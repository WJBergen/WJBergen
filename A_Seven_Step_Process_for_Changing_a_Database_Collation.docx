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DFC" w:rsidRDefault="00AF0DFC"/>
    <w:p w:rsidR="00E7564C" w:rsidRPr="00E7564C" w:rsidRDefault="00E7564C" w:rsidP="00E7564C">
      <w:pPr>
        <w:rPr>
          <w:b/>
          <w:bCs/>
          <w:sz w:val="28"/>
          <w:szCs w:val="28"/>
          <w:lang w:val="en"/>
        </w:rPr>
      </w:pPr>
      <w:bookmarkStart w:id="0" w:name="_GoBack"/>
      <w:r w:rsidRPr="00E7564C">
        <w:rPr>
          <w:b/>
          <w:bCs/>
          <w:sz w:val="28"/>
          <w:szCs w:val="28"/>
          <w:lang w:val="en"/>
        </w:rPr>
        <w:t>A Seven-Step Process for Changing a Database's Collation</w:t>
      </w:r>
    </w:p>
    <w:bookmarkEnd w:id="0"/>
    <w:p w:rsidR="00E7564C" w:rsidRPr="00E7564C" w:rsidRDefault="00E7564C" w:rsidP="00E7564C">
      <w:pPr>
        <w:rPr>
          <w:b/>
          <w:bCs/>
          <w:sz w:val="28"/>
          <w:szCs w:val="28"/>
          <w:lang w:val="en"/>
        </w:rPr>
      </w:pPr>
      <w:r w:rsidRPr="00E7564C">
        <w:rPr>
          <w:b/>
          <w:bCs/>
          <w:sz w:val="28"/>
          <w:szCs w:val="28"/>
          <w:lang w:val="en"/>
        </w:rPr>
        <w:t>Follow this simple methodology to prevent problems</w:t>
      </w:r>
    </w:p>
    <w:p w:rsidR="00E7564C" w:rsidRPr="00E7564C" w:rsidRDefault="00E7564C" w:rsidP="00E7564C">
      <w:pPr>
        <w:rPr>
          <w:b/>
          <w:bCs/>
          <w:sz w:val="28"/>
          <w:szCs w:val="28"/>
          <w:lang w:val="en"/>
        </w:rPr>
      </w:pPr>
      <w:r w:rsidRPr="00E7564C">
        <w:rPr>
          <w:i/>
          <w:iCs/>
          <w:sz w:val="28"/>
          <w:szCs w:val="28"/>
          <w:lang w:val="en"/>
        </w:rPr>
        <w:t>Feb 24, 2014</w:t>
      </w:r>
      <w:r w:rsidRPr="00E7564C">
        <w:rPr>
          <w:sz w:val="28"/>
          <w:szCs w:val="28"/>
          <w:lang w:val="en"/>
        </w:rPr>
        <w:t xml:space="preserve"> </w:t>
      </w:r>
      <w:proofErr w:type="spellStart"/>
      <w:r w:rsidRPr="00E7564C">
        <w:rPr>
          <w:b/>
          <w:bCs/>
          <w:sz w:val="28"/>
          <w:szCs w:val="28"/>
          <w:lang w:val="en"/>
        </w:rPr>
        <w:t>Stéphane</w:t>
      </w:r>
      <w:proofErr w:type="spellEnd"/>
      <w:r w:rsidRPr="00E7564C">
        <w:rPr>
          <w:b/>
          <w:bCs/>
          <w:sz w:val="28"/>
          <w:szCs w:val="28"/>
          <w:lang w:val="en"/>
        </w:rPr>
        <w:t xml:space="preserve"> </w:t>
      </w:r>
      <w:proofErr w:type="spellStart"/>
      <w:r w:rsidRPr="00E7564C">
        <w:rPr>
          <w:b/>
          <w:bCs/>
          <w:sz w:val="28"/>
          <w:szCs w:val="28"/>
          <w:lang w:val="en"/>
        </w:rPr>
        <w:t>Haby</w:t>
      </w:r>
      <w:proofErr w:type="spellEnd"/>
      <w:r w:rsidRPr="00E7564C">
        <w:rPr>
          <w:b/>
          <w:bCs/>
          <w:sz w:val="28"/>
          <w:szCs w:val="28"/>
          <w:lang w:val="en"/>
        </w:rPr>
        <w:t xml:space="preserve"> </w:t>
      </w:r>
    </w:p>
    <w:p w:rsidR="00E7564C" w:rsidRPr="00E7564C" w:rsidRDefault="00E7564C" w:rsidP="00E7564C">
      <w:pPr>
        <w:rPr>
          <w:b/>
          <w:bCs/>
          <w:sz w:val="28"/>
          <w:szCs w:val="28"/>
          <w:lang w:val="en"/>
        </w:rPr>
      </w:pPr>
      <w:r w:rsidRPr="00E7564C">
        <w:rPr>
          <w:b/>
          <w:bCs/>
          <w:sz w:val="28"/>
          <w:szCs w:val="28"/>
          <w:lang w:val="en"/>
        </w:rPr>
        <w:t xml:space="preserve">FROM:  </w:t>
      </w:r>
      <w:hyperlink r:id="rId6" w:history="1">
        <w:r w:rsidRPr="00E7564C">
          <w:rPr>
            <w:rStyle w:val="Hyperlink"/>
            <w:b/>
            <w:bCs/>
            <w:color w:val="auto"/>
            <w:sz w:val="28"/>
            <w:szCs w:val="28"/>
            <w:lang w:val="en"/>
          </w:rPr>
          <w:t>http://sqlmag.com/database-performance-tuning/seven-step-process-changing-database-collation</w:t>
        </w:r>
      </w:hyperlink>
    </w:p>
    <w:p w:rsidR="00E7564C" w:rsidRPr="00E7564C" w:rsidRDefault="00E7564C" w:rsidP="00E7564C">
      <w:pPr>
        <w:rPr>
          <w:sz w:val="28"/>
          <w:szCs w:val="28"/>
          <w:lang w:val="en"/>
        </w:rPr>
      </w:pPr>
      <w:r w:rsidRPr="00E7564C">
        <w:rPr>
          <w:b/>
          <w:bCs/>
          <w:sz w:val="28"/>
          <w:szCs w:val="28"/>
          <w:lang w:val="en"/>
        </w:rPr>
        <w:t>NOTE THE METHOD IN THE COMMENT AT THE END OF THE ARTICLE WHICH IS SIMPLER PER SE</w:t>
      </w:r>
    </w:p>
    <w:p w:rsidR="00E7564C" w:rsidRPr="00E7564C" w:rsidRDefault="00E7564C" w:rsidP="00E7564C">
      <w:pPr>
        <w:rPr>
          <w:vanish/>
          <w:sz w:val="28"/>
          <w:szCs w:val="28"/>
          <w:lang w:val="en"/>
        </w:rPr>
      </w:pPr>
      <w:r w:rsidRPr="00E7564C">
        <w:rPr>
          <w:vanish/>
          <w:sz w:val="28"/>
          <w:szCs w:val="28"/>
          <w:lang w:val="en"/>
        </w:rPr>
        <w:t>Advertisement</w:t>
      </w:r>
    </w:p>
    <w:p w:rsidR="00E7564C" w:rsidRPr="00E7564C" w:rsidRDefault="00E7564C" w:rsidP="00E7564C">
      <w:pPr>
        <w:rPr>
          <w:ins w:id="1" w:author="Unknown"/>
          <w:sz w:val="28"/>
          <w:szCs w:val="28"/>
          <w:lang w:val="en"/>
        </w:rPr>
      </w:pPr>
      <w:ins w:id="2" w:author="Unknown">
        <w:r w:rsidRPr="00E7564C">
          <w:rPr>
            <w:vanish/>
            <w:sz w:val="28"/>
            <w:szCs w:val="28"/>
            <w:lang w:val="en"/>
          </w:rPr>
          <w:pict/>
        </w:r>
        <w:r w:rsidRPr="00E7564C">
          <w:rPr>
            <w:sz w:val="28"/>
            <w:szCs w:val="28"/>
            <w:lang w:val="en"/>
          </w:rPr>
          <w:t>With SQL Server, you can easily change the collation of a database. Before you do so, though, you should be familiar with the purpose and structure of collations, know what will be altered when the collation changes, and understand the consequences if a collation change isn't done correctly. It's also a good idea to have a methodology for changing the collation of a SQL Server database. I use a seven-step process, which I'll share with you.</w:t>
        </w:r>
      </w:ins>
    </w:p>
    <w:p w:rsidR="00E7564C" w:rsidRPr="00E7564C" w:rsidRDefault="00E7564C" w:rsidP="00E7564C">
      <w:pPr>
        <w:rPr>
          <w:ins w:id="3" w:author="Unknown"/>
          <w:sz w:val="28"/>
          <w:szCs w:val="28"/>
          <w:lang w:val="en"/>
        </w:rPr>
      </w:pPr>
      <w:ins w:id="4" w:author="Unknown">
        <w:r w:rsidRPr="00E7564C">
          <w:rPr>
            <w:b/>
            <w:bCs/>
            <w:sz w:val="28"/>
            <w:szCs w:val="28"/>
            <w:lang w:val="en"/>
          </w:rPr>
          <w:t>Related:</w:t>
        </w:r>
        <w:r w:rsidRPr="00E7564C">
          <w:rPr>
            <w:sz w:val="28"/>
            <w:szCs w:val="28"/>
            <w:lang w:val="en"/>
          </w:rPr>
          <w:t xml:space="preserve"> </w:t>
        </w:r>
        <w:r w:rsidRPr="00E7564C">
          <w:rPr>
            <w:sz w:val="28"/>
            <w:szCs w:val="28"/>
            <w:lang w:val="en"/>
          </w:rPr>
          <w:fldChar w:fldCharType="begin"/>
        </w:r>
        <w:r w:rsidRPr="00E7564C">
          <w:rPr>
            <w:sz w:val="28"/>
            <w:szCs w:val="28"/>
            <w:lang w:val="en"/>
          </w:rPr>
          <w:instrText xml:space="preserve"> HYPERLINK "http://sqlmag.com/blog/forcing-collation-where-clause-22-jun-2011" \t "_blank" </w:instrText>
        </w:r>
        <w:r w:rsidRPr="00E7564C">
          <w:rPr>
            <w:sz w:val="28"/>
            <w:szCs w:val="28"/>
            <w:lang w:val="en"/>
          </w:rPr>
          <w:fldChar w:fldCharType="separate"/>
        </w:r>
        <w:r w:rsidRPr="00E7564C">
          <w:rPr>
            <w:rStyle w:val="Hyperlink"/>
            <w:color w:val="auto"/>
            <w:sz w:val="28"/>
            <w:szCs w:val="28"/>
            <w:lang w:val="en"/>
          </w:rPr>
          <w:t>Forcing Collation in the WHERE Clause</w:t>
        </w:r>
        <w:r w:rsidRPr="00E7564C">
          <w:rPr>
            <w:sz w:val="28"/>
            <w:szCs w:val="28"/>
          </w:rPr>
          <w:fldChar w:fldCharType="end"/>
        </w:r>
      </w:ins>
    </w:p>
    <w:p w:rsidR="00E7564C" w:rsidRPr="00E7564C" w:rsidRDefault="00E7564C" w:rsidP="00E7564C">
      <w:pPr>
        <w:rPr>
          <w:ins w:id="5" w:author="Unknown"/>
          <w:b/>
          <w:bCs/>
          <w:sz w:val="28"/>
          <w:szCs w:val="28"/>
          <w:lang w:val="en"/>
        </w:rPr>
      </w:pPr>
      <w:ins w:id="6" w:author="Unknown">
        <w:r w:rsidRPr="00E7564C">
          <w:rPr>
            <w:b/>
            <w:bCs/>
            <w:sz w:val="28"/>
            <w:szCs w:val="28"/>
            <w:lang w:val="en"/>
          </w:rPr>
          <w:t>The Purpose and Structure of Collations</w:t>
        </w:r>
      </w:ins>
    </w:p>
    <w:p w:rsidR="00E7564C" w:rsidRPr="00E7564C" w:rsidRDefault="00E7564C" w:rsidP="00E7564C">
      <w:pPr>
        <w:rPr>
          <w:ins w:id="7" w:author="Unknown"/>
          <w:sz w:val="28"/>
          <w:szCs w:val="28"/>
          <w:lang w:val="en"/>
        </w:rPr>
      </w:pPr>
      <w:ins w:id="8" w:author="Unknown">
        <w:r w:rsidRPr="00E7564C">
          <w:rPr>
            <w:sz w:val="28"/>
            <w:szCs w:val="28"/>
            <w:lang w:val="en"/>
          </w:rPr>
          <w:t>Collation serves two important roles:</w:t>
        </w:r>
      </w:ins>
    </w:p>
    <w:p w:rsidR="00E7564C" w:rsidRPr="00E7564C" w:rsidRDefault="00E7564C" w:rsidP="00E7564C">
      <w:pPr>
        <w:numPr>
          <w:ilvl w:val="0"/>
          <w:numId w:val="3"/>
        </w:numPr>
        <w:rPr>
          <w:ins w:id="9" w:author="Unknown"/>
          <w:sz w:val="28"/>
          <w:szCs w:val="28"/>
          <w:lang w:val="en"/>
        </w:rPr>
      </w:pPr>
      <w:ins w:id="10" w:author="Unknown">
        <w:r w:rsidRPr="00E7564C">
          <w:rPr>
            <w:sz w:val="28"/>
            <w:szCs w:val="28"/>
            <w:lang w:val="en"/>
          </w:rPr>
          <w:t>It defines the rules that SQL Server applies when sorting and comparing characters in a database.</w:t>
        </w:r>
      </w:ins>
    </w:p>
    <w:p w:rsidR="00E7564C" w:rsidRPr="00E7564C" w:rsidRDefault="00E7564C" w:rsidP="00E7564C">
      <w:pPr>
        <w:numPr>
          <w:ilvl w:val="0"/>
          <w:numId w:val="3"/>
        </w:numPr>
        <w:rPr>
          <w:ins w:id="11" w:author="Unknown"/>
          <w:sz w:val="28"/>
          <w:szCs w:val="28"/>
          <w:lang w:val="en"/>
        </w:rPr>
      </w:pPr>
      <w:ins w:id="12" w:author="Unknown">
        <w:r w:rsidRPr="00E7564C">
          <w:rPr>
            <w:sz w:val="28"/>
            <w:szCs w:val="28"/>
            <w:lang w:val="en"/>
          </w:rPr>
          <w:t xml:space="preserve">It defines the underlying code pages used to physically store non-Unicode data (e.g., column types of char, </w:t>
        </w:r>
        <w:proofErr w:type="spellStart"/>
        <w:r w:rsidRPr="00E7564C">
          <w:rPr>
            <w:sz w:val="28"/>
            <w:szCs w:val="28"/>
            <w:lang w:val="en"/>
          </w:rPr>
          <w:t>varchar</w:t>
        </w:r>
        <w:proofErr w:type="spellEnd"/>
        <w:r w:rsidRPr="00E7564C">
          <w:rPr>
            <w:sz w:val="28"/>
            <w:szCs w:val="28"/>
            <w:lang w:val="en"/>
          </w:rPr>
          <w:t>, and text).</w:t>
        </w:r>
      </w:ins>
    </w:p>
    <w:p w:rsidR="00E7564C" w:rsidRPr="00E7564C" w:rsidRDefault="00E7564C" w:rsidP="00E7564C">
      <w:pPr>
        <w:rPr>
          <w:ins w:id="13" w:author="Unknown"/>
          <w:sz w:val="28"/>
          <w:szCs w:val="28"/>
          <w:lang w:val="en"/>
        </w:rPr>
      </w:pPr>
      <w:ins w:id="14" w:author="Unknown">
        <w:r w:rsidRPr="00E7564C">
          <w:rPr>
            <w:sz w:val="28"/>
            <w:szCs w:val="28"/>
            <w:lang w:val="en"/>
          </w:rPr>
          <w:t>Let's take a close look at each of these roles.</w:t>
        </w:r>
      </w:ins>
    </w:p>
    <w:p w:rsidR="00E7564C" w:rsidRPr="00E7564C" w:rsidRDefault="00E7564C" w:rsidP="00E7564C">
      <w:pPr>
        <w:rPr>
          <w:ins w:id="15" w:author="Unknown"/>
          <w:sz w:val="28"/>
          <w:szCs w:val="28"/>
          <w:lang w:val="en"/>
        </w:rPr>
      </w:pPr>
      <w:proofErr w:type="gramStart"/>
      <w:ins w:id="16" w:author="Unknown">
        <w:r w:rsidRPr="00E7564C">
          <w:rPr>
            <w:b/>
            <w:bCs/>
            <w:i/>
            <w:iCs/>
            <w:sz w:val="28"/>
            <w:szCs w:val="28"/>
            <w:lang w:val="en"/>
          </w:rPr>
          <w:t>Defining the sort and comparison rules.</w:t>
        </w:r>
        <w:proofErr w:type="gramEnd"/>
        <w:r w:rsidRPr="00E7564C">
          <w:rPr>
            <w:sz w:val="28"/>
            <w:szCs w:val="28"/>
            <w:lang w:val="en"/>
          </w:rPr>
          <w:t xml:space="preserve"> The rules that SQL Server applies when sorting and comparing characters are strongly related to the language associated with the data. They can also specify other sorting or comparison behaviors, such as whether the sort or comparison operation is case-sensitive (_CS), case-</w:t>
        </w:r>
        <w:r w:rsidRPr="00E7564C">
          <w:rPr>
            <w:sz w:val="28"/>
            <w:szCs w:val="28"/>
            <w:lang w:val="en"/>
          </w:rPr>
          <w:lastRenderedPageBreak/>
          <w:t>insensitive (_CI), accent-sensitive (_AS), accent-insensitive (_AI), or width-sensitive (_WS). In SQL Server 2000 and later, you can use two types of collations:</w:t>
        </w:r>
      </w:ins>
    </w:p>
    <w:p w:rsidR="00E7564C" w:rsidRPr="00E7564C" w:rsidRDefault="00E7564C" w:rsidP="00E7564C">
      <w:pPr>
        <w:numPr>
          <w:ilvl w:val="0"/>
          <w:numId w:val="4"/>
        </w:numPr>
        <w:rPr>
          <w:ins w:id="17" w:author="Unknown"/>
          <w:sz w:val="28"/>
          <w:szCs w:val="28"/>
          <w:lang w:val="en"/>
        </w:rPr>
      </w:pPr>
      <w:ins w:id="18" w:author="Unknown">
        <w:r w:rsidRPr="00E7564C">
          <w:rPr>
            <w:sz w:val="28"/>
            <w:szCs w:val="28"/>
            <w:lang w:val="en"/>
          </w:rPr>
          <w:t>SQL Server collations, which start with the prefix SQL_. These collations were used in SQL Server versions prior to SQL Server 2000. With these collations, the rules for Unicode and non-Unicode data are different; therefore, sorting and comparison operations on Unicode data will have different results than on non-Unicode data.</w:t>
        </w:r>
      </w:ins>
    </w:p>
    <w:p w:rsidR="00E7564C" w:rsidRPr="00E7564C" w:rsidRDefault="00E7564C" w:rsidP="00E7564C">
      <w:pPr>
        <w:numPr>
          <w:ilvl w:val="0"/>
          <w:numId w:val="4"/>
        </w:numPr>
        <w:rPr>
          <w:ins w:id="19" w:author="Unknown"/>
          <w:sz w:val="28"/>
          <w:szCs w:val="28"/>
          <w:lang w:val="en"/>
        </w:rPr>
      </w:pPr>
      <w:ins w:id="20" w:author="Unknown">
        <w:r w:rsidRPr="00E7564C">
          <w:rPr>
            <w:sz w:val="28"/>
            <w:szCs w:val="28"/>
            <w:lang w:val="en"/>
          </w:rPr>
          <w:t>Windows collations, which are the recommended collations. In particular, SQL Server 2008 introduced many Windows collations to support the Windows system locales. Because these collations are centralized at the OS level, they're common to all the applications installed on a Windows computer. As a result, they can provide useful and consistent sorting and comparison behaviors. In addition, the rules for Unicode and non-Unicode data are the same, ensuring data consistency.</w:t>
        </w:r>
      </w:ins>
    </w:p>
    <w:p w:rsidR="00E7564C" w:rsidRPr="00E7564C" w:rsidRDefault="00E7564C" w:rsidP="00E7564C">
      <w:pPr>
        <w:rPr>
          <w:ins w:id="21" w:author="Unknown"/>
          <w:sz w:val="28"/>
          <w:szCs w:val="28"/>
          <w:lang w:val="en"/>
        </w:rPr>
      </w:pPr>
      <w:proofErr w:type="gramStart"/>
      <w:ins w:id="22" w:author="Unknown">
        <w:r w:rsidRPr="00E7564C">
          <w:rPr>
            <w:b/>
            <w:bCs/>
            <w:i/>
            <w:iCs/>
            <w:sz w:val="28"/>
            <w:szCs w:val="28"/>
            <w:lang w:val="en"/>
          </w:rPr>
          <w:t>Defining the underlying code pages.</w:t>
        </w:r>
        <w:proofErr w:type="gramEnd"/>
        <w:r w:rsidRPr="00E7564C">
          <w:rPr>
            <w:sz w:val="28"/>
            <w:szCs w:val="28"/>
            <w:lang w:val="en"/>
          </w:rPr>
          <w:t xml:space="preserve"> A code page determines the way values are assigned to characters when data is stored on a disk or network. SQL Server supports 16 different code pages. They use single bytes to store each character. This limits the space and memory used and leads to better performance compared with using multi-bytes.</w:t>
        </w:r>
      </w:ins>
    </w:p>
    <w:p w:rsidR="00E7564C" w:rsidRPr="00E7564C" w:rsidRDefault="00E7564C" w:rsidP="00E7564C">
      <w:pPr>
        <w:rPr>
          <w:ins w:id="23" w:author="Unknown"/>
          <w:sz w:val="28"/>
          <w:szCs w:val="28"/>
          <w:lang w:val="en"/>
        </w:rPr>
      </w:pPr>
      <w:ins w:id="24" w:author="Unknown">
        <w:r w:rsidRPr="00E7564C">
          <w:rPr>
            <w:sz w:val="28"/>
            <w:szCs w:val="28"/>
            <w:lang w:val="en"/>
          </w:rPr>
          <w:t>The drawback of the single-byte approach is the small number of available values: 2</w:t>
        </w:r>
        <w:r w:rsidRPr="00E7564C">
          <w:rPr>
            <w:sz w:val="28"/>
            <w:szCs w:val="28"/>
            <w:vertAlign w:val="superscript"/>
            <w:lang w:val="en"/>
          </w:rPr>
          <w:t>8</w:t>
        </w:r>
        <w:r w:rsidRPr="00E7564C">
          <w:rPr>
            <w:sz w:val="28"/>
            <w:szCs w:val="28"/>
            <w:lang w:val="en"/>
          </w:rPr>
          <w:t xml:space="preserve"> or 256. As TechNet's </w:t>
        </w:r>
        <w:r w:rsidRPr="00E7564C">
          <w:rPr>
            <w:sz w:val="28"/>
            <w:szCs w:val="28"/>
            <w:lang w:val="en"/>
          </w:rPr>
          <w:fldChar w:fldCharType="begin"/>
        </w:r>
        <w:r w:rsidRPr="00E7564C">
          <w:rPr>
            <w:sz w:val="28"/>
            <w:szCs w:val="28"/>
            <w:lang w:val="en"/>
          </w:rPr>
          <w:instrText xml:space="preserve"> HYPERLINK "http://technet.microsoft.com/en-us/library/ms186356(v=SQL.105).aspx" \t "_blank" </w:instrText>
        </w:r>
        <w:r w:rsidRPr="00E7564C">
          <w:rPr>
            <w:sz w:val="28"/>
            <w:szCs w:val="28"/>
            <w:lang w:val="en"/>
          </w:rPr>
          <w:fldChar w:fldCharType="separate"/>
        </w:r>
        <w:r w:rsidRPr="00E7564C">
          <w:rPr>
            <w:rStyle w:val="Hyperlink"/>
            <w:color w:val="auto"/>
            <w:sz w:val="28"/>
            <w:szCs w:val="28"/>
            <w:lang w:val="en"/>
          </w:rPr>
          <w:t>Code Page Architecture</w:t>
        </w:r>
        <w:r w:rsidRPr="00E7564C">
          <w:rPr>
            <w:sz w:val="28"/>
            <w:szCs w:val="28"/>
          </w:rPr>
          <w:fldChar w:fldCharType="end"/>
        </w:r>
        <w:r w:rsidRPr="00E7564C">
          <w:rPr>
            <w:sz w:val="28"/>
            <w:szCs w:val="28"/>
            <w:lang w:val="en"/>
          </w:rPr>
          <w:t xml:space="preserve"> web page explains:</w:t>
        </w:r>
      </w:ins>
    </w:p>
    <w:p w:rsidR="00E7564C" w:rsidRPr="00E7564C" w:rsidRDefault="00E7564C" w:rsidP="00E7564C">
      <w:pPr>
        <w:rPr>
          <w:ins w:id="25" w:author="Unknown"/>
          <w:sz w:val="28"/>
          <w:szCs w:val="28"/>
          <w:lang w:val="en"/>
        </w:rPr>
      </w:pPr>
      <w:ins w:id="26" w:author="Unknown">
        <w:r w:rsidRPr="00E7564C">
          <w:rPr>
            <w:sz w:val="28"/>
            <w:szCs w:val="28"/>
            <w:lang w:val="en"/>
          </w:rPr>
          <w:t>There are 8 bits in a byte, and the 8 bits can be turned ON and OFF in 256 different patterns. A program that uses 1 byte to store each character can therefore represent up to 256 different characters by assigning a character to each of the bit patterns.</w:t>
        </w:r>
      </w:ins>
    </w:p>
    <w:p w:rsidR="00E7564C" w:rsidRPr="00E7564C" w:rsidRDefault="00E7564C" w:rsidP="00E7564C">
      <w:pPr>
        <w:rPr>
          <w:ins w:id="27" w:author="Unknown"/>
          <w:sz w:val="28"/>
          <w:szCs w:val="28"/>
          <w:lang w:val="en"/>
        </w:rPr>
      </w:pPr>
      <w:ins w:id="28" w:author="Unknown">
        <w:r w:rsidRPr="00E7564C">
          <w:rPr>
            <w:sz w:val="28"/>
            <w:szCs w:val="28"/>
            <w:lang w:val="en"/>
          </w:rPr>
          <w:t xml:space="preserve">The values from b0000000 to b01111111 are used for all code pages equally. Their corresponding characters are encoded in a manner described by the ASCII base table. The other 128 bytes (represented by values b10000000 through b11111111) are individually mapped for each code page. The mapping between a </w:t>
        </w:r>
        <w:r w:rsidRPr="00E7564C">
          <w:rPr>
            <w:sz w:val="28"/>
            <w:szCs w:val="28"/>
            <w:lang w:val="en"/>
          </w:rPr>
          <w:lastRenderedPageBreak/>
          <w:t>value and a represented character can vary widely between code pages, so changing the collation might change the underlying code page.</w:t>
        </w:r>
      </w:ins>
    </w:p>
    <w:p w:rsidR="00E7564C" w:rsidRPr="00E7564C" w:rsidRDefault="00E7564C" w:rsidP="00E7564C">
      <w:pPr>
        <w:rPr>
          <w:ins w:id="29" w:author="Unknown"/>
          <w:sz w:val="28"/>
          <w:szCs w:val="28"/>
          <w:lang w:val="en"/>
        </w:rPr>
      </w:pPr>
      <w:ins w:id="30" w:author="Unknown">
        <w:r w:rsidRPr="00E7564C">
          <w:rPr>
            <w:sz w:val="28"/>
            <w:szCs w:val="28"/>
            <w:lang w:val="en"/>
          </w:rPr>
          <w:t>If a code page change occurs, any stored data that's not defined in the ASCII base table will be converted. In some cases, characters that aren't defined in the new code page can't be converted and will be automatically changed to an "undefined" character. This means that some characters can get lost during a conversion. For this reason, if a code page change is needed, you need to analyze your data to avoid wrong conversions.</w:t>
        </w:r>
      </w:ins>
    </w:p>
    <w:p w:rsidR="00E7564C" w:rsidRPr="00E7564C" w:rsidRDefault="00E7564C" w:rsidP="00E7564C">
      <w:pPr>
        <w:rPr>
          <w:ins w:id="31" w:author="Unknown"/>
          <w:sz w:val="28"/>
          <w:szCs w:val="28"/>
          <w:lang w:val="en"/>
        </w:rPr>
      </w:pPr>
      <w:ins w:id="32" w:author="Unknown">
        <w:r w:rsidRPr="00E7564C">
          <w:rPr>
            <w:b/>
            <w:bCs/>
            <w:sz w:val="28"/>
            <w:szCs w:val="28"/>
            <w:lang w:val="en"/>
          </w:rPr>
          <w:t>Related:</w:t>
        </w:r>
        <w:r w:rsidRPr="00E7564C">
          <w:rPr>
            <w:sz w:val="28"/>
            <w:szCs w:val="28"/>
            <w:lang w:val="en"/>
          </w:rPr>
          <w:t xml:space="preserve"> </w:t>
        </w:r>
        <w:r w:rsidRPr="00E7564C">
          <w:rPr>
            <w:sz w:val="28"/>
            <w:szCs w:val="28"/>
            <w:lang w:val="en"/>
          </w:rPr>
          <w:fldChar w:fldCharType="begin"/>
        </w:r>
        <w:r w:rsidRPr="00E7564C">
          <w:rPr>
            <w:sz w:val="28"/>
            <w:szCs w:val="28"/>
            <w:lang w:val="en"/>
          </w:rPr>
          <w:instrText xml:space="preserve"> HYPERLINK "http://sqlmag.com/database-administration/7-considerations-server-consolidations" \t "_blank" </w:instrText>
        </w:r>
        <w:r w:rsidRPr="00E7564C">
          <w:rPr>
            <w:sz w:val="28"/>
            <w:szCs w:val="28"/>
            <w:lang w:val="en"/>
          </w:rPr>
          <w:fldChar w:fldCharType="separate"/>
        </w:r>
        <w:r w:rsidRPr="00E7564C">
          <w:rPr>
            <w:rStyle w:val="Hyperlink"/>
            <w:color w:val="auto"/>
            <w:sz w:val="28"/>
            <w:szCs w:val="28"/>
            <w:lang w:val="en"/>
          </w:rPr>
          <w:t>7 Considerations for Server Consolidations</w:t>
        </w:r>
        <w:r w:rsidRPr="00E7564C">
          <w:rPr>
            <w:sz w:val="28"/>
            <w:szCs w:val="28"/>
          </w:rPr>
          <w:fldChar w:fldCharType="end"/>
        </w:r>
      </w:ins>
    </w:p>
    <w:p w:rsidR="00E7564C" w:rsidRPr="00E7564C" w:rsidRDefault="00E7564C" w:rsidP="00E7564C">
      <w:pPr>
        <w:rPr>
          <w:ins w:id="33" w:author="Unknown"/>
          <w:sz w:val="28"/>
          <w:szCs w:val="28"/>
          <w:lang w:val="en"/>
        </w:rPr>
      </w:pPr>
      <w:ins w:id="34" w:author="Unknown">
        <w:r w:rsidRPr="00E7564C">
          <w:rPr>
            <w:sz w:val="28"/>
            <w:szCs w:val="28"/>
            <w:lang w:val="en"/>
          </w:rPr>
          <w:t xml:space="preserve">Let's take a look at an example of an incorrect conversion that results in a character being lost. Suppose that the collation Latin1_General_CI_AS is current. All the € characters stored in the char, </w:t>
        </w:r>
        <w:proofErr w:type="spellStart"/>
        <w:r w:rsidRPr="00E7564C">
          <w:rPr>
            <w:sz w:val="28"/>
            <w:szCs w:val="28"/>
            <w:lang w:val="en"/>
          </w:rPr>
          <w:t>varchar</w:t>
        </w:r>
        <w:proofErr w:type="spellEnd"/>
        <w:r w:rsidRPr="00E7564C">
          <w:rPr>
            <w:sz w:val="28"/>
            <w:szCs w:val="28"/>
            <w:lang w:val="en"/>
          </w:rPr>
          <w:t xml:space="preserve">, and text columns are represented as the ASCII value 128. For some reason, the collation has to be changed to SQL_Latin1_General_CP850_CI_AS. An analysis shows that this character isn't defined in the new collation. If the change is performed without any checks and corrections, all the € characters will be converted to the undefined </w:t>
        </w:r>
        <w:proofErr w:type="gramStart"/>
        <w:r w:rsidRPr="00E7564C">
          <w:rPr>
            <w:sz w:val="28"/>
            <w:szCs w:val="28"/>
            <w:lang w:val="en"/>
          </w:rPr>
          <w:t xml:space="preserve">character </w:t>
        </w:r>
        <w:r w:rsidRPr="00E7564C">
          <w:rPr>
            <w:i/>
            <w:iCs/>
            <w:sz w:val="28"/>
            <w:szCs w:val="28"/>
            <w:lang w:val="en"/>
          </w:rPr>
          <w:t>?</w:t>
        </w:r>
        <w:proofErr w:type="gramEnd"/>
        <w:r w:rsidRPr="00E7564C">
          <w:rPr>
            <w:sz w:val="28"/>
            <w:szCs w:val="28"/>
            <w:lang w:val="en"/>
          </w:rPr>
          <w:t xml:space="preserve"> </w:t>
        </w:r>
        <w:proofErr w:type="gramStart"/>
        <w:r w:rsidRPr="00E7564C">
          <w:rPr>
            <w:sz w:val="28"/>
            <w:szCs w:val="28"/>
            <w:lang w:val="en"/>
          </w:rPr>
          <w:t>with</w:t>
        </w:r>
        <w:proofErr w:type="gramEnd"/>
        <w:r w:rsidRPr="00E7564C">
          <w:rPr>
            <w:sz w:val="28"/>
            <w:szCs w:val="28"/>
            <w:lang w:val="en"/>
          </w:rPr>
          <w:t xml:space="preserve"> the ASCII character code of 63. As a result, users won't be able to tell the difference between the old € character and the </w:t>
        </w:r>
        <w:proofErr w:type="gramStart"/>
        <w:r w:rsidRPr="00E7564C">
          <w:rPr>
            <w:sz w:val="28"/>
            <w:szCs w:val="28"/>
            <w:lang w:val="en"/>
          </w:rPr>
          <w:t xml:space="preserve">real </w:t>
        </w:r>
        <w:r w:rsidRPr="00E7564C">
          <w:rPr>
            <w:i/>
            <w:iCs/>
            <w:sz w:val="28"/>
            <w:szCs w:val="28"/>
            <w:lang w:val="en"/>
          </w:rPr>
          <w:t>?</w:t>
        </w:r>
        <w:proofErr w:type="gramEnd"/>
        <w:r w:rsidRPr="00E7564C">
          <w:rPr>
            <w:sz w:val="28"/>
            <w:szCs w:val="28"/>
            <w:lang w:val="en"/>
          </w:rPr>
          <w:t xml:space="preserve"> </w:t>
        </w:r>
        <w:proofErr w:type="gramStart"/>
        <w:r w:rsidRPr="00E7564C">
          <w:rPr>
            <w:sz w:val="28"/>
            <w:szCs w:val="28"/>
            <w:lang w:val="en"/>
          </w:rPr>
          <w:t>character</w:t>
        </w:r>
        <w:proofErr w:type="gramEnd"/>
        <w:r w:rsidRPr="00E7564C">
          <w:rPr>
            <w:sz w:val="28"/>
            <w:szCs w:val="28"/>
            <w:lang w:val="en"/>
          </w:rPr>
          <w:t xml:space="preserve"> anymore. All of this information is lost. A possible solution to this problem is to change all of the € characters to </w:t>
        </w:r>
        <w:r w:rsidRPr="00E7564C">
          <w:rPr>
            <w:i/>
            <w:iCs/>
            <w:sz w:val="28"/>
            <w:szCs w:val="28"/>
            <w:lang w:val="en"/>
          </w:rPr>
          <w:t>Euro</w:t>
        </w:r>
        <w:r w:rsidRPr="00E7564C">
          <w:rPr>
            <w:sz w:val="28"/>
            <w:szCs w:val="28"/>
            <w:lang w:val="en"/>
          </w:rPr>
          <w:t xml:space="preserve"> prior to the collation change.</w:t>
        </w:r>
      </w:ins>
    </w:p>
    <w:p w:rsidR="00E7564C" w:rsidRPr="00E7564C" w:rsidRDefault="00E7564C" w:rsidP="00E7564C">
      <w:pPr>
        <w:rPr>
          <w:ins w:id="35" w:author="Unknown"/>
          <w:sz w:val="28"/>
          <w:szCs w:val="28"/>
          <w:lang w:val="en"/>
        </w:rPr>
      </w:pPr>
      <w:ins w:id="36" w:author="Unknown">
        <w:r w:rsidRPr="00E7564C">
          <w:rPr>
            <w:sz w:val="28"/>
            <w:szCs w:val="28"/>
            <w:lang w:val="en"/>
          </w:rPr>
          <w:t xml:space="preserve">To help you find the code pages used by different collations, you can use the </w:t>
        </w:r>
        <w:r w:rsidRPr="00E7564C">
          <w:rPr>
            <w:sz w:val="28"/>
            <w:szCs w:val="28"/>
            <w:lang w:val="en"/>
          </w:rPr>
          <w:fldChar w:fldCharType="begin"/>
        </w:r>
        <w:r w:rsidRPr="00E7564C">
          <w:rPr>
            <w:sz w:val="28"/>
            <w:szCs w:val="28"/>
            <w:lang w:val="en"/>
          </w:rPr>
          <w:instrText xml:space="preserve"> HYPERLINK "http://sqlmag.com/development/database-development/t-sql" \t "_blank" </w:instrText>
        </w:r>
        <w:r w:rsidRPr="00E7564C">
          <w:rPr>
            <w:sz w:val="28"/>
            <w:szCs w:val="28"/>
            <w:lang w:val="en"/>
          </w:rPr>
          <w:fldChar w:fldCharType="separate"/>
        </w:r>
        <w:r w:rsidRPr="00E7564C">
          <w:rPr>
            <w:rStyle w:val="Hyperlink"/>
            <w:color w:val="auto"/>
            <w:sz w:val="28"/>
            <w:szCs w:val="28"/>
            <w:lang w:val="en"/>
          </w:rPr>
          <w:t>T-SQL</w:t>
        </w:r>
        <w:r w:rsidRPr="00E7564C">
          <w:rPr>
            <w:sz w:val="28"/>
            <w:szCs w:val="28"/>
          </w:rPr>
          <w:fldChar w:fldCharType="end"/>
        </w:r>
        <w:r w:rsidRPr="00E7564C">
          <w:rPr>
            <w:sz w:val="28"/>
            <w:szCs w:val="28"/>
            <w:lang w:val="en"/>
          </w:rPr>
          <w:t xml:space="preserve"> command</w:t>
        </w:r>
      </w:ins>
    </w:p>
    <w:p w:rsidR="00E7564C" w:rsidRPr="00E7564C" w:rsidRDefault="00E7564C" w:rsidP="00E7564C">
      <w:pPr>
        <w:rPr>
          <w:ins w:id="37" w:author="Unknown"/>
          <w:sz w:val="28"/>
          <w:szCs w:val="28"/>
          <w:lang w:val="en"/>
        </w:rPr>
      </w:pPr>
      <w:ins w:id="38" w:author="Unknown">
        <w:r w:rsidRPr="00E7564C">
          <w:rPr>
            <w:sz w:val="28"/>
            <w:szCs w:val="28"/>
            <w:lang w:val="en"/>
          </w:rPr>
          <w:t xml:space="preserve">SELECT </w:t>
        </w:r>
        <w:proofErr w:type="gramStart"/>
        <w:r w:rsidRPr="00E7564C">
          <w:rPr>
            <w:sz w:val="28"/>
            <w:szCs w:val="28"/>
            <w:lang w:val="en"/>
          </w:rPr>
          <w:t>COLLATIONPROPERTY(</w:t>
        </w:r>
        <w:proofErr w:type="gramEnd"/>
        <w:r w:rsidRPr="00E7564C">
          <w:rPr>
            <w:sz w:val="28"/>
            <w:szCs w:val="28"/>
            <w:lang w:val="en"/>
          </w:rPr>
          <w:t>'&lt;collation&gt;', '</w:t>
        </w:r>
        <w:proofErr w:type="spellStart"/>
        <w:r w:rsidRPr="00E7564C">
          <w:rPr>
            <w:sz w:val="28"/>
            <w:szCs w:val="28"/>
            <w:lang w:val="en"/>
          </w:rPr>
          <w:t>CodePage</w:t>
        </w:r>
        <w:proofErr w:type="spellEnd"/>
        <w:r w:rsidRPr="00E7564C">
          <w:rPr>
            <w:sz w:val="28"/>
            <w:szCs w:val="28"/>
            <w:lang w:val="en"/>
          </w:rPr>
          <w:t>')</w:t>
        </w:r>
      </w:ins>
    </w:p>
    <w:p w:rsidR="00E7564C" w:rsidRPr="00E7564C" w:rsidRDefault="00E7564C" w:rsidP="00E7564C">
      <w:pPr>
        <w:rPr>
          <w:ins w:id="39" w:author="Unknown"/>
          <w:sz w:val="28"/>
          <w:szCs w:val="28"/>
          <w:lang w:val="en"/>
        </w:rPr>
      </w:pPr>
      <w:proofErr w:type="gramStart"/>
      <w:ins w:id="40" w:author="Unknown">
        <w:r w:rsidRPr="00E7564C">
          <w:rPr>
            <w:sz w:val="28"/>
            <w:szCs w:val="28"/>
            <w:lang w:val="en"/>
          </w:rPr>
          <w:t>where</w:t>
        </w:r>
        <w:proofErr w:type="gramEnd"/>
        <w:r w:rsidRPr="00E7564C">
          <w:rPr>
            <w:sz w:val="28"/>
            <w:szCs w:val="28"/>
            <w:lang w:val="en"/>
          </w:rPr>
          <w:t xml:space="preserve"> </w:t>
        </w:r>
        <w:r w:rsidRPr="00E7564C">
          <w:rPr>
            <w:i/>
            <w:iCs/>
            <w:sz w:val="28"/>
            <w:szCs w:val="28"/>
            <w:lang w:val="en"/>
          </w:rPr>
          <w:t>&lt;collation&gt;</w:t>
        </w:r>
        <w:r w:rsidRPr="00E7564C">
          <w:rPr>
            <w:sz w:val="28"/>
            <w:szCs w:val="28"/>
            <w:lang w:val="en"/>
          </w:rPr>
          <w:t xml:space="preserve"> is the name of the collation. It will generate a number referencing the code page associated with the specified collation. For example, the commands</w:t>
        </w:r>
      </w:ins>
    </w:p>
    <w:p w:rsidR="00E7564C" w:rsidRPr="00E7564C" w:rsidRDefault="00E7564C" w:rsidP="00E7564C">
      <w:pPr>
        <w:rPr>
          <w:ins w:id="41" w:author="Unknown"/>
          <w:sz w:val="28"/>
          <w:szCs w:val="28"/>
          <w:lang w:val="en"/>
        </w:rPr>
      </w:pPr>
      <w:ins w:id="42" w:author="Unknown">
        <w:r w:rsidRPr="00E7564C">
          <w:rPr>
            <w:sz w:val="28"/>
            <w:szCs w:val="28"/>
            <w:lang w:val="en"/>
          </w:rPr>
          <w:t xml:space="preserve">SELECT </w:t>
        </w:r>
        <w:proofErr w:type="gramStart"/>
        <w:r w:rsidRPr="00E7564C">
          <w:rPr>
            <w:sz w:val="28"/>
            <w:szCs w:val="28"/>
            <w:lang w:val="en"/>
          </w:rPr>
          <w:t>COLLATIONPROPERTY(</w:t>
        </w:r>
        <w:proofErr w:type="gramEnd"/>
        <w:r w:rsidRPr="00E7564C">
          <w:rPr>
            <w:sz w:val="28"/>
            <w:szCs w:val="28"/>
            <w:lang w:val="en"/>
          </w:rPr>
          <w:t>'</w:t>
        </w:r>
        <w:proofErr w:type="spellStart"/>
        <w:r w:rsidRPr="00E7564C">
          <w:rPr>
            <w:sz w:val="28"/>
            <w:szCs w:val="28"/>
            <w:lang w:val="en"/>
          </w:rPr>
          <w:t>Traditional_Spanish_CS_AS_KS_WS</w:t>
        </w:r>
        <w:proofErr w:type="spellEnd"/>
        <w:r w:rsidRPr="00E7564C">
          <w:rPr>
            <w:sz w:val="28"/>
            <w:szCs w:val="28"/>
            <w:lang w:val="en"/>
          </w:rPr>
          <w:t>',</w:t>
        </w:r>
        <w:r w:rsidRPr="00E7564C">
          <w:rPr>
            <w:sz w:val="28"/>
            <w:szCs w:val="28"/>
            <w:lang w:val="en"/>
          </w:rPr>
          <w:br/>
          <w:t>  '</w:t>
        </w:r>
        <w:proofErr w:type="spellStart"/>
        <w:r w:rsidRPr="00E7564C">
          <w:rPr>
            <w:sz w:val="28"/>
            <w:szCs w:val="28"/>
            <w:lang w:val="en"/>
          </w:rPr>
          <w:t>CodePage</w:t>
        </w:r>
        <w:proofErr w:type="spellEnd"/>
        <w:r w:rsidRPr="00E7564C">
          <w:rPr>
            <w:sz w:val="28"/>
            <w:szCs w:val="28"/>
            <w:lang w:val="en"/>
          </w:rPr>
          <w:t>')</w:t>
        </w:r>
        <w:r w:rsidRPr="00E7564C">
          <w:rPr>
            <w:sz w:val="28"/>
            <w:szCs w:val="28"/>
            <w:lang w:val="en"/>
          </w:rPr>
          <w:br/>
          <w:t>SELECT COLLATIONPROPERTY('</w:t>
        </w:r>
        <w:proofErr w:type="spellStart"/>
        <w:r w:rsidRPr="00E7564C">
          <w:rPr>
            <w:sz w:val="28"/>
            <w:szCs w:val="28"/>
            <w:lang w:val="en"/>
          </w:rPr>
          <w:t>Thai_CS_AS_KS_WS</w:t>
        </w:r>
        <w:proofErr w:type="spellEnd"/>
        <w:r w:rsidRPr="00E7564C">
          <w:rPr>
            <w:sz w:val="28"/>
            <w:szCs w:val="28"/>
            <w:lang w:val="en"/>
          </w:rPr>
          <w:t>', '</w:t>
        </w:r>
        <w:proofErr w:type="spellStart"/>
        <w:r w:rsidRPr="00E7564C">
          <w:rPr>
            <w:sz w:val="28"/>
            <w:szCs w:val="28"/>
            <w:lang w:val="en"/>
          </w:rPr>
          <w:t>CodePage</w:t>
        </w:r>
        <w:proofErr w:type="spellEnd"/>
        <w:r w:rsidRPr="00E7564C">
          <w:rPr>
            <w:sz w:val="28"/>
            <w:szCs w:val="28"/>
            <w:lang w:val="en"/>
          </w:rPr>
          <w:t>')</w:t>
        </w:r>
      </w:ins>
    </w:p>
    <w:p w:rsidR="00E7564C" w:rsidRPr="00E7564C" w:rsidRDefault="00E7564C" w:rsidP="00E7564C">
      <w:pPr>
        <w:rPr>
          <w:ins w:id="43" w:author="Unknown"/>
          <w:sz w:val="28"/>
          <w:szCs w:val="28"/>
          <w:lang w:val="en"/>
        </w:rPr>
      </w:pPr>
      <w:proofErr w:type="gramStart"/>
      <w:ins w:id="44" w:author="Unknown">
        <w:r w:rsidRPr="00E7564C">
          <w:rPr>
            <w:sz w:val="28"/>
            <w:szCs w:val="28"/>
            <w:lang w:val="en"/>
          </w:rPr>
          <w:lastRenderedPageBreak/>
          <w:t>return</w:t>
        </w:r>
        <w:proofErr w:type="gramEnd"/>
        <w:r w:rsidRPr="00E7564C">
          <w:rPr>
            <w:sz w:val="28"/>
            <w:szCs w:val="28"/>
            <w:lang w:val="en"/>
          </w:rPr>
          <w:t xml:space="preserve"> 1252 and 874, respectively.</w:t>
        </w:r>
      </w:ins>
    </w:p>
    <w:p w:rsidR="00E7564C" w:rsidRPr="00E7564C" w:rsidRDefault="00E7564C" w:rsidP="00E7564C">
      <w:pPr>
        <w:rPr>
          <w:ins w:id="45" w:author="Unknown"/>
          <w:sz w:val="28"/>
          <w:szCs w:val="28"/>
          <w:lang w:val="en"/>
        </w:rPr>
      </w:pPr>
      <w:ins w:id="46" w:author="Unknown">
        <w:r w:rsidRPr="00E7564C">
          <w:rPr>
            <w:sz w:val="28"/>
            <w:szCs w:val="28"/>
            <w:lang w:val="en"/>
          </w:rPr>
          <w:t xml:space="preserve">Note that Unicode data stored in the column types of </w:t>
        </w:r>
        <w:proofErr w:type="spellStart"/>
        <w:r w:rsidRPr="00E7564C">
          <w:rPr>
            <w:sz w:val="28"/>
            <w:szCs w:val="28"/>
            <w:lang w:val="en"/>
          </w:rPr>
          <w:t>nchar</w:t>
        </w:r>
        <w:proofErr w:type="spellEnd"/>
        <w:r w:rsidRPr="00E7564C">
          <w:rPr>
            <w:sz w:val="28"/>
            <w:szCs w:val="28"/>
            <w:lang w:val="en"/>
          </w:rPr>
          <w:t xml:space="preserve">, </w:t>
        </w:r>
        <w:proofErr w:type="spellStart"/>
        <w:r w:rsidRPr="00E7564C">
          <w:rPr>
            <w:sz w:val="28"/>
            <w:szCs w:val="28"/>
            <w:lang w:val="en"/>
          </w:rPr>
          <w:t>nvarchar</w:t>
        </w:r>
        <w:proofErr w:type="spellEnd"/>
        <w:r w:rsidRPr="00E7564C">
          <w:rPr>
            <w:sz w:val="28"/>
            <w:szCs w:val="28"/>
            <w:lang w:val="en"/>
          </w:rPr>
          <w:t xml:space="preserve">, and </w:t>
        </w:r>
        <w:proofErr w:type="spellStart"/>
        <w:r w:rsidRPr="00E7564C">
          <w:rPr>
            <w:sz w:val="28"/>
            <w:szCs w:val="28"/>
            <w:lang w:val="en"/>
          </w:rPr>
          <w:t>ntext</w:t>
        </w:r>
        <w:proofErr w:type="spellEnd"/>
        <w:r w:rsidRPr="00E7564C">
          <w:rPr>
            <w:sz w:val="28"/>
            <w:szCs w:val="28"/>
            <w:lang w:val="en"/>
          </w:rPr>
          <w:t xml:space="preserve"> uses a UCS-2 code page (Universal Character Set, using only 2 bytes per character). This is identical for all collations in SQL Server 7.0 and later. This data doesn't need to be converted when the collation is changed because all Unicode data uses the same Unicode code page. Collations don't control the code page used for Unicode columns; they only control the attributes.</w:t>
        </w:r>
      </w:ins>
    </w:p>
    <w:p w:rsidR="00E7564C" w:rsidRPr="00E7564C" w:rsidRDefault="00E7564C" w:rsidP="00E7564C">
      <w:pPr>
        <w:rPr>
          <w:ins w:id="47" w:author="Unknown"/>
          <w:b/>
          <w:bCs/>
          <w:sz w:val="28"/>
          <w:szCs w:val="28"/>
          <w:lang w:val="en"/>
        </w:rPr>
      </w:pPr>
      <w:ins w:id="48" w:author="Unknown">
        <w:r w:rsidRPr="00E7564C">
          <w:rPr>
            <w:b/>
            <w:bCs/>
            <w:sz w:val="28"/>
            <w:szCs w:val="28"/>
            <w:lang w:val="en"/>
          </w:rPr>
          <w:t>Collation Recommendations</w:t>
        </w:r>
      </w:ins>
    </w:p>
    <w:p w:rsidR="00E7564C" w:rsidRPr="00E7564C" w:rsidRDefault="00E7564C" w:rsidP="00E7564C">
      <w:pPr>
        <w:rPr>
          <w:ins w:id="49" w:author="Unknown"/>
          <w:sz w:val="28"/>
          <w:szCs w:val="28"/>
          <w:lang w:val="en"/>
        </w:rPr>
      </w:pPr>
      <w:ins w:id="50" w:author="Unknown">
        <w:r w:rsidRPr="00E7564C">
          <w:rPr>
            <w:sz w:val="28"/>
            <w:szCs w:val="28"/>
            <w:lang w:val="en"/>
          </w:rPr>
          <w:t>When working with collations, there are a few recommendations to keep in mind:</w:t>
        </w:r>
      </w:ins>
    </w:p>
    <w:p w:rsidR="00E7564C" w:rsidRPr="00E7564C" w:rsidRDefault="00E7564C" w:rsidP="00E7564C">
      <w:pPr>
        <w:numPr>
          <w:ilvl w:val="0"/>
          <w:numId w:val="5"/>
        </w:numPr>
        <w:rPr>
          <w:ins w:id="51" w:author="Unknown"/>
          <w:sz w:val="28"/>
          <w:szCs w:val="28"/>
          <w:lang w:val="en"/>
        </w:rPr>
      </w:pPr>
      <w:ins w:id="52" w:author="Unknown">
        <w:r w:rsidRPr="00E7564C">
          <w:rPr>
            <w:sz w:val="28"/>
            <w:szCs w:val="28"/>
            <w:lang w:val="en"/>
          </w:rPr>
          <w:t>Use Windows collations to avoid having to use different rules for Unicode and non-Unicode data.</w:t>
        </w:r>
      </w:ins>
    </w:p>
    <w:p w:rsidR="00E7564C" w:rsidRPr="00E7564C" w:rsidRDefault="00E7564C" w:rsidP="00E7564C">
      <w:pPr>
        <w:numPr>
          <w:ilvl w:val="0"/>
          <w:numId w:val="5"/>
        </w:numPr>
        <w:rPr>
          <w:ins w:id="53" w:author="Unknown"/>
          <w:sz w:val="28"/>
          <w:szCs w:val="28"/>
          <w:lang w:val="en"/>
        </w:rPr>
      </w:pPr>
      <w:ins w:id="54" w:author="Unknown">
        <w:r w:rsidRPr="00E7564C">
          <w:rPr>
            <w:sz w:val="28"/>
            <w:szCs w:val="28"/>
            <w:lang w:val="en"/>
          </w:rPr>
          <w:t>Choose a collation that's a good match for not only the data to be stored but also the sorting and comparison operations you want to perform on that data.</w:t>
        </w:r>
      </w:ins>
    </w:p>
    <w:p w:rsidR="00E7564C" w:rsidRPr="00E7564C" w:rsidRDefault="00E7564C" w:rsidP="00E7564C">
      <w:pPr>
        <w:numPr>
          <w:ilvl w:val="0"/>
          <w:numId w:val="5"/>
        </w:numPr>
        <w:rPr>
          <w:ins w:id="55" w:author="Unknown"/>
          <w:sz w:val="28"/>
          <w:szCs w:val="28"/>
          <w:lang w:val="en"/>
        </w:rPr>
      </w:pPr>
      <w:ins w:id="56" w:author="Unknown">
        <w:r w:rsidRPr="00E7564C">
          <w:rPr>
            <w:sz w:val="28"/>
            <w:szCs w:val="28"/>
            <w:lang w:val="en"/>
          </w:rPr>
          <w:t>Don't mix collations at the instance level, database level, and object level (e.g., tables, store procedures), because doing so can strongly degrade the overall performance of the instance.</w:t>
        </w:r>
      </w:ins>
    </w:p>
    <w:p w:rsidR="00E7564C" w:rsidRPr="00E7564C" w:rsidRDefault="00E7564C" w:rsidP="00E7564C">
      <w:pPr>
        <w:numPr>
          <w:ilvl w:val="0"/>
          <w:numId w:val="5"/>
        </w:numPr>
        <w:rPr>
          <w:ins w:id="57" w:author="Unknown"/>
          <w:sz w:val="28"/>
          <w:szCs w:val="28"/>
          <w:lang w:val="en"/>
        </w:rPr>
      </w:pPr>
      <w:ins w:id="58" w:author="Unknown">
        <w:r w:rsidRPr="00E7564C">
          <w:rPr>
            <w:sz w:val="28"/>
            <w:szCs w:val="28"/>
            <w:lang w:val="en"/>
          </w:rPr>
          <w:t>Use a more general collation (e.g., latin1) when a database must contain data that's in different languages.</w:t>
        </w:r>
      </w:ins>
    </w:p>
    <w:p w:rsidR="00E7564C" w:rsidRPr="00E7564C" w:rsidRDefault="00E7564C" w:rsidP="00E7564C">
      <w:pPr>
        <w:numPr>
          <w:ilvl w:val="0"/>
          <w:numId w:val="5"/>
        </w:numPr>
        <w:rPr>
          <w:ins w:id="59" w:author="Unknown"/>
          <w:sz w:val="28"/>
          <w:szCs w:val="28"/>
          <w:lang w:val="en"/>
        </w:rPr>
      </w:pPr>
      <w:ins w:id="60" w:author="Unknown">
        <w:r w:rsidRPr="00E7564C">
          <w:rPr>
            <w:sz w:val="28"/>
            <w:szCs w:val="28"/>
            <w:lang w:val="en"/>
          </w:rPr>
          <w:t>Make sure that all characters to be stored in the database are defined in the underlining code page.</w:t>
        </w:r>
      </w:ins>
    </w:p>
    <w:p w:rsidR="00E7564C" w:rsidRPr="00E7564C" w:rsidRDefault="00E7564C" w:rsidP="00E7564C">
      <w:pPr>
        <w:rPr>
          <w:ins w:id="61" w:author="Unknown"/>
          <w:b/>
          <w:bCs/>
          <w:sz w:val="28"/>
          <w:szCs w:val="28"/>
          <w:lang w:val="en"/>
        </w:rPr>
      </w:pPr>
      <w:ins w:id="62" w:author="Unknown">
        <w:r w:rsidRPr="00E7564C">
          <w:rPr>
            <w:b/>
            <w:bCs/>
            <w:sz w:val="28"/>
            <w:szCs w:val="28"/>
            <w:lang w:val="en"/>
          </w:rPr>
          <w:t>Collation Change Methodology</w:t>
        </w:r>
      </w:ins>
    </w:p>
    <w:p w:rsidR="00E7564C" w:rsidRPr="00E7564C" w:rsidRDefault="00E7564C" w:rsidP="00E7564C">
      <w:pPr>
        <w:rPr>
          <w:ins w:id="63" w:author="Unknown"/>
          <w:sz w:val="28"/>
          <w:szCs w:val="28"/>
          <w:lang w:val="en"/>
        </w:rPr>
      </w:pPr>
      <w:ins w:id="64" w:author="Unknown">
        <w:r w:rsidRPr="00E7564C">
          <w:rPr>
            <w:sz w:val="28"/>
            <w:szCs w:val="28"/>
            <w:lang w:val="en"/>
          </w:rPr>
          <w:t>Before changing a database collation on a production system, you should test the change (including testing the applications that use the database) on a development, test, or quality assurance (QA) system. That way, you can avoid database problems and any surprises in applications' behavior. In addition, you should let the owners or developers of the applications know about the collation change beforehand.</w:t>
        </w:r>
      </w:ins>
    </w:p>
    <w:p w:rsidR="00E7564C" w:rsidRPr="00E7564C" w:rsidRDefault="00E7564C" w:rsidP="00E7564C">
      <w:pPr>
        <w:rPr>
          <w:ins w:id="65" w:author="Unknown"/>
          <w:sz w:val="28"/>
          <w:szCs w:val="28"/>
          <w:lang w:val="en"/>
        </w:rPr>
      </w:pPr>
      <w:ins w:id="66" w:author="Unknown">
        <w:r w:rsidRPr="00E7564C">
          <w:rPr>
            <w:sz w:val="28"/>
            <w:szCs w:val="28"/>
            <w:lang w:val="en"/>
          </w:rPr>
          <w:lastRenderedPageBreak/>
          <w:t>I follow a seven-step process when changing a database collation:</w:t>
        </w:r>
      </w:ins>
    </w:p>
    <w:p w:rsidR="00E7564C" w:rsidRPr="00E7564C" w:rsidRDefault="00E7564C" w:rsidP="00E7564C">
      <w:pPr>
        <w:numPr>
          <w:ilvl w:val="0"/>
          <w:numId w:val="6"/>
        </w:numPr>
        <w:rPr>
          <w:ins w:id="67" w:author="Unknown"/>
          <w:sz w:val="28"/>
          <w:szCs w:val="28"/>
          <w:lang w:val="en"/>
        </w:rPr>
      </w:pPr>
      <w:ins w:id="68" w:author="Unknown">
        <w:r w:rsidRPr="00E7564C">
          <w:rPr>
            <w:sz w:val="28"/>
            <w:szCs w:val="28"/>
            <w:lang w:val="en"/>
          </w:rPr>
          <w:t>Check the database with DBCC CHECKDB WITH DATA_PURITY.</w:t>
        </w:r>
      </w:ins>
    </w:p>
    <w:p w:rsidR="00E7564C" w:rsidRPr="00E7564C" w:rsidRDefault="00E7564C" w:rsidP="00E7564C">
      <w:pPr>
        <w:numPr>
          <w:ilvl w:val="0"/>
          <w:numId w:val="6"/>
        </w:numPr>
        <w:rPr>
          <w:ins w:id="69" w:author="Unknown"/>
          <w:sz w:val="28"/>
          <w:szCs w:val="28"/>
          <w:lang w:val="en"/>
        </w:rPr>
      </w:pPr>
      <w:ins w:id="70" w:author="Unknown">
        <w:r w:rsidRPr="00E7564C">
          <w:rPr>
            <w:sz w:val="28"/>
            <w:szCs w:val="28"/>
            <w:lang w:val="en"/>
          </w:rPr>
          <w:t>Perform a backup with the copy-only option.</w:t>
        </w:r>
      </w:ins>
    </w:p>
    <w:p w:rsidR="00E7564C" w:rsidRPr="00E7564C" w:rsidRDefault="00E7564C" w:rsidP="00E7564C">
      <w:pPr>
        <w:numPr>
          <w:ilvl w:val="0"/>
          <w:numId w:val="6"/>
        </w:numPr>
        <w:rPr>
          <w:ins w:id="71" w:author="Unknown"/>
          <w:sz w:val="28"/>
          <w:szCs w:val="28"/>
          <w:lang w:val="en"/>
        </w:rPr>
      </w:pPr>
      <w:ins w:id="72" w:author="Unknown">
        <w:r w:rsidRPr="00E7564C">
          <w:rPr>
            <w:sz w:val="28"/>
            <w:szCs w:val="28"/>
            <w:lang w:val="en"/>
          </w:rPr>
          <w:t>Change the collation at the database level.</w:t>
        </w:r>
      </w:ins>
    </w:p>
    <w:p w:rsidR="00E7564C" w:rsidRPr="00E7564C" w:rsidRDefault="00E7564C" w:rsidP="00E7564C">
      <w:pPr>
        <w:numPr>
          <w:ilvl w:val="0"/>
          <w:numId w:val="6"/>
        </w:numPr>
        <w:rPr>
          <w:ins w:id="73" w:author="Unknown"/>
          <w:sz w:val="28"/>
          <w:szCs w:val="28"/>
          <w:lang w:val="en"/>
        </w:rPr>
      </w:pPr>
      <w:ins w:id="74" w:author="Unknown">
        <w:r w:rsidRPr="00E7564C">
          <w:rPr>
            <w:sz w:val="28"/>
            <w:szCs w:val="28"/>
            <w:lang w:val="en"/>
          </w:rPr>
          <w:t>Find all the table columns whose collation must be changed and validate the findings with the owners or developers of the applications using the database.</w:t>
        </w:r>
      </w:ins>
    </w:p>
    <w:p w:rsidR="00E7564C" w:rsidRPr="00E7564C" w:rsidRDefault="00E7564C" w:rsidP="00E7564C">
      <w:pPr>
        <w:numPr>
          <w:ilvl w:val="0"/>
          <w:numId w:val="6"/>
        </w:numPr>
        <w:rPr>
          <w:ins w:id="75" w:author="Unknown"/>
          <w:sz w:val="28"/>
          <w:szCs w:val="28"/>
          <w:lang w:val="en"/>
        </w:rPr>
      </w:pPr>
      <w:ins w:id="76" w:author="Unknown">
        <w:r w:rsidRPr="00E7564C">
          <w:rPr>
            <w:sz w:val="28"/>
            <w:szCs w:val="28"/>
            <w:lang w:val="en"/>
          </w:rPr>
          <w:t>Change the collation at the table level.</w:t>
        </w:r>
      </w:ins>
    </w:p>
    <w:p w:rsidR="00E7564C" w:rsidRPr="00E7564C" w:rsidRDefault="00E7564C" w:rsidP="00E7564C">
      <w:pPr>
        <w:numPr>
          <w:ilvl w:val="0"/>
          <w:numId w:val="6"/>
        </w:numPr>
        <w:rPr>
          <w:ins w:id="77" w:author="Unknown"/>
          <w:sz w:val="28"/>
          <w:szCs w:val="28"/>
          <w:lang w:val="en"/>
        </w:rPr>
      </w:pPr>
      <w:ins w:id="78" w:author="Unknown">
        <w:r w:rsidRPr="00E7564C">
          <w:rPr>
            <w:sz w:val="28"/>
            <w:szCs w:val="28"/>
            <w:lang w:val="en"/>
          </w:rPr>
          <w:t>Change the collation of the views.</w:t>
        </w:r>
      </w:ins>
    </w:p>
    <w:p w:rsidR="00E7564C" w:rsidRPr="00E7564C" w:rsidRDefault="00E7564C" w:rsidP="00E7564C">
      <w:pPr>
        <w:numPr>
          <w:ilvl w:val="0"/>
          <w:numId w:val="6"/>
        </w:numPr>
        <w:rPr>
          <w:ins w:id="79" w:author="Unknown"/>
          <w:sz w:val="28"/>
          <w:szCs w:val="28"/>
          <w:lang w:val="en"/>
        </w:rPr>
      </w:pPr>
      <w:ins w:id="80" w:author="Unknown">
        <w:r w:rsidRPr="00E7564C">
          <w:rPr>
            <w:sz w:val="28"/>
            <w:szCs w:val="28"/>
            <w:lang w:val="en"/>
          </w:rPr>
          <w:t>Rebuild the indexes.</w:t>
        </w:r>
      </w:ins>
    </w:p>
    <w:p w:rsidR="00E7564C" w:rsidRPr="00E7564C" w:rsidRDefault="00E7564C" w:rsidP="00E7564C">
      <w:pPr>
        <w:rPr>
          <w:ins w:id="81" w:author="Unknown"/>
          <w:sz w:val="28"/>
          <w:szCs w:val="28"/>
          <w:lang w:val="en"/>
        </w:rPr>
      </w:pPr>
      <w:ins w:id="82" w:author="Unknown">
        <w:r w:rsidRPr="00E7564C">
          <w:rPr>
            <w:sz w:val="28"/>
            <w:szCs w:val="28"/>
            <w:lang w:val="en"/>
          </w:rPr>
          <w:t>Figure 1 shows the checklist I use to make sure I complete all the steps.</w:t>
        </w:r>
      </w:ins>
    </w:p>
    <w:p w:rsidR="00E7564C" w:rsidRPr="00E7564C" w:rsidRDefault="00E7564C" w:rsidP="00E7564C">
      <w:pPr>
        <w:rPr>
          <w:ins w:id="83" w:author="Unknown"/>
          <w:sz w:val="28"/>
          <w:szCs w:val="28"/>
          <w:lang w:val="en"/>
        </w:rPr>
      </w:pPr>
      <w:r w:rsidRPr="00E7564C">
        <w:rPr>
          <w:sz w:val="28"/>
          <w:szCs w:val="28"/>
        </w:rPr>
        <w:lastRenderedPageBreak/>
        <w:drawing>
          <wp:inline distT="0" distB="0" distL="0" distR="0" wp14:anchorId="1E97991C" wp14:editId="38D98D28">
            <wp:extent cx="10801350" cy="4352925"/>
            <wp:effectExtent l="0" t="0" r="0" b="9525"/>
            <wp:docPr id="2" name="Picture 2" descr="Collation Change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tion Change Check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1350" cy="4352925"/>
                    </a:xfrm>
                    <a:prstGeom prst="rect">
                      <a:avLst/>
                    </a:prstGeom>
                    <a:noFill/>
                    <a:ln>
                      <a:noFill/>
                    </a:ln>
                  </pic:spPr>
                </pic:pic>
              </a:graphicData>
            </a:graphic>
          </wp:inline>
        </w:drawing>
      </w:r>
    </w:p>
    <w:p w:rsidR="00E7564C" w:rsidRPr="00E7564C" w:rsidRDefault="00E7564C" w:rsidP="00E7564C">
      <w:pPr>
        <w:rPr>
          <w:ins w:id="84" w:author="Unknown"/>
          <w:b/>
          <w:bCs/>
          <w:sz w:val="28"/>
          <w:szCs w:val="28"/>
          <w:lang w:val="en"/>
        </w:rPr>
      </w:pPr>
      <w:ins w:id="85" w:author="Unknown">
        <w:r w:rsidRPr="00E7564C">
          <w:rPr>
            <w:b/>
            <w:bCs/>
            <w:sz w:val="28"/>
            <w:szCs w:val="28"/>
            <w:lang w:val="en"/>
          </w:rPr>
          <w:t>Figure 1: Collation Change Checklist</w:t>
        </w:r>
      </w:ins>
    </w:p>
    <w:p w:rsidR="00E7564C" w:rsidRPr="00E7564C" w:rsidRDefault="00E7564C" w:rsidP="00E7564C">
      <w:pPr>
        <w:rPr>
          <w:ins w:id="86" w:author="Unknown"/>
          <w:sz w:val="28"/>
          <w:szCs w:val="28"/>
          <w:lang w:val="en"/>
        </w:rPr>
      </w:pPr>
      <w:ins w:id="87" w:author="Unknown">
        <w:r w:rsidRPr="00E7564C">
          <w:rPr>
            <w:sz w:val="28"/>
            <w:szCs w:val="28"/>
            <w:lang w:val="en"/>
          </w:rPr>
          <w:t>Let's look at each step in more detail.</w:t>
        </w:r>
      </w:ins>
    </w:p>
    <w:p w:rsidR="00E7564C" w:rsidRPr="00E7564C" w:rsidRDefault="00E7564C" w:rsidP="00E7564C">
      <w:pPr>
        <w:rPr>
          <w:ins w:id="88" w:author="Unknown"/>
          <w:b/>
          <w:bCs/>
          <w:sz w:val="28"/>
          <w:szCs w:val="28"/>
          <w:lang w:val="en"/>
        </w:rPr>
      </w:pPr>
      <w:ins w:id="89" w:author="Unknown">
        <w:r w:rsidRPr="00E7564C">
          <w:rPr>
            <w:b/>
            <w:bCs/>
            <w:sz w:val="28"/>
            <w:szCs w:val="28"/>
            <w:lang w:val="en"/>
          </w:rPr>
          <w:t>Step 1: Check the Database</w:t>
        </w:r>
      </w:ins>
    </w:p>
    <w:p w:rsidR="00E7564C" w:rsidRPr="00E7564C" w:rsidRDefault="00E7564C" w:rsidP="00E7564C">
      <w:pPr>
        <w:rPr>
          <w:ins w:id="90" w:author="Unknown"/>
          <w:sz w:val="28"/>
          <w:szCs w:val="28"/>
          <w:lang w:val="en"/>
        </w:rPr>
      </w:pPr>
      <w:ins w:id="91" w:author="Unknown">
        <w:r w:rsidRPr="00E7564C">
          <w:rPr>
            <w:sz w:val="28"/>
            <w:szCs w:val="28"/>
            <w:lang w:val="en"/>
          </w:rPr>
          <w:t>Although performing a complete integrity check is a good idea, it's not required. In many cases, simply using the DATA_PURITY option can be enough:</w:t>
        </w:r>
      </w:ins>
    </w:p>
    <w:p w:rsidR="00E7564C" w:rsidRPr="00E7564C" w:rsidRDefault="00E7564C" w:rsidP="00E7564C">
      <w:pPr>
        <w:rPr>
          <w:ins w:id="92" w:author="Unknown"/>
          <w:sz w:val="28"/>
          <w:szCs w:val="28"/>
          <w:lang w:val="en"/>
        </w:rPr>
      </w:pPr>
      <w:ins w:id="93" w:author="Unknown">
        <w:r w:rsidRPr="00E7564C">
          <w:rPr>
            <w:sz w:val="28"/>
            <w:szCs w:val="28"/>
            <w:lang w:val="en"/>
          </w:rPr>
          <w:t>DBCC CHECKDB WITH DATA_PURITY</w:t>
        </w:r>
      </w:ins>
    </w:p>
    <w:p w:rsidR="00E7564C" w:rsidRPr="00E7564C" w:rsidRDefault="00E7564C" w:rsidP="00E7564C">
      <w:pPr>
        <w:rPr>
          <w:ins w:id="94" w:author="Unknown"/>
          <w:sz w:val="28"/>
          <w:szCs w:val="28"/>
          <w:lang w:val="en"/>
        </w:rPr>
      </w:pPr>
      <w:ins w:id="95" w:author="Unknown">
        <w:r w:rsidRPr="00E7564C">
          <w:rPr>
            <w:sz w:val="28"/>
            <w:szCs w:val="28"/>
            <w:lang w:val="en"/>
          </w:rPr>
          <w:t>The DATA_PURITY option will check the database for column values that are invalid or out-of-range (i.e., not defined in the code page). For example, it will tell you if value 128 is found, but the current collation doesn't define it.</w:t>
        </w:r>
      </w:ins>
    </w:p>
    <w:p w:rsidR="00E7564C" w:rsidRPr="00E7564C" w:rsidRDefault="00E7564C" w:rsidP="00E7564C">
      <w:pPr>
        <w:rPr>
          <w:ins w:id="96" w:author="Unknown"/>
          <w:b/>
          <w:bCs/>
          <w:sz w:val="28"/>
          <w:szCs w:val="28"/>
          <w:lang w:val="en"/>
        </w:rPr>
      </w:pPr>
      <w:ins w:id="97" w:author="Unknown">
        <w:r w:rsidRPr="00E7564C">
          <w:rPr>
            <w:b/>
            <w:bCs/>
            <w:sz w:val="28"/>
            <w:szCs w:val="28"/>
            <w:lang w:val="en"/>
          </w:rPr>
          <w:t>Step 2: Perform a Backup</w:t>
        </w:r>
      </w:ins>
    </w:p>
    <w:p w:rsidR="00E7564C" w:rsidRPr="00E7564C" w:rsidRDefault="00E7564C" w:rsidP="00E7564C">
      <w:pPr>
        <w:rPr>
          <w:ins w:id="98" w:author="Unknown"/>
          <w:sz w:val="28"/>
          <w:szCs w:val="28"/>
          <w:lang w:val="en"/>
        </w:rPr>
      </w:pPr>
      <w:ins w:id="99" w:author="Unknown">
        <w:r w:rsidRPr="00E7564C">
          <w:rPr>
            <w:sz w:val="28"/>
            <w:szCs w:val="28"/>
            <w:lang w:val="en"/>
          </w:rPr>
          <w:lastRenderedPageBreak/>
          <w:t>The next step is to make a backup of your database. You can perform a copy-only backup so that it won't affect your backup strategy. Here's a sample script you can use to perform the copy-only backup:</w:t>
        </w:r>
      </w:ins>
    </w:p>
    <w:p w:rsidR="00E7564C" w:rsidRPr="00E7564C" w:rsidRDefault="00E7564C" w:rsidP="00E7564C">
      <w:pPr>
        <w:rPr>
          <w:ins w:id="100" w:author="Unknown"/>
          <w:sz w:val="28"/>
          <w:szCs w:val="28"/>
          <w:lang w:val="en"/>
        </w:rPr>
      </w:pPr>
      <w:ins w:id="101" w:author="Unknown">
        <w:r w:rsidRPr="00E7564C">
          <w:rPr>
            <w:sz w:val="28"/>
            <w:szCs w:val="28"/>
            <w:lang w:val="en"/>
          </w:rPr>
          <w:t>BACKUP DATABASE [</w:t>
        </w:r>
        <w:proofErr w:type="spellStart"/>
        <w:r w:rsidRPr="00E7564C">
          <w:rPr>
            <w:sz w:val="28"/>
            <w:szCs w:val="28"/>
            <w:lang w:val="en"/>
          </w:rPr>
          <w:t>DBxxx</w:t>
        </w:r>
        <w:proofErr w:type="spellEnd"/>
        <w:r w:rsidRPr="00E7564C">
          <w:rPr>
            <w:sz w:val="28"/>
            <w:szCs w:val="28"/>
            <w:lang w:val="en"/>
          </w:rPr>
          <w:t>]</w:t>
        </w:r>
        <w:r w:rsidRPr="00E7564C">
          <w:rPr>
            <w:sz w:val="28"/>
            <w:szCs w:val="28"/>
            <w:lang w:val="en"/>
          </w:rPr>
          <w:br/>
          <w:t>  TO DISK = N'B:\Backup\</w:t>
        </w:r>
        <w:proofErr w:type="spellStart"/>
        <w:r w:rsidRPr="00E7564C">
          <w:rPr>
            <w:sz w:val="28"/>
            <w:szCs w:val="28"/>
            <w:lang w:val="en"/>
          </w:rPr>
          <w:t>DBxxx_BeforeCollationChange.bak</w:t>
        </w:r>
        <w:proofErr w:type="spellEnd"/>
        <w:r w:rsidRPr="00E7564C">
          <w:rPr>
            <w:sz w:val="28"/>
            <w:szCs w:val="28"/>
            <w:lang w:val="en"/>
          </w:rPr>
          <w:t>'</w:t>
        </w:r>
        <w:r w:rsidRPr="00E7564C">
          <w:rPr>
            <w:sz w:val="28"/>
            <w:szCs w:val="28"/>
            <w:lang w:val="en"/>
          </w:rPr>
          <w:br/>
          <w:t>  WITH COPY_ONLY, NOFORMAT, NOINIT,</w:t>
        </w:r>
        <w:r w:rsidRPr="00E7564C">
          <w:rPr>
            <w:sz w:val="28"/>
            <w:szCs w:val="28"/>
            <w:lang w:val="en"/>
          </w:rPr>
          <w:br/>
          <w:t xml:space="preserve">  NAME = </w:t>
        </w:r>
        <w:proofErr w:type="spellStart"/>
        <w:r w:rsidRPr="00E7564C">
          <w:rPr>
            <w:sz w:val="28"/>
            <w:szCs w:val="28"/>
            <w:lang w:val="en"/>
          </w:rPr>
          <w:t>DBxxx_BeforeCollationChange</w:t>
        </w:r>
        <w:proofErr w:type="spellEnd"/>
        <w:r w:rsidRPr="00E7564C">
          <w:rPr>
            <w:sz w:val="28"/>
            <w:szCs w:val="28"/>
            <w:lang w:val="en"/>
          </w:rPr>
          <w:t>',</w:t>
        </w:r>
        <w:r w:rsidRPr="00E7564C">
          <w:rPr>
            <w:sz w:val="28"/>
            <w:szCs w:val="28"/>
            <w:lang w:val="en"/>
          </w:rPr>
          <w:br/>
          <w:t>  SKIP, NOREWIND, NOUNLOAD, STATS = 10</w:t>
        </w:r>
      </w:ins>
    </w:p>
    <w:p w:rsidR="00E7564C" w:rsidRPr="00E7564C" w:rsidRDefault="00E7564C" w:rsidP="00E7564C">
      <w:pPr>
        <w:rPr>
          <w:ins w:id="102" w:author="Unknown"/>
          <w:sz w:val="28"/>
          <w:szCs w:val="28"/>
          <w:lang w:val="en"/>
        </w:rPr>
      </w:pPr>
      <w:ins w:id="103" w:author="Unknown">
        <w:r w:rsidRPr="00E7564C">
          <w:rPr>
            <w:sz w:val="28"/>
            <w:szCs w:val="28"/>
            <w:lang w:val="en"/>
          </w:rPr>
          <w:t xml:space="preserve">Before you run this script, you need to change each instance of </w:t>
        </w:r>
        <w:proofErr w:type="spellStart"/>
        <w:r w:rsidRPr="00E7564C">
          <w:rPr>
            <w:i/>
            <w:iCs/>
            <w:sz w:val="28"/>
            <w:szCs w:val="28"/>
            <w:lang w:val="en"/>
          </w:rPr>
          <w:t>DBxxx</w:t>
        </w:r>
        <w:proofErr w:type="spellEnd"/>
        <w:r w:rsidRPr="00E7564C">
          <w:rPr>
            <w:sz w:val="28"/>
            <w:szCs w:val="28"/>
            <w:lang w:val="en"/>
          </w:rPr>
          <w:t xml:space="preserve"> to the name of your database.</w:t>
        </w:r>
      </w:ins>
    </w:p>
    <w:p w:rsidR="00E7564C" w:rsidRPr="00E7564C" w:rsidRDefault="00E7564C" w:rsidP="00E7564C">
      <w:pPr>
        <w:rPr>
          <w:ins w:id="104" w:author="Unknown"/>
          <w:b/>
          <w:bCs/>
          <w:sz w:val="28"/>
          <w:szCs w:val="28"/>
          <w:lang w:val="en"/>
        </w:rPr>
      </w:pPr>
      <w:ins w:id="105" w:author="Unknown">
        <w:r w:rsidRPr="00E7564C">
          <w:rPr>
            <w:b/>
            <w:bCs/>
            <w:sz w:val="28"/>
            <w:szCs w:val="28"/>
            <w:lang w:val="en"/>
          </w:rPr>
          <w:t>Step 3: Change the Collation at the Database Level</w:t>
        </w:r>
      </w:ins>
    </w:p>
    <w:p w:rsidR="00E7564C" w:rsidRPr="00E7564C" w:rsidRDefault="00E7564C" w:rsidP="00E7564C">
      <w:pPr>
        <w:rPr>
          <w:ins w:id="106" w:author="Unknown"/>
          <w:sz w:val="28"/>
          <w:szCs w:val="28"/>
          <w:lang w:val="en"/>
        </w:rPr>
      </w:pPr>
      <w:ins w:id="107" w:author="Unknown">
        <w:r w:rsidRPr="00E7564C">
          <w:rPr>
            <w:sz w:val="28"/>
            <w:szCs w:val="28"/>
            <w:lang w:val="en"/>
          </w:rPr>
          <w:t>After you've backed up your database, you can change the database collation. To do so, use the command</w:t>
        </w:r>
      </w:ins>
    </w:p>
    <w:p w:rsidR="00E7564C" w:rsidRPr="00E7564C" w:rsidRDefault="00E7564C" w:rsidP="00E7564C">
      <w:pPr>
        <w:rPr>
          <w:ins w:id="108" w:author="Unknown"/>
          <w:sz w:val="28"/>
          <w:szCs w:val="28"/>
          <w:lang w:val="en"/>
        </w:rPr>
      </w:pPr>
      <w:ins w:id="109" w:author="Unknown">
        <w:r w:rsidRPr="00E7564C">
          <w:rPr>
            <w:sz w:val="28"/>
            <w:szCs w:val="28"/>
            <w:lang w:val="en"/>
          </w:rPr>
          <w:t>ALTER DATABASE [</w:t>
        </w:r>
        <w:proofErr w:type="spellStart"/>
        <w:r w:rsidRPr="00E7564C">
          <w:rPr>
            <w:sz w:val="28"/>
            <w:szCs w:val="28"/>
            <w:lang w:val="en"/>
          </w:rPr>
          <w:t>DBxxx</w:t>
        </w:r>
        <w:proofErr w:type="spellEnd"/>
        <w:r w:rsidRPr="00E7564C">
          <w:rPr>
            <w:sz w:val="28"/>
            <w:szCs w:val="28"/>
            <w:lang w:val="en"/>
          </w:rPr>
          <w:t xml:space="preserve">] COLLATE </w:t>
        </w:r>
        <w:proofErr w:type="spellStart"/>
        <w:r w:rsidRPr="00E7564C">
          <w:rPr>
            <w:sz w:val="28"/>
            <w:szCs w:val="28"/>
            <w:lang w:val="en"/>
          </w:rPr>
          <w:t>New_Collation</w:t>
        </w:r>
        <w:proofErr w:type="spellEnd"/>
      </w:ins>
    </w:p>
    <w:p w:rsidR="00E7564C" w:rsidRPr="00E7564C" w:rsidRDefault="00E7564C" w:rsidP="00E7564C">
      <w:pPr>
        <w:rPr>
          <w:ins w:id="110" w:author="Unknown"/>
          <w:sz w:val="28"/>
          <w:szCs w:val="28"/>
          <w:lang w:val="en"/>
        </w:rPr>
      </w:pPr>
      <w:proofErr w:type="gramStart"/>
      <w:ins w:id="111" w:author="Unknown">
        <w:r w:rsidRPr="00E7564C">
          <w:rPr>
            <w:sz w:val="28"/>
            <w:szCs w:val="28"/>
            <w:lang w:val="en"/>
          </w:rPr>
          <w:t>where</w:t>
        </w:r>
        <w:proofErr w:type="gramEnd"/>
        <w:r w:rsidRPr="00E7564C">
          <w:rPr>
            <w:sz w:val="28"/>
            <w:szCs w:val="28"/>
            <w:lang w:val="en"/>
          </w:rPr>
          <w:t xml:space="preserve"> </w:t>
        </w:r>
        <w:proofErr w:type="spellStart"/>
        <w:r w:rsidRPr="00E7564C">
          <w:rPr>
            <w:i/>
            <w:iCs/>
            <w:sz w:val="28"/>
            <w:szCs w:val="28"/>
            <w:lang w:val="en"/>
          </w:rPr>
          <w:t>DBxxx</w:t>
        </w:r>
        <w:proofErr w:type="spellEnd"/>
        <w:r w:rsidRPr="00E7564C">
          <w:rPr>
            <w:sz w:val="28"/>
            <w:szCs w:val="28"/>
            <w:lang w:val="en"/>
          </w:rPr>
          <w:t xml:space="preserve"> is the name of your database and </w:t>
        </w:r>
        <w:proofErr w:type="spellStart"/>
        <w:r w:rsidRPr="00E7564C">
          <w:rPr>
            <w:i/>
            <w:iCs/>
            <w:sz w:val="28"/>
            <w:szCs w:val="28"/>
            <w:lang w:val="en"/>
          </w:rPr>
          <w:t>New_Collation</w:t>
        </w:r>
        <w:proofErr w:type="spellEnd"/>
        <w:r w:rsidRPr="00E7564C">
          <w:rPr>
            <w:sz w:val="28"/>
            <w:szCs w:val="28"/>
            <w:lang w:val="en"/>
          </w:rPr>
          <w:t xml:space="preserve"> is the name of the collation you want to use.</w:t>
        </w:r>
      </w:ins>
    </w:p>
    <w:p w:rsidR="00E7564C" w:rsidRPr="00E7564C" w:rsidRDefault="00E7564C" w:rsidP="00E7564C">
      <w:pPr>
        <w:rPr>
          <w:ins w:id="112" w:author="Unknown"/>
          <w:sz w:val="28"/>
          <w:szCs w:val="28"/>
          <w:lang w:val="en"/>
        </w:rPr>
      </w:pPr>
      <w:ins w:id="113" w:author="Unknown">
        <w:r w:rsidRPr="00E7564C">
          <w:rPr>
            <w:sz w:val="28"/>
            <w:szCs w:val="28"/>
            <w:lang w:val="en"/>
          </w:rPr>
          <w:t>In many cases, this command will run successfully. However, the command might fail and generate error messages concerning functions, primary keys, constraints, or indexes. These objects don't contain primary data, so they can be re-created.</w:t>
        </w:r>
      </w:ins>
    </w:p>
    <w:p w:rsidR="00E7564C" w:rsidRPr="00E7564C" w:rsidRDefault="00E7564C" w:rsidP="00E7564C">
      <w:pPr>
        <w:rPr>
          <w:ins w:id="114" w:author="Unknown"/>
          <w:sz w:val="28"/>
          <w:szCs w:val="28"/>
          <w:lang w:val="en"/>
        </w:rPr>
      </w:pPr>
      <w:ins w:id="115" w:author="Unknown">
        <w:r w:rsidRPr="00E7564C">
          <w:rPr>
            <w:sz w:val="28"/>
            <w:szCs w:val="28"/>
            <w:lang w:val="en"/>
          </w:rPr>
          <w:t>If errors do occur, you need to:</w:t>
        </w:r>
      </w:ins>
    </w:p>
    <w:p w:rsidR="00E7564C" w:rsidRPr="00E7564C" w:rsidRDefault="00E7564C" w:rsidP="00E7564C">
      <w:pPr>
        <w:numPr>
          <w:ilvl w:val="0"/>
          <w:numId w:val="7"/>
        </w:numPr>
        <w:rPr>
          <w:ins w:id="116" w:author="Unknown"/>
          <w:sz w:val="28"/>
          <w:szCs w:val="28"/>
          <w:lang w:val="en"/>
        </w:rPr>
      </w:pPr>
      <w:ins w:id="117" w:author="Unknown">
        <w:r w:rsidRPr="00E7564C">
          <w:rPr>
            <w:sz w:val="28"/>
            <w:szCs w:val="28"/>
            <w:lang w:val="en"/>
          </w:rPr>
          <w:t>Drop all functions, primary keys, constraints, and indexes.</w:t>
        </w:r>
      </w:ins>
    </w:p>
    <w:p w:rsidR="00E7564C" w:rsidRPr="00E7564C" w:rsidRDefault="00E7564C" w:rsidP="00E7564C">
      <w:pPr>
        <w:numPr>
          <w:ilvl w:val="0"/>
          <w:numId w:val="7"/>
        </w:numPr>
        <w:rPr>
          <w:ins w:id="118" w:author="Unknown"/>
          <w:sz w:val="28"/>
          <w:szCs w:val="28"/>
          <w:lang w:val="en"/>
        </w:rPr>
      </w:pPr>
      <w:ins w:id="119" w:author="Unknown">
        <w:r w:rsidRPr="00E7564C">
          <w:rPr>
            <w:sz w:val="28"/>
            <w:szCs w:val="28"/>
            <w:lang w:val="en"/>
          </w:rPr>
          <w:t>Change the database collation.</w:t>
        </w:r>
      </w:ins>
    </w:p>
    <w:p w:rsidR="00E7564C" w:rsidRPr="00E7564C" w:rsidRDefault="00E7564C" w:rsidP="00E7564C">
      <w:pPr>
        <w:numPr>
          <w:ilvl w:val="0"/>
          <w:numId w:val="7"/>
        </w:numPr>
        <w:rPr>
          <w:ins w:id="120" w:author="Unknown"/>
          <w:sz w:val="28"/>
          <w:szCs w:val="28"/>
          <w:lang w:val="en"/>
        </w:rPr>
      </w:pPr>
      <w:ins w:id="121" w:author="Unknown">
        <w:r w:rsidRPr="00E7564C">
          <w:rPr>
            <w:sz w:val="28"/>
            <w:szCs w:val="28"/>
            <w:lang w:val="en"/>
          </w:rPr>
          <w:t>Re-create all the dropped objects. (Don't forget to reassign the rights granted to these objects.)</w:t>
        </w:r>
      </w:ins>
    </w:p>
    <w:p w:rsidR="00E7564C" w:rsidRPr="00E7564C" w:rsidRDefault="00E7564C" w:rsidP="00E7564C">
      <w:pPr>
        <w:rPr>
          <w:ins w:id="122" w:author="Unknown"/>
          <w:sz w:val="28"/>
          <w:szCs w:val="28"/>
          <w:lang w:val="en"/>
        </w:rPr>
      </w:pPr>
      <w:ins w:id="123" w:author="Unknown">
        <w:r w:rsidRPr="00E7564C">
          <w:rPr>
            <w:sz w:val="28"/>
            <w:szCs w:val="28"/>
            <w:lang w:val="en"/>
          </w:rPr>
          <w:t>However, I recommend that you re-create all the dropped objects later in step 7. That way, you might avoid having to redo some work.</w:t>
        </w:r>
      </w:ins>
    </w:p>
    <w:p w:rsidR="00E7564C" w:rsidRPr="00E7564C" w:rsidRDefault="00E7564C" w:rsidP="00E7564C">
      <w:pPr>
        <w:rPr>
          <w:ins w:id="124" w:author="Unknown"/>
          <w:sz w:val="28"/>
          <w:szCs w:val="28"/>
          <w:lang w:val="en"/>
        </w:rPr>
      </w:pPr>
      <w:ins w:id="125" w:author="Unknown">
        <w:r w:rsidRPr="00E7564C">
          <w:rPr>
            <w:sz w:val="28"/>
            <w:szCs w:val="28"/>
            <w:lang w:val="en"/>
          </w:rPr>
          <w:lastRenderedPageBreak/>
          <w:t>If this step goes well, the database properties will show the new collation. Many DBAs will stop here, but as you'll see shortly, this step only changes the default collation for the new objects that will be created in the database. All existing objects still contain data values referring to their origin mapping.</w:t>
        </w:r>
      </w:ins>
    </w:p>
    <w:p w:rsidR="00E7564C" w:rsidRPr="00E7564C" w:rsidRDefault="00E7564C" w:rsidP="00E7564C">
      <w:pPr>
        <w:rPr>
          <w:ins w:id="126" w:author="Unknown"/>
          <w:b/>
          <w:bCs/>
          <w:sz w:val="28"/>
          <w:szCs w:val="28"/>
          <w:lang w:val="en"/>
        </w:rPr>
      </w:pPr>
      <w:ins w:id="127" w:author="Unknown">
        <w:r w:rsidRPr="00E7564C">
          <w:rPr>
            <w:b/>
            <w:bCs/>
            <w:sz w:val="28"/>
            <w:szCs w:val="28"/>
            <w:lang w:val="en"/>
          </w:rPr>
          <w:t xml:space="preserve">Step 4: Find All the Table Columns </w:t>
        </w:r>
        <w:proofErr w:type="gramStart"/>
        <w:r w:rsidRPr="00E7564C">
          <w:rPr>
            <w:b/>
            <w:bCs/>
            <w:sz w:val="28"/>
            <w:szCs w:val="28"/>
            <w:lang w:val="en"/>
          </w:rPr>
          <w:t>Whose</w:t>
        </w:r>
        <w:proofErr w:type="gramEnd"/>
        <w:r w:rsidRPr="00E7564C">
          <w:rPr>
            <w:b/>
            <w:bCs/>
            <w:sz w:val="28"/>
            <w:szCs w:val="28"/>
            <w:lang w:val="en"/>
          </w:rPr>
          <w:t xml:space="preserve"> Collation Must Be Changed</w:t>
        </w:r>
      </w:ins>
    </w:p>
    <w:p w:rsidR="00E7564C" w:rsidRPr="00E7564C" w:rsidRDefault="00E7564C" w:rsidP="00E7564C">
      <w:pPr>
        <w:rPr>
          <w:ins w:id="128" w:author="Unknown"/>
          <w:sz w:val="28"/>
          <w:szCs w:val="28"/>
          <w:lang w:val="en"/>
        </w:rPr>
      </w:pPr>
      <w:ins w:id="129" w:author="Unknown">
        <w:r w:rsidRPr="00E7564C">
          <w:rPr>
            <w:sz w:val="28"/>
            <w:szCs w:val="28"/>
            <w:lang w:val="en"/>
          </w:rPr>
          <w:t xml:space="preserve">The collation of all table columns of types char, </w:t>
        </w:r>
        <w:proofErr w:type="spellStart"/>
        <w:r w:rsidRPr="00E7564C">
          <w:rPr>
            <w:sz w:val="28"/>
            <w:szCs w:val="28"/>
            <w:lang w:val="en"/>
          </w:rPr>
          <w:t>varchar</w:t>
        </w:r>
        <w:proofErr w:type="spellEnd"/>
        <w:r w:rsidRPr="00E7564C">
          <w:rPr>
            <w:sz w:val="28"/>
            <w:szCs w:val="28"/>
            <w:lang w:val="en"/>
          </w:rPr>
          <w:t xml:space="preserve">, text, </w:t>
        </w:r>
        <w:proofErr w:type="spellStart"/>
        <w:r w:rsidRPr="00E7564C">
          <w:rPr>
            <w:sz w:val="28"/>
            <w:szCs w:val="28"/>
            <w:lang w:val="en"/>
          </w:rPr>
          <w:t>nchar</w:t>
        </w:r>
        <w:proofErr w:type="spellEnd"/>
        <w:r w:rsidRPr="00E7564C">
          <w:rPr>
            <w:sz w:val="28"/>
            <w:szCs w:val="28"/>
            <w:lang w:val="en"/>
          </w:rPr>
          <w:t xml:space="preserve">, </w:t>
        </w:r>
        <w:proofErr w:type="spellStart"/>
        <w:r w:rsidRPr="00E7564C">
          <w:rPr>
            <w:sz w:val="28"/>
            <w:szCs w:val="28"/>
            <w:lang w:val="en"/>
          </w:rPr>
          <w:t>nvarchar</w:t>
        </w:r>
        <w:proofErr w:type="spellEnd"/>
        <w:r w:rsidRPr="00E7564C">
          <w:rPr>
            <w:sz w:val="28"/>
            <w:szCs w:val="28"/>
            <w:lang w:val="en"/>
          </w:rPr>
          <w:t xml:space="preserve">, and </w:t>
        </w:r>
        <w:proofErr w:type="spellStart"/>
        <w:r w:rsidRPr="00E7564C">
          <w:rPr>
            <w:sz w:val="28"/>
            <w:szCs w:val="28"/>
            <w:lang w:val="en"/>
          </w:rPr>
          <w:t>ntext</w:t>
        </w:r>
        <w:proofErr w:type="spellEnd"/>
        <w:r w:rsidRPr="00E7564C">
          <w:rPr>
            <w:sz w:val="28"/>
            <w:szCs w:val="28"/>
            <w:lang w:val="en"/>
          </w:rPr>
          <w:t xml:space="preserve"> must be changed. To list all the table columns with their current collations, you can run the query:</w:t>
        </w:r>
      </w:ins>
    </w:p>
    <w:p w:rsidR="00E7564C" w:rsidRPr="00E7564C" w:rsidRDefault="00E7564C" w:rsidP="00E7564C">
      <w:pPr>
        <w:rPr>
          <w:ins w:id="130" w:author="Unknown"/>
          <w:sz w:val="28"/>
          <w:szCs w:val="28"/>
          <w:lang w:val="en"/>
        </w:rPr>
      </w:pPr>
      <w:ins w:id="131" w:author="Unknown">
        <w:r w:rsidRPr="00E7564C">
          <w:rPr>
            <w:sz w:val="28"/>
            <w:szCs w:val="28"/>
            <w:lang w:val="en"/>
          </w:rPr>
          <w:t xml:space="preserve">SELECT t.name, c.name, </w:t>
        </w:r>
        <w:proofErr w:type="spellStart"/>
        <w:r w:rsidRPr="00E7564C">
          <w:rPr>
            <w:sz w:val="28"/>
            <w:szCs w:val="28"/>
            <w:lang w:val="en"/>
          </w:rPr>
          <w:t>c.collation_name</w:t>
        </w:r>
        <w:proofErr w:type="spellEnd"/>
        <w:r w:rsidRPr="00E7564C">
          <w:rPr>
            <w:sz w:val="28"/>
            <w:szCs w:val="28"/>
            <w:lang w:val="en"/>
          </w:rPr>
          <w:br/>
          <w:t xml:space="preserve">FROM </w:t>
        </w:r>
        <w:proofErr w:type="spellStart"/>
        <w:r w:rsidRPr="00E7564C">
          <w:rPr>
            <w:sz w:val="28"/>
            <w:szCs w:val="28"/>
            <w:lang w:val="en"/>
          </w:rPr>
          <w:t>sys.columns</w:t>
        </w:r>
        <w:proofErr w:type="spellEnd"/>
        <w:r w:rsidRPr="00E7564C">
          <w:rPr>
            <w:sz w:val="28"/>
            <w:szCs w:val="28"/>
            <w:lang w:val="en"/>
          </w:rPr>
          <w:t xml:space="preserve"> c INNER JOIN </w:t>
        </w:r>
        <w:proofErr w:type="spellStart"/>
        <w:r w:rsidRPr="00E7564C">
          <w:rPr>
            <w:sz w:val="28"/>
            <w:szCs w:val="28"/>
            <w:lang w:val="en"/>
          </w:rPr>
          <w:t>sys.tables</w:t>
        </w:r>
        <w:proofErr w:type="spellEnd"/>
        <w:r w:rsidRPr="00E7564C">
          <w:rPr>
            <w:sz w:val="28"/>
            <w:szCs w:val="28"/>
            <w:lang w:val="en"/>
          </w:rPr>
          <w:t xml:space="preserve"> t</w:t>
        </w:r>
        <w:r w:rsidRPr="00E7564C">
          <w:rPr>
            <w:sz w:val="28"/>
            <w:szCs w:val="28"/>
            <w:lang w:val="en"/>
          </w:rPr>
          <w:br/>
          <w:t xml:space="preserve">ON </w:t>
        </w:r>
        <w:proofErr w:type="spellStart"/>
        <w:r w:rsidRPr="00E7564C">
          <w:rPr>
            <w:sz w:val="28"/>
            <w:szCs w:val="28"/>
            <w:lang w:val="en"/>
          </w:rPr>
          <w:t>t.object_id</w:t>
        </w:r>
        <w:proofErr w:type="spellEnd"/>
        <w:r w:rsidRPr="00E7564C">
          <w:rPr>
            <w:sz w:val="28"/>
            <w:szCs w:val="28"/>
            <w:lang w:val="en"/>
          </w:rPr>
          <w:t xml:space="preserve"> = </w:t>
        </w:r>
        <w:proofErr w:type="spellStart"/>
        <w:r w:rsidRPr="00E7564C">
          <w:rPr>
            <w:sz w:val="28"/>
            <w:szCs w:val="28"/>
            <w:lang w:val="en"/>
          </w:rPr>
          <w:t>c.object_id</w:t>
        </w:r>
        <w:proofErr w:type="spellEnd"/>
        <w:r w:rsidRPr="00E7564C">
          <w:rPr>
            <w:sz w:val="28"/>
            <w:szCs w:val="28"/>
            <w:lang w:val="en"/>
          </w:rPr>
          <w:br/>
          <w:t xml:space="preserve">WHERE </w:t>
        </w:r>
        <w:proofErr w:type="spellStart"/>
        <w:r w:rsidRPr="00E7564C">
          <w:rPr>
            <w:sz w:val="28"/>
            <w:szCs w:val="28"/>
            <w:lang w:val="en"/>
          </w:rPr>
          <w:t>c.object_id</w:t>
        </w:r>
        <w:proofErr w:type="spellEnd"/>
        <w:r w:rsidRPr="00E7564C">
          <w:rPr>
            <w:sz w:val="28"/>
            <w:szCs w:val="28"/>
            <w:lang w:val="en"/>
          </w:rPr>
          <w:br/>
          <w:t xml:space="preserve">  IN (SELECT </w:t>
        </w:r>
        <w:proofErr w:type="spellStart"/>
        <w:r w:rsidRPr="00E7564C">
          <w:rPr>
            <w:sz w:val="28"/>
            <w:szCs w:val="28"/>
            <w:lang w:val="en"/>
          </w:rPr>
          <w:t>object_id</w:t>
        </w:r>
        <w:proofErr w:type="spellEnd"/>
        <w:r w:rsidRPr="00E7564C">
          <w:rPr>
            <w:sz w:val="28"/>
            <w:szCs w:val="28"/>
            <w:lang w:val="en"/>
          </w:rPr>
          <w:t xml:space="preserve"> FROM </w:t>
        </w:r>
        <w:proofErr w:type="spellStart"/>
        <w:r w:rsidRPr="00E7564C">
          <w:rPr>
            <w:sz w:val="28"/>
            <w:szCs w:val="28"/>
            <w:lang w:val="en"/>
          </w:rPr>
          <w:t>sys.objects</w:t>
        </w:r>
        <w:proofErr w:type="spellEnd"/>
        <w:r w:rsidRPr="00E7564C">
          <w:rPr>
            <w:sz w:val="28"/>
            <w:szCs w:val="28"/>
            <w:lang w:val="en"/>
          </w:rPr>
          <w:t xml:space="preserve"> WHERE type = 'U')</w:t>
        </w:r>
        <w:r w:rsidRPr="00E7564C">
          <w:rPr>
            <w:sz w:val="28"/>
            <w:szCs w:val="28"/>
            <w:lang w:val="en"/>
          </w:rPr>
          <w:br/>
          <w:t xml:space="preserve">  AND </w:t>
        </w:r>
        <w:proofErr w:type="spellStart"/>
        <w:r w:rsidRPr="00E7564C">
          <w:rPr>
            <w:sz w:val="28"/>
            <w:szCs w:val="28"/>
            <w:lang w:val="en"/>
          </w:rPr>
          <w:t>c.collation_</w:t>
        </w:r>
        <w:proofErr w:type="gramStart"/>
        <w:r w:rsidRPr="00E7564C">
          <w:rPr>
            <w:sz w:val="28"/>
            <w:szCs w:val="28"/>
            <w:lang w:val="en"/>
          </w:rPr>
          <w:t>name</w:t>
        </w:r>
        <w:proofErr w:type="spellEnd"/>
        <w:r w:rsidRPr="00E7564C">
          <w:rPr>
            <w:sz w:val="28"/>
            <w:szCs w:val="28"/>
            <w:lang w:val="en"/>
          </w:rPr>
          <w:t xml:space="preserve"> !</w:t>
        </w:r>
        <w:proofErr w:type="gramEnd"/>
        <w:r w:rsidRPr="00E7564C">
          <w:rPr>
            <w:sz w:val="28"/>
            <w:szCs w:val="28"/>
            <w:lang w:val="en"/>
          </w:rPr>
          <w:t>= 'NULL'</w:t>
        </w:r>
        <w:r w:rsidRPr="00E7564C">
          <w:rPr>
            <w:sz w:val="28"/>
            <w:szCs w:val="28"/>
            <w:lang w:val="en"/>
          </w:rPr>
          <w:br/>
          <w:t xml:space="preserve">ORDER BY </w:t>
        </w:r>
        <w:proofErr w:type="spellStart"/>
        <w:r w:rsidRPr="00E7564C">
          <w:rPr>
            <w:sz w:val="28"/>
            <w:szCs w:val="28"/>
            <w:lang w:val="en"/>
          </w:rPr>
          <w:t>t.name,c.name</w:t>
        </w:r>
        <w:proofErr w:type="spellEnd"/>
      </w:ins>
    </w:p>
    <w:p w:rsidR="00E7564C" w:rsidRPr="00E7564C" w:rsidRDefault="00E7564C" w:rsidP="00E7564C">
      <w:pPr>
        <w:rPr>
          <w:ins w:id="132" w:author="Unknown"/>
          <w:sz w:val="28"/>
          <w:szCs w:val="28"/>
          <w:lang w:val="en"/>
        </w:rPr>
      </w:pPr>
      <w:ins w:id="133" w:author="Unknown">
        <w:r w:rsidRPr="00E7564C">
          <w:rPr>
            <w:sz w:val="28"/>
            <w:szCs w:val="28"/>
            <w:lang w:val="en"/>
          </w:rPr>
          <w:t>In the generated list, you need to look for these three cases:</w:t>
        </w:r>
      </w:ins>
    </w:p>
    <w:p w:rsidR="00E7564C" w:rsidRPr="00E7564C" w:rsidRDefault="00E7564C" w:rsidP="00E7564C">
      <w:pPr>
        <w:numPr>
          <w:ilvl w:val="0"/>
          <w:numId w:val="8"/>
        </w:numPr>
        <w:rPr>
          <w:ins w:id="134" w:author="Unknown"/>
          <w:sz w:val="28"/>
          <w:szCs w:val="28"/>
          <w:lang w:val="en"/>
        </w:rPr>
      </w:pPr>
      <w:ins w:id="135" w:author="Unknown">
        <w:r w:rsidRPr="00E7564C">
          <w:rPr>
            <w:sz w:val="28"/>
            <w:szCs w:val="28"/>
            <w:lang w:val="en"/>
          </w:rPr>
          <w:t>Case 1: Columns defined with the old default collation</w:t>
        </w:r>
      </w:ins>
    </w:p>
    <w:p w:rsidR="00E7564C" w:rsidRPr="00E7564C" w:rsidRDefault="00E7564C" w:rsidP="00E7564C">
      <w:pPr>
        <w:numPr>
          <w:ilvl w:val="0"/>
          <w:numId w:val="8"/>
        </w:numPr>
        <w:rPr>
          <w:ins w:id="136" w:author="Unknown"/>
          <w:sz w:val="28"/>
          <w:szCs w:val="28"/>
          <w:lang w:val="en"/>
        </w:rPr>
      </w:pPr>
      <w:ins w:id="137" w:author="Unknown">
        <w:r w:rsidRPr="00E7564C">
          <w:rPr>
            <w:sz w:val="28"/>
            <w:szCs w:val="28"/>
            <w:lang w:val="en"/>
          </w:rPr>
          <w:t>Case 2: Columns defined with a collation that differs from the old default collation</w:t>
        </w:r>
      </w:ins>
    </w:p>
    <w:p w:rsidR="00E7564C" w:rsidRPr="00E7564C" w:rsidRDefault="00E7564C" w:rsidP="00E7564C">
      <w:pPr>
        <w:numPr>
          <w:ilvl w:val="0"/>
          <w:numId w:val="8"/>
        </w:numPr>
        <w:rPr>
          <w:ins w:id="138" w:author="Unknown"/>
          <w:sz w:val="28"/>
          <w:szCs w:val="28"/>
          <w:lang w:val="en"/>
        </w:rPr>
      </w:pPr>
      <w:ins w:id="139" w:author="Unknown">
        <w:r w:rsidRPr="00E7564C">
          <w:rPr>
            <w:sz w:val="28"/>
            <w:szCs w:val="28"/>
            <w:lang w:val="en"/>
          </w:rPr>
          <w:t>Case 3: Columns defined with a user data type (UDT)</w:t>
        </w:r>
      </w:ins>
    </w:p>
    <w:p w:rsidR="00E7564C" w:rsidRPr="00E7564C" w:rsidRDefault="00E7564C" w:rsidP="00E7564C">
      <w:pPr>
        <w:rPr>
          <w:ins w:id="140" w:author="Unknown"/>
          <w:sz w:val="28"/>
          <w:szCs w:val="28"/>
          <w:lang w:val="en"/>
        </w:rPr>
      </w:pPr>
      <w:ins w:id="141" w:author="Unknown">
        <w:r w:rsidRPr="00E7564C">
          <w:rPr>
            <w:sz w:val="28"/>
            <w:szCs w:val="28"/>
            <w:lang w:val="en"/>
          </w:rPr>
          <w:t>Before making any changes to these columns' collations, you should check with the application owners or developers to see whether the changes will generate bad behaviors in the applications. In addition, if a column falls under case 2, you should ask them why its collation differs from the old default collation. This information will help you determine if the column can be changed to the new default collation.</w:t>
        </w:r>
      </w:ins>
    </w:p>
    <w:p w:rsidR="00E7564C" w:rsidRPr="00E7564C" w:rsidRDefault="00E7564C" w:rsidP="00E7564C">
      <w:pPr>
        <w:rPr>
          <w:ins w:id="142" w:author="Unknown"/>
          <w:b/>
          <w:bCs/>
          <w:sz w:val="28"/>
          <w:szCs w:val="28"/>
          <w:lang w:val="en"/>
        </w:rPr>
      </w:pPr>
      <w:ins w:id="143" w:author="Unknown">
        <w:r w:rsidRPr="00E7564C">
          <w:rPr>
            <w:b/>
            <w:bCs/>
            <w:sz w:val="28"/>
            <w:szCs w:val="28"/>
            <w:lang w:val="en"/>
          </w:rPr>
          <w:t>Step 5: Change the Collation at the Table Level</w:t>
        </w:r>
      </w:ins>
    </w:p>
    <w:p w:rsidR="00E7564C" w:rsidRPr="00E7564C" w:rsidRDefault="00E7564C" w:rsidP="00E7564C">
      <w:pPr>
        <w:rPr>
          <w:ins w:id="144" w:author="Unknown"/>
          <w:sz w:val="28"/>
          <w:szCs w:val="28"/>
          <w:lang w:val="en"/>
        </w:rPr>
      </w:pPr>
      <w:ins w:id="145" w:author="Unknown">
        <w:r w:rsidRPr="00E7564C">
          <w:rPr>
            <w:sz w:val="28"/>
            <w:szCs w:val="28"/>
            <w:lang w:val="en"/>
          </w:rPr>
          <w:lastRenderedPageBreak/>
          <w:t>After the application owners or developers have given you the okay to change the collation of the identified columns, you can make the changes. How you make those changes depends on the three cases identified in step 4.</w:t>
        </w:r>
      </w:ins>
    </w:p>
    <w:p w:rsidR="00E7564C" w:rsidRPr="00E7564C" w:rsidRDefault="00E7564C" w:rsidP="00E7564C">
      <w:pPr>
        <w:rPr>
          <w:ins w:id="146" w:author="Unknown"/>
          <w:sz w:val="28"/>
          <w:szCs w:val="28"/>
          <w:lang w:val="en"/>
        </w:rPr>
      </w:pPr>
      <w:proofErr w:type="gramStart"/>
      <w:ins w:id="147" w:author="Unknown">
        <w:r w:rsidRPr="00E7564C">
          <w:rPr>
            <w:b/>
            <w:bCs/>
            <w:i/>
            <w:iCs/>
            <w:sz w:val="28"/>
            <w:szCs w:val="28"/>
            <w:lang w:val="en"/>
          </w:rPr>
          <w:t>Case 1.</w:t>
        </w:r>
        <w:proofErr w:type="gramEnd"/>
        <w:r w:rsidRPr="00E7564C">
          <w:rPr>
            <w:sz w:val="28"/>
            <w:szCs w:val="28"/>
            <w:lang w:val="en"/>
          </w:rPr>
          <w:t xml:space="preserve"> When a column is defined with the old collation, you can change the old collation to the new collation with the command:</w:t>
        </w:r>
      </w:ins>
    </w:p>
    <w:p w:rsidR="00E7564C" w:rsidRPr="00E7564C" w:rsidRDefault="00E7564C" w:rsidP="00E7564C">
      <w:pPr>
        <w:rPr>
          <w:ins w:id="148" w:author="Unknown"/>
          <w:sz w:val="28"/>
          <w:szCs w:val="28"/>
          <w:lang w:val="en"/>
        </w:rPr>
      </w:pPr>
      <w:ins w:id="149" w:author="Unknown">
        <w:r w:rsidRPr="00E7564C">
          <w:rPr>
            <w:sz w:val="28"/>
            <w:szCs w:val="28"/>
            <w:lang w:val="en"/>
          </w:rPr>
          <w:t>ALTER TABLE [&lt;Table&gt;] ALTER COLUMN [&lt;Column&gt;] &lt;</w:t>
        </w:r>
        <w:proofErr w:type="spellStart"/>
        <w:r w:rsidRPr="00E7564C">
          <w:rPr>
            <w:sz w:val="28"/>
            <w:szCs w:val="28"/>
            <w:lang w:val="en"/>
          </w:rPr>
          <w:t>Column_Type</w:t>
        </w:r>
        <w:proofErr w:type="spellEnd"/>
        <w:r w:rsidRPr="00E7564C">
          <w:rPr>
            <w:sz w:val="28"/>
            <w:szCs w:val="28"/>
            <w:lang w:val="en"/>
          </w:rPr>
          <w:t>&gt;</w:t>
        </w:r>
        <w:r w:rsidRPr="00E7564C">
          <w:rPr>
            <w:sz w:val="28"/>
            <w:szCs w:val="28"/>
            <w:lang w:val="en"/>
          </w:rPr>
          <w:br/>
          <w:t>  COLLATE &lt;</w:t>
        </w:r>
        <w:proofErr w:type="spellStart"/>
        <w:r w:rsidRPr="00E7564C">
          <w:rPr>
            <w:sz w:val="28"/>
            <w:szCs w:val="28"/>
            <w:lang w:val="en"/>
          </w:rPr>
          <w:t>New_Collation</w:t>
        </w:r>
        <w:proofErr w:type="spellEnd"/>
        <w:r w:rsidRPr="00E7564C">
          <w:rPr>
            <w:sz w:val="28"/>
            <w:szCs w:val="28"/>
            <w:lang w:val="en"/>
          </w:rPr>
          <w:t>&gt;</w:t>
        </w:r>
      </w:ins>
    </w:p>
    <w:p w:rsidR="00E7564C" w:rsidRPr="00E7564C" w:rsidRDefault="00E7564C" w:rsidP="00E7564C">
      <w:pPr>
        <w:rPr>
          <w:ins w:id="150" w:author="Unknown"/>
          <w:sz w:val="28"/>
          <w:szCs w:val="28"/>
          <w:lang w:val="en"/>
        </w:rPr>
      </w:pPr>
      <w:ins w:id="151" w:author="Unknown">
        <w:r w:rsidRPr="00E7564C">
          <w:rPr>
            <w:sz w:val="28"/>
            <w:szCs w:val="28"/>
            <w:lang w:val="en"/>
          </w:rPr>
          <w:t xml:space="preserve">Before you run this command, be sure to replace </w:t>
        </w:r>
        <w:r w:rsidRPr="00E7564C">
          <w:rPr>
            <w:i/>
            <w:iCs/>
            <w:sz w:val="28"/>
            <w:szCs w:val="28"/>
            <w:lang w:val="en"/>
          </w:rPr>
          <w:t>&lt;Table&gt;, &lt;Column&gt;, &lt;</w:t>
        </w:r>
        <w:proofErr w:type="spellStart"/>
        <w:r w:rsidRPr="00E7564C">
          <w:rPr>
            <w:i/>
            <w:iCs/>
            <w:sz w:val="28"/>
            <w:szCs w:val="28"/>
            <w:lang w:val="en"/>
          </w:rPr>
          <w:t>Column_Type</w:t>
        </w:r>
        <w:proofErr w:type="spellEnd"/>
        <w:r w:rsidRPr="00E7564C">
          <w:rPr>
            <w:i/>
            <w:iCs/>
            <w:sz w:val="28"/>
            <w:szCs w:val="28"/>
            <w:lang w:val="en"/>
          </w:rPr>
          <w:t>&gt;,</w:t>
        </w:r>
        <w:r w:rsidRPr="00E7564C">
          <w:rPr>
            <w:sz w:val="28"/>
            <w:szCs w:val="28"/>
            <w:lang w:val="en"/>
          </w:rPr>
          <w:t xml:space="preserve"> and </w:t>
        </w:r>
        <w:r w:rsidRPr="00E7564C">
          <w:rPr>
            <w:i/>
            <w:iCs/>
            <w:sz w:val="28"/>
            <w:szCs w:val="28"/>
            <w:lang w:val="en"/>
          </w:rPr>
          <w:t>&lt;</w:t>
        </w:r>
        <w:proofErr w:type="spellStart"/>
        <w:r w:rsidRPr="00E7564C">
          <w:rPr>
            <w:i/>
            <w:iCs/>
            <w:sz w:val="28"/>
            <w:szCs w:val="28"/>
            <w:lang w:val="en"/>
          </w:rPr>
          <w:t>New_Collation</w:t>
        </w:r>
        <w:proofErr w:type="spellEnd"/>
        <w:r w:rsidRPr="00E7564C">
          <w:rPr>
            <w:i/>
            <w:iCs/>
            <w:sz w:val="28"/>
            <w:szCs w:val="28"/>
            <w:lang w:val="en"/>
          </w:rPr>
          <w:t>&gt;</w:t>
        </w:r>
        <w:r w:rsidRPr="00E7564C">
          <w:rPr>
            <w:sz w:val="28"/>
            <w:szCs w:val="28"/>
            <w:lang w:val="en"/>
          </w:rPr>
          <w:t xml:space="preserve"> with your information.</w:t>
        </w:r>
      </w:ins>
    </w:p>
    <w:p w:rsidR="00E7564C" w:rsidRPr="00E7564C" w:rsidRDefault="00E7564C" w:rsidP="00E7564C">
      <w:pPr>
        <w:rPr>
          <w:ins w:id="152" w:author="Unknown"/>
          <w:sz w:val="28"/>
          <w:szCs w:val="28"/>
          <w:lang w:val="en"/>
        </w:rPr>
      </w:pPr>
      <w:ins w:id="153" w:author="Unknown">
        <w:r w:rsidRPr="00E7564C">
          <w:rPr>
            <w:sz w:val="28"/>
            <w:szCs w:val="28"/>
            <w:lang w:val="en"/>
          </w:rPr>
          <w:t xml:space="preserve">If the column has constraints or is used by indexes, this command will generate some errors. The referencing constraints and indexes must be dropped, </w:t>
        </w:r>
        <w:proofErr w:type="gramStart"/>
        <w:r w:rsidRPr="00E7564C">
          <w:rPr>
            <w:sz w:val="28"/>
            <w:szCs w:val="28"/>
            <w:lang w:val="en"/>
          </w:rPr>
          <w:t>then</w:t>
        </w:r>
        <w:proofErr w:type="gramEnd"/>
        <w:r w:rsidRPr="00E7564C">
          <w:rPr>
            <w:sz w:val="28"/>
            <w:szCs w:val="28"/>
            <w:lang w:val="en"/>
          </w:rPr>
          <w:t xml:space="preserve"> re-created after the collation is changed.</w:t>
        </w:r>
      </w:ins>
    </w:p>
    <w:p w:rsidR="00E7564C" w:rsidRPr="00E7564C" w:rsidRDefault="00E7564C" w:rsidP="00E7564C">
      <w:pPr>
        <w:rPr>
          <w:ins w:id="154" w:author="Unknown"/>
          <w:sz w:val="28"/>
          <w:szCs w:val="28"/>
          <w:lang w:val="en"/>
        </w:rPr>
      </w:pPr>
      <w:proofErr w:type="gramStart"/>
      <w:ins w:id="155" w:author="Unknown">
        <w:r w:rsidRPr="00E7564C">
          <w:rPr>
            <w:b/>
            <w:bCs/>
            <w:i/>
            <w:iCs/>
            <w:sz w:val="28"/>
            <w:szCs w:val="28"/>
            <w:lang w:val="en"/>
          </w:rPr>
          <w:t>Case 2.</w:t>
        </w:r>
        <w:proofErr w:type="gramEnd"/>
        <w:r w:rsidRPr="00E7564C">
          <w:rPr>
            <w:b/>
            <w:bCs/>
            <w:sz w:val="28"/>
            <w:szCs w:val="28"/>
            <w:lang w:val="en"/>
          </w:rPr>
          <w:t xml:space="preserve"> </w:t>
        </w:r>
        <w:r w:rsidRPr="00E7564C">
          <w:rPr>
            <w:sz w:val="28"/>
            <w:szCs w:val="28"/>
            <w:lang w:val="en"/>
          </w:rPr>
          <w:t>When a column has been defined with a collation that differs from the old default collation, your plan of action depends on what you found out from the application owners or developers. Their explanation will tell you if the column's collation can or can't be changed to the new default collation.</w:t>
        </w:r>
      </w:ins>
    </w:p>
    <w:p w:rsidR="00E7564C" w:rsidRPr="00E7564C" w:rsidRDefault="00E7564C" w:rsidP="00E7564C">
      <w:pPr>
        <w:rPr>
          <w:ins w:id="156" w:author="Unknown"/>
          <w:sz w:val="28"/>
          <w:szCs w:val="28"/>
          <w:lang w:val="en"/>
        </w:rPr>
      </w:pPr>
      <w:ins w:id="157" w:author="Unknown">
        <w:r w:rsidRPr="00E7564C">
          <w:rPr>
            <w:sz w:val="28"/>
            <w:szCs w:val="28"/>
            <w:lang w:val="en"/>
          </w:rPr>
          <w:t>If an application owner or developer doesn't know why a column's collation differs from the old default collation, you shouldn't make any changes if the application wasn't experiencing any bad behaviors or poor performance or if the problems were minimal. If the application was behaving or performing very poorly, you might consider changing the column's collation to the new default one and thoroughly testing the application to see if the situation improves.</w:t>
        </w:r>
      </w:ins>
    </w:p>
    <w:p w:rsidR="00E7564C" w:rsidRPr="00E7564C" w:rsidRDefault="00E7564C" w:rsidP="00E7564C">
      <w:pPr>
        <w:rPr>
          <w:ins w:id="158" w:author="Unknown"/>
          <w:sz w:val="28"/>
          <w:szCs w:val="28"/>
          <w:lang w:val="en"/>
        </w:rPr>
      </w:pPr>
      <w:proofErr w:type="gramStart"/>
      <w:ins w:id="159" w:author="Unknown">
        <w:r w:rsidRPr="00E7564C">
          <w:rPr>
            <w:b/>
            <w:bCs/>
            <w:i/>
            <w:iCs/>
            <w:sz w:val="28"/>
            <w:szCs w:val="28"/>
            <w:lang w:val="en"/>
          </w:rPr>
          <w:t>Case 3.</w:t>
        </w:r>
        <w:proofErr w:type="gramEnd"/>
        <w:r w:rsidRPr="00E7564C">
          <w:rPr>
            <w:b/>
            <w:bCs/>
            <w:sz w:val="28"/>
            <w:szCs w:val="28"/>
            <w:lang w:val="en"/>
          </w:rPr>
          <w:t xml:space="preserve"> </w:t>
        </w:r>
        <w:r w:rsidRPr="00E7564C">
          <w:rPr>
            <w:sz w:val="28"/>
            <w:szCs w:val="28"/>
            <w:lang w:val="en"/>
          </w:rPr>
          <w:t xml:space="preserve">Administrators sometimes use UDTs, which are based on the system data types (e.g., char, </w:t>
        </w:r>
        <w:proofErr w:type="spellStart"/>
        <w:r w:rsidRPr="00E7564C">
          <w:rPr>
            <w:sz w:val="28"/>
            <w:szCs w:val="28"/>
            <w:lang w:val="en"/>
          </w:rPr>
          <w:t>varchar</w:t>
        </w:r>
        <w:proofErr w:type="spellEnd"/>
        <w:r w:rsidRPr="00E7564C">
          <w:rPr>
            <w:sz w:val="28"/>
            <w:szCs w:val="28"/>
            <w:lang w:val="en"/>
          </w:rPr>
          <w:t xml:space="preserve">), when several tables must store the same type of data in a column. They must then ensure that these columns have exactly the same data type, length, and </w:t>
        </w:r>
        <w:proofErr w:type="spellStart"/>
        <w:r w:rsidRPr="00E7564C">
          <w:rPr>
            <w:sz w:val="28"/>
            <w:szCs w:val="28"/>
            <w:lang w:val="en"/>
          </w:rPr>
          <w:t>nullability</w:t>
        </w:r>
        <w:proofErr w:type="spellEnd"/>
        <w:r w:rsidRPr="00E7564C">
          <w:rPr>
            <w:sz w:val="28"/>
            <w:szCs w:val="28"/>
            <w:lang w:val="en"/>
          </w:rPr>
          <w:t>. Often, the columns must also have the same format (which is achieved through rules).</w:t>
        </w:r>
      </w:ins>
    </w:p>
    <w:p w:rsidR="00E7564C" w:rsidRPr="00E7564C" w:rsidRDefault="00E7564C" w:rsidP="00E7564C">
      <w:pPr>
        <w:rPr>
          <w:ins w:id="160" w:author="Unknown"/>
          <w:sz w:val="28"/>
          <w:szCs w:val="28"/>
          <w:lang w:val="en"/>
        </w:rPr>
      </w:pPr>
      <w:ins w:id="161" w:author="Unknown">
        <w:r w:rsidRPr="00E7564C">
          <w:rPr>
            <w:sz w:val="28"/>
            <w:szCs w:val="28"/>
            <w:lang w:val="en"/>
          </w:rPr>
          <w:lastRenderedPageBreak/>
          <w:t xml:space="preserve">For example, suppose that a description column always has a size of 1,000 in the database. To make sure that all the description columns in all the tables have the same size, you can create a UDT named </w:t>
        </w:r>
        <w:proofErr w:type="spellStart"/>
        <w:r w:rsidRPr="00E7564C">
          <w:rPr>
            <w:sz w:val="28"/>
            <w:szCs w:val="28"/>
            <w:lang w:val="en"/>
          </w:rPr>
          <w:t>DescriptionString</w:t>
        </w:r>
        <w:proofErr w:type="spellEnd"/>
        <w:r w:rsidRPr="00E7564C">
          <w:rPr>
            <w:sz w:val="28"/>
            <w:szCs w:val="28"/>
            <w:lang w:val="en"/>
          </w:rPr>
          <w:t>:</w:t>
        </w:r>
      </w:ins>
    </w:p>
    <w:p w:rsidR="00E7564C" w:rsidRPr="00E7564C" w:rsidRDefault="00E7564C" w:rsidP="00E7564C">
      <w:pPr>
        <w:rPr>
          <w:ins w:id="162" w:author="Unknown"/>
          <w:sz w:val="28"/>
          <w:szCs w:val="28"/>
          <w:lang w:val="en"/>
        </w:rPr>
      </w:pPr>
      <w:ins w:id="163" w:author="Unknown">
        <w:r w:rsidRPr="00E7564C">
          <w:rPr>
            <w:sz w:val="28"/>
            <w:szCs w:val="28"/>
            <w:lang w:val="en"/>
          </w:rPr>
          <w:t>CREATE TYPE [</w:t>
        </w:r>
        <w:proofErr w:type="spellStart"/>
        <w:r w:rsidRPr="00E7564C">
          <w:rPr>
            <w:sz w:val="28"/>
            <w:szCs w:val="28"/>
            <w:lang w:val="en"/>
          </w:rPr>
          <w:t>dbo</w:t>
        </w:r>
        <w:proofErr w:type="spellEnd"/>
        <w:r w:rsidRPr="00E7564C">
          <w:rPr>
            <w:sz w:val="28"/>
            <w:szCs w:val="28"/>
            <w:lang w:val="en"/>
          </w:rPr>
          <w:t>]</w:t>
        </w:r>
        <w:proofErr w:type="gramStart"/>
        <w:r w:rsidRPr="00E7564C">
          <w:rPr>
            <w:sz w:val="28"/>
            <w:szCs w:val="28"/>
            <w:lang w:val="en"/>
          </w:rPr>
          <w:t>.[</w:t>
        </w:r>
        <w:proofErr w:type="spellStart"/>
        <w:proofErr w:type="gramEnd"/>
        <w:r w:rsidRPr="00E7564C">
          <w:rPr>
            <w:sz w:val="28"/>
            <w:szCs w:val="28"/>
            <w:lang w:val="en"/>
          </w:rPr>
          <w:t>DescriptionString</w:t>
        </w:r>
        <w:proofErr w:type="spellEnd"/>
        <w:r w:rsidRPr="00E7564C">
          <w:rPr>
            <w:sz w:val="28"/>
            <w:szCs w:val="28"/>
            <w:lang w:val="en"/>
          </w:rPr>
          <w:t>]</w:t>
        </w:r>
        <w:r w:rsidRPr="00E7564C">
          <w:rPr>
            <w:sz w:val="28"/>
            <w:szCs w:val="28"/>
            <w:lang w:val="en"/>
          </w:rPr>
          <w:br/>
          <w:t>  FROM [</w:t>
        </w:r>
        <w:proofErr w:type="spellStart"/>
        <w:r w:rsidRPr="00E7564C">
          <w:rPr>
            <w:sz w:val="28"/>
            <w:szCs w:val="28"/>
            <w:lang w:val="en"/>
          </w:rPr>
          <w:t>varchar</w:t>
        </w:r>
        <w:proofErr w:type="spellEnd"/>
        <w:r w:rsidRPr="00E7564C">
          <w:rPr>
            <w:sz w:val="28"/>
            <w:szCs w:val="28"/>
            <w:lang w:val="en"/>
          </w:rPr>
          <w:t>](1000) NULL</w:t>
        </w:r>
      </w:ins>
    </w:p>
    <w:p w:rsidR="00E7564C" w:rsidRPr="00E7564C" w:rsidRDefault="00E7564C" w:rsidP="00E7564C">
      <w:pPr>
        <w:rPr>
          <w:ins w:id="164" w:author="Unknown"/>
          <w:sz w:val="28"/>
          <w:szCs w:val="28"/>
          <w:lang w:val="en"/>
        </w:rPr>
      </w:pPr>
      <w:ins w:id="165" w:author="Unknown">
        <w:r w:rsidRPr="00E7564C">
          <w:rPr>
            <w:sz w:val="28"/>
            <w:szCs w:val="28"/>
            <w:lang w:val="en"/>
          </w:rPr>
          <w:t xml:space="preserve">Then when you're creating the tables, you can use this data type. For example, the following code creates a table named Country whose Description column uses the </w:t>
        </w:r>
        <w:proofErr w:type="spellStart"/>
        <w:r w:rsidRPr="00E7564C">
          <w:rPr>
            <w:sz w:val="28"/>
            <w:szCs w:val="28"/>
            <w:lang w:val="en"/>
          </w:rPr>
          <w:t>DescriptionString</w:t>
        </w:r>
        <w:proofErr w:type="spellEnd"/>
        <w:r w:rsidRPr="00E7564C">
          <w:rPr>
            <w:sz w:val="28"/>
            <w:szCs w:val="28"/>
            <w:lang w:val="en"/>
          </w:rPr>
          <w:t xml:space="preserve"> UDT:</w:t>
        </w:r>
      </w:ins>
    </w:p>
    <w:p w:rsidR="00E7564C" w:rsidRPr="00E7564C" w:rsidRDefault="00E7564C" w:rsidP="00E7564C">
      <w:pPr>
        <w:rPr>
          <w:ins w:id="166" w:author="Unknown"/>
          <w:sz w:val="28"/>
          <w:szCs w:val="28"/>
          <w:lang w:val="en"/>
        </w:rPr>
      </w:pPr>
      <w:ins w:id="167" w:author="Unknown">
        <w:r w:rsidRPr="00E7564C">
          <w:rPr>
            <w:sz w:val="28"/>
            <w:szCs w:val="28"/>
            <w:lang w:val="en"/>
          </w:rPr>
          <w:t>CREATE TABLE [</w:t>
        </w:r>
        <w:proofErr w:type="spellStart"/>
        <w:r w:rsidRPr="00E7564C">
          <w:rPr>
            <w:sz w:val="28"/>
            <w:szCs w:val="28"/>
            <w:lang w:val="en"/>
          </w:rPr>
          <w:t>dbo</w:t>
        </w:r>
        <w:proofErr w:type="spellEnd"/>
        <w:r w:rsidRPr="00E7564C">
          <w:rPr>
            <w:sz w:val="28"/>
            <w:szCs w:val="28"/>
            <w:lang w:val="en"/>
          </w:rPr>
          <w:t>]</w:t>
        </w:r>
        <w:proofErr w:type="gramStart"/>
        <w:r w:rsidRPr="00E7564C">
          <w:rPr>
            <w:sz w:val="28"/>
            <w:szCs w:val="28"/>
            <w:lang w:val="en"/>
          </w:rPr>
          <w:t>.[</w:t>
        </w:r>
        <w:proofErr w:type="gramEnd"/>
        <w:r w:rsidRPr="00E7564C">
          <w:rPr>
            <w:sz w:val="28"/>
            <w:szCs w:val="28"/>
            <w:lang w:val="en"/>
          </w:rPr>
          <w:t>Country]</w:t>
        </w:r>
        <w:r w:rsidRPr="00E7564C">
          <w:rPr>
            <w:sz w:val="28"/>
            <w:szCs w:val="28"/>
            <w:lang w:val="en"/>
          </w:rPr>
          <w:br/>
          <w:t>(</w:t>
        </w:r>
        <w:r w:rsidRPr="00E7564C">
          <w:rPr>
            <w:sz w:val="28"/>
            <w:szCs w:val="28"/>
            <w:lang w:val="en"/>
          </w:rPr>
          <w:br/>
          <w:t>  [</w:t>
        </w:r>
        <w:proofErr w:type="spellStart"/>
        <w:r w:rsidRPr="00E7564C">
          <w:rPr>
            <w:sz w:val="28"/>
            <w:szCs w:val="28"/>
            <w:lang w:val="en"/>
          </w:rPr>
          <w:t>isocode</w:t>
        </w:r>
        <w:proofErr w:type="spellEnd"/>
        <w:r w:rsidRPr="00E7564C">
          <w:rPr>
            <w:sz w:val="28"/>
            <w:szCs w:val="28"/>
            <w:lang w:val="en"/>
          </w:rPr>
          <w:t>] [char] (2) NOT NULL,</w:t>
        </w:r>
        <w:r w:rsidRPr="00E7564C">
          <w:rPr>
            <w:sz w:val="28"/>
            <w:szCs w:val="28"/>
            <w:lang w:val="en"/>
          </w:rPr>
          <w:br/>
          <w:t>  [</w:t>
        </w:r>
        <w:proofErr w:type="spellStart"/>
        <w:r w:rsidRPr="00E7564C">
          <w:rPr>
            <w:sz w:val="28"/>
            <w:szCs w:val="28"/>
            <w:lang w:val="en"/>
          </w:rPr>
          <w:t>fullname</w:t>
        </w:r>
        <w:proofErr w:type="spellEnd"/>
        <w:r w:rsidRPr="00E7564C">
          <w:rPr>
            <w:sz w:val="28"/>
            <w:szCs w:val="28"/>
            <w:lang w:val="en"/>
          </w:rPr>
          <w:t>] [</w:t>
        </w:r>
        <w:proofErr w:type="spellStart"/>
        <w:r w:rsidRPr="00E7564C">
          <w:rPr>
            <w:sz w:val="28"/>
            <w:szCs w:val="28"/>
            <w:lang w:val="en"/>
          </w:rPr>
          <w:t>dbo</w:t>
        </w:r>
        <w:proofErr w:type="spellEnd"/>
        <w:r w:rsidRPr="00E7564C">
          <w:rPr>
            <w:sz w:val="28"/>
            <w:szCs w:val="28"/>
            <w:lang w:val="en"/>
          </w:rPr>
          <w:t>].[</w:t>
        </w:r>
        <w:proofErr w:type="spellStart"/>
        <w:r w:rsidRPr="00E7564C">
          <w:rPr>
            <w:sz w:val="28"/>
            <w:szCs w:val="28"/>
            <w:lang w:val="en"/>
          </w:rPr>
          <w:t>NameString</w:t>
        </w:r>
        <w:proofErr w:type="spellEnd"/>
        <w:r w:rsidRPr="00E7564C">
          <w:rPr>
            <w:sz w:val="28"/>
            <w:szCs w:val="28"/>
            <w:lang w:val="en"/>
          </w:rPr>
          <w:t>] NULL,</w:t>
        </w:r>
        <w:r w:rsidRPr="00E7564C">
          <w:rPr>
            <w:sz w:val="28"/>
            <w:szCs w:val="28"/>
            <w:lang w:val="en"/>
          </w:rPr>
          <w:br/>
          <w:t>  [description][</w:t>
        </w:r>
        <w:proofErr w:type="spellStart"/>
        <w:r w:rsidRPr="00E7564C">
          <w:rPr>
            <w:sz w:val="28"/>
            <w:szCs w:val="28"/>
            <w:lang w:val="en"/>
          </w:rPr>
          <w:t>dbo</w:t>
        </w:r>
        <w:proofErr w:type="spellEnd"/>
        <w:r w:rsidRPr="00E7564C">
          <w:rPr>
            <w:sz w:val="28"/>
            <w:szCs w:val="28"/>
            <w:lang w:val="en"/>
          </w:rPr>
          <w:t>].[</w:t>
        </w:r>
        <w:proofErr w:type="spellStart"/>
        <w:r w:rsidRPr="00E7564C">
          <w:rPr>
            <w:sz w:val="28"/>
            <w:szCs w:val="28"/>
            <w:lang w:val="en"/>
          </w:rPr>
          <w:t>DescriptionString</w:t>
        </w:r>
        <w:proofErr w:type="spellEnd"/>
        <w:r w:rsidRPr="00E7564C">
          <w:rPr>
            <w:sz w:val="28"/>
            <w:szCs w:val="28"/>
            <w:lang w:val="en"/>
          </w:rPr>
          <w:t>]</w:t>
        </w:r>
        <w:r w:rsidRPr="00E7564C">
          <w:rPr>
            <w:sz w:val="28"/>
            <w:szCs w:val="28"/>
            <w:lang w:val="en"/>
          </w:rPr>
          <w:br/>
          <w:t>)</w:t>
        </w:r>
        <w:r w:rsidRPr="00E7564C">
          <w:rPr>
            <w:sz w:val="28"/>
            <w:szCs w:val="28"/>
            <w:lang w:val="en"/>
          </w:rPr>
          <w:br/>
          <w:t>ON [PRIMARY]</w:t>
        </w:r>
      </w:ins>
    </w:p>
    <w:p w:rsidR="00E7564C" w:rsidRPr="00E7564C" w:rsidRDefault="00E7564C" w:rsidP="00E7564C">
      <w:pPr>
        <w:rPr>
          <w:ins w:id="168" w:author="Unknown"/>
          <w:sz w:val="28"/>
          <w:szCs w:val="28"/>
          <w:lang w:val="en"/>
        </w:rPr>
      </w:pPr>
      <w:ins w:id="169" w:author="Unknown">
        <w:r w:rsidRPr="00E7564C">
          <w:rPr>
            <w:sz w:val="28"/>
            <w:szCs w:val="28"/>
            <w:lang w:val="en"/>
          </w:rPr>
          <w:t>When a column is defined with a UDT, you can't use the ALTER TABLE command shown in case 1 to change the collation. Doing so will generate an error like this:</w:t>
        </w:r>
      </w:ins>
    </w:p>
    <w:p w:rsidR="00E7564C" w:rsidRPr="00E7564C" w:rsidRDefault="00E7564C" w:rsidP="00E7564C">
      <w:pPr>
        <w:rPr>
          <w:ins w:id="170" w:author="Unknown"/>
          <w:sz w:val="28"/>
          <w:szCs w:val="28"/>
          <w:lang w:val="en"/>
        </w:rPr>
      </w:pPr>
      <w:proofErr w:type="spellStart"/>
      <w:ins w:id="171" w:author="Unknown">
        <w:r w:rsidRPr="00E7564C">
          <w:rPr>
            <w:sz w:val="28"/>
            <w:szCs w:val="28"/>
            <w:lang w:val="en"/>
          </w:rPr>
          <w:t>Msg</w:t>
        </w:r>
        <w:proofErr w:type="spellEnd"/>
        <w:r w:rsidRPr="00E7564C">
          <w:rPr>
            <w:sz w:val="28"/>
            <w:szCs w:val="28"/>
            <w:lang w:val="en"/>
          </w:rPr>
          <w:t xml:space="preserve"> 2715, Level 16, State 6, Line 1</w:t>
        </w:r>
        <w:r w:rsidRPr="00E7564C">
          <w:rPr>
            <w:sz w:val="28"/>
            <w:szCs w:val="28"/>
            <w:lang w:val="en"/>
          </w:rPr>
          <w:br/>
          <w:t>Column, parameter, or variable #12</w:t>
        </w:r>
        <w:proofErr w:type="gramStart"/>
        <w:r w:rsidRPr="00E7564C">
          <w:rPr>
            <w:sz w:val="28"/>
            <w:szCs w:val="28"/>
            <w:lang w:val="en"/>
          </w:rPr>
          <w:t>:</w:t>
        </w:r>
        <w:proofErr w:type="gramEnd"/>
        <w:r w:rsidRPr="00E7564C">
          <w:rPr>
            <w:sz w:val="28"/>
            <w:szCs w:val="28"/>
            <w:lang w:val="en"/>
          </w:rPr>
          <w:br/>
          <w:t xml:space="preserve">Cannot find data type </w:t>
        </w:r>
        <w:proofErr w:type="spellStart"/>
        <w:r w:rsidRPr="00E7564C">
          <w:rPr>
            <w:sz w:val="28"/>
            <w:szCs w:val="28"/>
            <w:lang w:val="en"/>
          </w:rPr>
          <w:t>DescriptionString</w:t>
        </w:r>
        <w:proofErr w:type="spellEnd"/>
        <w:r w:rsidRPr="00E7564C">
          <w:rPr>
            <w:sz w:val="28"/>
            <w:szCs w:val="28"/>
            <w:lang w:val="en"/>
          </w:rPr>
          <w:t>.</w:t>
        </w:r>
      </w:ins>
    </w:p>
    <w:p w:rsidR="00E7564C" w:rsidRPr="00E7564C" w:rsidRDefault="00E7564C" w:rsidP="00E7564C">
      <w:pPr>
        <w:rPr>
          <w:ins w:id="172" w:author="Unknown"/>
          <w:sz w:val="28"/>
          <w:szCs w:val="28"/>
          <w:lang w:val="en"/>
        </w:rPr>
      </w:pPr>
      <w:ins w:id="173" w:author="Unknown">
        <w:r w:rsidRPr="00E7564C">
          <w:rPr>
            <w:sz w:val="28"/>
            <w:szCs w:val="28"/>
            <w:lang w:val="en"/>
          </w:rPr>
          <w:t xml:space="preserve">You need to use a workaround to change the collation of a table that contains a column whose data type is a UDT. The workaround is best explained with an example. Suppose you need to change the collation of the Country table, whose Description column uses the </w:t>
        </w:r>
        <w:proofErr w:type="spellStart"/>
        <w:r w:rsidRPr="00E7564C">
          <w:rPr>
            <w:sz w:val="28"/>
            <w:szCs w:val="28"/>
            <w:lang w:val="en"/>
          </w:rPr>
          <w:t>DescriptionString</w:t>
        </w:r>
        <w:proofErr w:type="spellEnd"/>
        <w:r w:rsidRPr="00E7564C">
          <w:rPr>
            <w:sz w:val="28"/>
            <w:szCs w:val="28"/>
            <w:lang w:val="en"/>
          </w:rPr>
          <w:t xml:space="preserve"> </w:t>
        </w:r>
        <w:proofErr w:type="gramStart"/>
        <w:r w:rsidRPr="00E7564C">
          <w:rPr>
            <w:sz w:val="28"/>
            <w:szCs w:val="28"/>
            <w:lang w:val="en"/>
          </w:rPr>
          <w:t>UDT.</w:t>
        </w:r>
        <w:proofErr w:type="gramEnd"/>
        <w:r w:rsidRPr="00E7564C">
          <w:rPr>
            <w:sz w:val="28"/>
            <w:szCs w:val="28"/>
            <w:lang w:val="en"/>
          </w:rPr>
          <w:t xml:space="preserve"> First, you need to create another table, </w:t>
        </w:r>
        <w:proofErr w:type="spellStart"/>
        <w:r w:rsidRPr="00E7564C">
          <w:rPr>
            <w:sz w:val="28"/>
            <w:szCs w:val="28"/>
            <w:lang w:val="en"/>
          </w:rPr>
          <w:t>Tmp_Country</w:t>
        </w:r>
        <w:proofErr w:type="spellEnd"/>
        <w:r w:rsidRPr="00E7564C">
          <w:rPr>
            <w:sz w:val="28"/>
            <w:szCs w:val="28"/>
            <w:lang w:val="en"/>
          </w:rPr>
          <w:t>, using a standard data type for the Description column:</w:t>
        </w:r>
      </w:ins>
    </w:p>
    <w:p w:rsidR="00E7564C" w:rsidRPr="00E7564C" w:rsidRDefault="00E7564C" w:rsidP="00E7564C">
      <w:pPr>
        <w:rPr>
          <w:ins w:id="174" w:author="Unknown"/>
          <w:sz w:val="28"/>
          <w:szCs w:val="28"/>
          <w:lang w:val="en"/>
        </w:rPr>
      </w:pPr>
      <w:ins w:id="175" w:author="Unknown">
        <w:r w:rsidRPr="00E7564C">
          <w:rPr>
            <w:sz w:val="28"/>
            <w:szCs w:val="28"/>
            <w:lang w:val="en"/>
          </w:rPr>
          <w:t>CREATE TABLE [</w:t>
        </w:r>
        <w:proofErr w:type="spellStart"/>
        <w:r w:rsidRPr="00E7564C">
          <w:rPr>
            <w:sz w:val="28"/>
            <w:szCs w:val="28"/>
            <w:lang w:val="en"/>
          </w:rPr>
          <w:t>dbo</w:t>
        </w:r>
        <w:proofErr w:type="spellEnd"/>
        <w:r w:rsidRPr="00E7564C">
          <w:rPr>
            <w:sz w:val="28"/>
            <w:szCs w:val="28"/>
            <w:lang w:val="en"/>
          </w:rPr>
          <w:t>]</w:t>
        </w:r>
        <w:proofErr w:type="gramStart"/>
        <w:r w:rsidRPr="00E7564C">
          <w:rPr>
            <w:sz w:val="28"/>
            <w:szCs w:val="28"/>
            <w:lang w:val="en"/>
          </w:rPr>
          <w:t>.[</w:t>
        </w:r>
        <w:proofErr w:type="spellStart"/>
        <w:proofErr w:type="gramEnd"/>
        <w:r w:rsidRPr="00E7564C">
          <w:rPr>
            <w:sz w:val="28"/>
            <w:szCs w:val="28"/>
            <w:lang w:val="en"/>
          </w:rPr>
          <w:t>Tmp_Country</w:t>
        </w:r>
        <w:proofErr w:type="spellEnd"/>
        <w:r w:rsidRPr="00E7564C">
          <w:rPr>
            <w:sz w:val="28"/>
            <w:szCs w:val="28"/>
            <w:lang w:val="en"/>
          </w:rPr>
          <w:t>]</w:t>
        </w:r>
        <w:r w:rsidRPr="00E7564C">
          <w:rPr>
            <w:sz w:val="28"/>
            <w:szCs w:val="28"/>
            <w:lang w:val="en"/>
          </w:rPr>
          <w:br/>
          <w:t>(</w:t>
        </w:r>
        <w:r w:rsidRPr="00E7564C">
          <w:rPr>
            <w:sz w:val="28"/>
            <w:szCs w:val="28"/>
            <w:lang w:val="en"/>
          </w:rPr>
          <w:br/>
          <w:t>  [</w:t>
        </w:r>
        <w:proofErr w:type="spellStart"/>
        <w:r w:rsidRPr="00E7564C">
          <w:rPr>
            <w:sz w:val="28"/>
            <w:szCs w:val="28"/>
            <w:lang w:val="en"/>
          </w:rPr>
          <w:t>isocode</w:t>
        </w:r>
        <w:proofErr w:type="spellEnd"/>
        <w:r w:rsidRPr="00E7564C">
          <w:rPr>
            <w:sz w:val="28"/>
            <w:szCs w:val="28"/>
            <w:lang w:val="en"/>
          </w:rPr>
          <w:t>] [char] (2) NOT NULL,</w:t>
        </w:r>
        <w:r w:rsidRPr="00E7564C">
          <w:rPr>
            <w:sz w:val="28"/>
            <w:szCs w:val="28"/>
            <w:lang w:val="en"/>
          </w:rPr>
          <w:br/>
        </w:r>
        <w:r w:rsidRPr="00E7564C">
          <w:rPr>
            <w:sz w:val="28"/>
            <w:szCs w:val="28"/>
            <w:lang w:val="en"/>
          </w:rPr>
          <w:lastRenderedPageBreak/>
          <w:t>  [</w:t>
        </w:r>
        <w:proofErr w:type="spellStart"/>
        <w:r w:rsidRPr="00E7564C">
          <w:rPr>
            <w:sz w:val="28"/>
            <w:szCs w:val="28"/>
            <w:lang w:val="en"/>
          </w:rPr>
          <w:t>fullname</w:t>
        </w:r>
        <w:proofErr w:type="spellEnd"/>
        <w:r w:rsidRPr="00E7564C">
          <w:rPr>
            <w:sz w:val="28"/>
            <w:szCs w:val="28"/>
            <w:lang w:val="en"/>
          </w:rPr>
          <w:t>] [</w:t>
        </w:r>
        <w:proofErr w:type="spellStart"/>
        <w:r w:rsidRPr="00E7564C">
          <w:rPr>
            <w:sz w:val="28"/>
            <w:szCs w:val="28"/>
            <w:lang w:val="en"/>
          </w:rPr>
          <w:t>varchar</w:t>
        </w:r>
        <w:proofErr w:type="spellEnd"/>
        <w:r w:rsidRPr="00E7564C">
          <w:rPr>
            <w:sz w:val="28"/>
            <w:szCs w:val="28"/>
            <w:lang w:val="en"/>
          </w:rPr>
          <w:t>] (100) NULL,</w:t>
        </w:r>
        <w:r w:rsidRPr="00E7564C">
          <w:rPr>
            <w:sz w:val="28"/>
            <w:szCs w:val="28"/>
            <w:lang w:val="en"/>
          </w:rPr>
          <w:br/>
          <w:t>  [description] [</w:t>
        </w:r>
        <w:proofErr w:type="spellStart"/>
        <w:r w:rsidRPr="00E7564C">
          <w:rPr>
            <w:sz w:val="28"/>
            <w:szCs w:val="28"/>
            <w:lang w:val="en"/>
          </w:rPr>
          <w:t>varchar</w:t>
        </w:r>
        <w:proofErr w:type="spellEnd"/>
        <w:r w:rsidRPr="00E7564C">
          <w:rPr>
            <w:sz w:val="28"/>
            <w:szCs w:val="28"/>
            <w:lang w:val="en"/>
          </w:rPr>
          <w:t>] (1000) NULL</w:t>
        </w:r>
        <w:r w:rsidRPr="00E7564C">
          <w:rPr>
            <w:sz w:val="28"/>
            <w:szCs w:val="28"/>
            <w:lang w:val="en"/>
          </w:rPr>
          <w:br/>
          <w:t>)</w:t>
        </w:r>
        <w:r w:rsidRPr="00E7564C">
          <w:rPr>
            <w:sz w:val="28"/>
            <w:szCs w:val="28"/>
            <w:lang w:val="en"/>
          </w:rPr>
          <w:br/>
          <w:t>ON PRIMARY</w:t>
        </w:r>
      </w:ins>
    </w:p>
    <w:p w:rsidR="00E7564C" w:rsidRPr="00E7564C" w:rsidRDefault="00E7564C" w:rsidP="00E7564C">
      <w:pPr>
        <w:rPr>
          <w:ins w:id="176" w:author="Unknown"/>
          <w:sz w:val="28"/>
          <w:szCs w:val="28"/>
          <w:lang w:val="en"/>
        </w:rPr>
      </w:pPr>
      <w:ins w:id="177" w:author="Unknown">
        <w:r w:rsidRPr="00E7564C">
          <w:rPr>
            <w:sz w:val="28"/>
            <w:szCs w:val="28"/>
            <w:lang w:val="en"/>
          </w:rPr>
          <w:t xml:space="preserve">Next, you need to copy all the rows from the Country table to the </w:t>
        </w:r>
        <w:proofErr w:type="spellStart"/>
        <w:r w:rsidRPr="00E7564C">
          <w:rPr>
            <w:sz w:val="28"/>
            <w:szCs w:val="28"/>
            <w:lang w:val="en"/>
          </w:rPr>
          <w:t>Tmp_Country</w:t>
        </w:r>
        <w:proofErr w:type="spellEnd"/>
        <w:r w:rsidRPr="00E7564C">
          <w:rPr>
            <w:sz w:val="28"/>
            <w:szCs w:val="28"/>
            <w:lang w:val="en"/>
          </w:rPr>
          <w:t xml:space="preserve"> table, </w:t>
        </w:r>
        <w:proofErr w:type="gramStart"/>
        <w:r w:rsidRPr="00E7564C">
          <w:rPr>
            <w:sz w:val="28"/>
            <w:szCs w:val="28"/>
            <w:lang w:val="en"/>
          </w:rPr>
          <w:t>then</w:t>
        </w:r>
        <w:proofErr w:type="gramEnd"/>
        <w:r w:rsidRPr="00E7564C">
          <w:rPr>
            <w:sz w:val="28"/>
            <w:szCs w:val="28"/>
            <w:lang w:val="en"/>
          </w:rPr>
          <w:t xml:space="preserve"> delete the Country table:</w:t>
        </w:r>
      </w:ins>
    </w:p>
    <w:p w:rsidR="00E7564C" w:rsidRPr="00E7564C" w:rsidRDefault="00E7564C" w:rsidP="00E7564C">
      <w:pPr>
        <w:rPr>
          <w:ins w:id="178" w:author="Unknown"/>
          <w:sz w:val="28"/>
          <w:szCs w:val="28"/>
          <w:lang w:val="en"/>
        </w:rPr>
      </w:pPr>
      <w:ins w:id="179" w:author="Unknown">
        <w:r w:rsidRPr="00E7564C">
          <w:rPr>
            <w:sz w:val="28"/>
            <w:szCs w:val="28"/>
            <w:lang w:val="en"/>
          </w:rPr>
          <w:t xml:space="preserve">IF EXISTS(SELECT * FROM </w:t>
        </w:r>
        <w:proofErr w:type="spellStart"/>
        <w:r w:rsidRPr="00E7564C">
          <w:rPr>
            <w:sz w:val="28"/>
            <w:szCs w:val="28"/>
            <w:lang w:val="en"/>
          </w:rPr>
          <w:t>dbo.Country</w:t>
        </w:r>
        <w:proofErr w:type="spellEnd"/>
        <w:r w:rsidRPr="00E7564C">
          <w:rPr>
            <w:sz w:val="28"/>
            <w:szCs w:val="28"/>
            <w:lang w:val="en"/>
          </w:rPr>
          <w:t>)</w:t>
        </w:r>
        <w:r w:rsidRPr="00E7564C">
          <w:rPr>
            <w:sz w:val="28"/>
            <w:szCs w:val="28"/>
            <w:lang w:val="en"/>
          </w:rPr>
          <w:br/>
          <w:t>  EXEC('INSERT INTO</w:t>
        </w:r>
        <w:r w:rsidRPr="00E7564C">
          <w:rPr>
            <w:sz w:val="28"/>
            <w:szCs w:val="28"/>
            <w:lang w:val="en"/>
          </w:rPr>
          <w:br/>
          <w:t xml:space="preserve">    </w:t>
        </w:r>
        <w:proofErr w:type="spellStart"/>
        <w:r w:rsidRPr="00E7564C">
          <w:rPr>
            <w:sz w:val="28"/>
            <w:szCs w:val="28"/>
            <w:lang w:val="en"/>
          </w:rPr>
          <w:t>dbo.Tmp_Country</w:t>
        </w:r>
        <w:proofErr w:type="spellEnd"/>
        <w:r w:rsidRPr="00E7564C">
          <w:rPr>
            <w:sz w:val="28"/>
            <w:szCs w:val="28"/>
            <w:lang w:val="en"/>
          </w:rPr>
          <w:t>(</w:t>
        </w:r>
        <w:proofErr w:type="spellStart"/>
        <w:r w:rsidRPr="00E7564C">
          <w:rPr>
            <w:sz w:val="28"/>
            <w:szCs w:val="28"/>
            <w:lang w:val="en"/>
          </w:rPr>
          <w:t>isocode,fullname,description</w:t>
        </w:r>
        <w:proofErr w:type="spellEnd"/>
        <w:r w:rsidRPr="00E7564C">
          <w:rPr>
            <w:sz w:val="28"/>
            <w:szCs w:val="28"/>
            <w:lang w:val="en"/>
          </w:rPr>
          <w:t>)</w:t>
        </w:r>
        <w:r w:rsidRPr="00E7564C">
          <w:rPr>
            <w:sz w:val="28"/>
            <w:szCs w:val="28"/>
            <w:lang w:val="en"/>
          </w:rPr>
          <w:br/>
          <w:t xml:space="preserve">    SELECT </w:t>
        </w:r>
        <w:proofErr w:type="spellStart"/>
        <w:r w:rsidRPr="00E7564C">
          <w:rPr>
            <w:sz w:val="28"/>
            <w:szCs w:val="28"/>
            <w:lang w:val="en"/>
          </w:rPr>
          <w:t>isocode,fullname,description</w:t>
        </w:r>
        <w:proofErr w:type="spellEnd"/>
        <w:r w:rsidRPr="00E7564C">
          <w:rPr>
            <w:sz w:val="28"/>
            <w:szCs w:val="28"/>
            <w:lang w:val="en"/>
          </w:rPr>
          <w:br/>
          <w:t xml:space="preserve">    FROM </w:t>
        </w:r>
        <w:proofErr w:type="spellStart"/>
        <w:r w:rsidRPr="00E7564C">
          <w:rPr>
            <w:sz w:val="28"/>
            <w:szCs w:val="28"/>
            <w:lang w:val="en"/>
          </w:rPr>
          <w:t>dbo.Country</w:t>
        </w:r>
        <w:proofErr w:type="spellEnd"/>
        <w:r w:rsidRPr="00E7564C">
          <w:rPr>
            <w:sz w:val="28"/>
            <w:szCs w:val="28"/>
            <w:lang w:val="en"/>
          </w:rPr>
          <w:t xml:space="preserve"> WITH(HOLDLOCK TABLOCKX)')</w:t>
        </w:r>
        <w:r w:rsidRPr="00E7564C">
          <w:rPr>
            <w:sz w:val="28"/>
            <w:szCs w:val="28"/>
            <w:lang w:val="en"/>
          </w:rPr>
          <w:br/>
        </w:r>
        <w:r w:rsidRPr="00E7564C">
          <w:rPr>
            <w:sz w:val="28"/>
            <w:szCs w:val="28"/>
            <w:lang w:val="en"/>
          </w:rPr>
          <w:br/>
          <w:t xml:space="preserve">DROP TABLE </w:t>
        </w:r>
        <w:proofErr w:type="spellStart"/>
        <w:r w:rsidRPr="00E7564C">
          <w:rPr>
            <w:sz w:val="28"/>
            <w:szCs w:val="28"/>
            <w:lang w:val="en"/>
          </w:rPr>
          <w:t>dbo.Country</w:t>
        </w:r>
        <w:proofErr w:type="spellEnd"/>
      </w:ins>
    </w:p>
    <w:p w:rsidR="00E7564C" w:rsidRPr="00E7564C" w:rsidRDefault="00E7564C" w:rsidP="00E7564C">
      <w:pPr>
        <w:rPr>
          <w:ins w:id="180" w:author="Unknown"/>
          <w:sz w:val="28"/>
          <w:szCs w:val="28"/>
          <w:lang w:val="en"/>
        </w:rPr>
      </w:pPr>
      <w:ins w:id="181" w:author="Unknown">
        <w:r w:rsidRPr="00E7564C">
          <w:rPr>
            <w:sz w:val="28"/>
            <w:szCs w:val="28"/>
            <w:lang w:val="en"/>
          </w:rPr>
          <w:t xml:space="preserve">At this point, you can change the collation in the </w:t>
        </w:r>
        <w:proofErr w:type="spellStart"/>
        <w:r w:rsidRPr="00E7564C">
          <w:rPr>
            <w:sz w:val="28"/>
            <w:szCs w:val="28"/>
            <w:lang w:val="en"/>
          </w:rPr>
          <w:t>Tmp_Country</w:t>
        </w:r>
        <w:proofErr w:type="spellEnd"/>
        <w:r w:rsidRPr="00E7564C">
          <w:rPr>
            <w:sz w:val="28"/>
            <w:szCs w:val="28"/>
            <w:lang w:val="en"/>
          </w:rPr>
          <w:t xml:space="preserve"> table using the ALTER TABLE command:</w:t>
        </w:r>
      </w:ins>
    </w:p>
    <w:p w:rsidR="00E7564C" w:rsidRPr="00E7564C" w:rsidRDefault="00E7564C" w:rsidP="00E7564C">
      <w:pPr>
        <w:rPr>
          <w:ins w:id="182" w:author="Unknown"/>
          <w:sz w:val="28"/>
          <w:szCs w:val="28"/>
          <w:lang w:val="en"/>
        </w:rPr>
      </w:pPr>
      <w:ins w:id="183" w:author="Unknown">
        <w:r w:rsidRPr="00E7564C">
          <w:rPr>
            <w:sz w:val="28"/>
            <w:szCs w:val="28"/>
            <w:lang w:val="en"/>
          </w:rPr>
          <w:t xml:space="preserve">ALTER TABLE </w:t>
        </w:r>
        <w:proofErr w:type="spellStart"/>
        <w:r w:rsidRPr="00E7564C">
          <w:rPr>
            <w:sz w:val="28"/>
            <w:szCs w:val="28"/>
            <w:lang w:val="en"/>
          </w:rPr>
          <w:t>dbo.Tmp_Country</w:t>
        </w:r>
        <w:proofErr w:type="spellEnd"/>
        <w:r w:rsidRPr="00E7564C">
          <w:rPr>
            <w:sz w:val="28"/>
            <w:szCs w:val="28"/>
            <w:lang w:val="en"/>
          </w:rPr>
          <w:br/>
          <w:t>  ALTER COLUMN [</w:t>
        </w:r>
        <w:proofErr w:type="spellStart"/>
        <w:r w:rsidRPr="00E7564C">
          <w:rPr>
            <w:sz w:val="28"/>
            <w:szCs w:val="28"/>
            <w:lang w:val="en"/>
          </w:rPr>
          <w:t>fullname</w:t>
        </w:r>
        <w:proofErr w:type="spellEnd"/>
        <w:r w:rsidRPr="00E7564C">
          <w:rPr>
            <w:sz w:val="28"/>
            <w:szCs w:val="28"/>
            <w:lang w:val="en"/>
          </w:rPr>
          <w:t xml:space="preserve">] </w:t>
        </w:r>
        <w:proofErr w:type="spellStart"/>
        <w:proofErr w:type="gramStart"/>
        <w:r w:rsidRPr="00E7564C">
          <w:rPr>
            <w:sz w:val="28"/>
            <w:szCs w:val="28"/>
            <w:lang w:val="en"/>
          </w:rPr>
          <w:t>varchar</w:t>
        </w:r>
        <w:proofErr w:type="spellEnd"/>
        <w:r w:rsidRPr="00E7564C">
          <w:rPr>
            <w:sz w:val="28"/>
            <w:szCs w:val="28"/>
            <w:lang w:val="en"/>
          </w:rPr>
          <w:t>(</w:t>
        </w:r>
        <w:proofErr w:type="gramEnd"/>
        <w:r w:rsidRPr="00E7564C">
          <w:rPr>
            <w:sz w:val="28"/>
            <w:szCs w:val="28"/>
            <w:lang w:val="en"/>
          </w:rPr>
          <w:t>100)</w:t>
        </w:r>
        <w:r w:rsidRPr="00E7564C">
          <w:rPr>
            <w:sz w:val="28"/>
            <w:szCs w:val="28"/>
            <w:lang w:val="en"/>
          </w:rPr>
          <w:br/>
          <w:t>  COLLATE Latin1_General_CS_AS NULL</w:t>
        </w:r>
        <w:r w:rsidRPr="00E7564C">
          <w:rPr>
            <w:sz w:val="28"/>
            <w:szCs w:val="28"/>
            <w:lang w:val="en"/>
          </w:rPr>
          <w:br/>
          <w:t xml:space="preserve">ALTER TABLE </w:t>
        </w:r>
        <w:proofErr w:type="spellStart"/>
        <w:r w:rsidRPr="00E7564C">
          <w:rPr>
            <w:sz w:val="28"/>
            <w:szCs w:val="28"/>
            <w:lang w:val="en"/>
          </w:rPr>
          <w:t>dbo.Tmp_Country</w:t>
        </w:r>
        <w:proofErr w:type="spellEnd"/>
        <w:r w:rsidRPr="00E7564C">
          <w:rPr>
            <w:sz w:val="28"/>
            <w:szCs w:val="28"/>
            <w:lang w:val="en"/>
          </w:rPr>
          <w:br/>
          <w:t xml:space="preserve">  ALTER COLUMN [description] </w:t>
        </w:r>
        <w:proofErr w:type="spellStart"/>
        <w:r w:rsidRPr="00E7564C">
          <w:rPr>
            <w:sz w:val="28"/>
            <w:szCs w:val="28"/>
            <w:lang w:val="en"/>
          </w:rPr>
          <w:t>varchar</w:t>
        </w:r>
        <w:proofErr w:type="spellEnd"/>
        <w:r w:rsidRPr="00E7564C">
          <w:rPr>
            <w:sz w:val="28"/>
            <w:szCs w:val="28"/>
            <w:lang w:val="en"/>
          </w:rPr>
          <w:t>(1000)</w:t>
        </w:r>
        <w:r w:rsidRPr="00E7564C">
          <w:rPr>
            <w:sz w:val="28"/>
            <w:szCs w:val="28"/>
            <w:lang w:val="en"/>
          </w:rPr>
          <w:br/>
          <w:t>  COLLATE Latin1_General_CS_AS NULL</w:t>
        </w:r>
      </w:ins>
    </w:p>
    <w:p w:rsidR="00E7564C" w:rsidRPr="00E7564C" w:rsidRDefault="00E7564C" w:rsidP="00E7564C">
      <w:pPr>
        <w:rPr>
          <w:ins w:id="184" w:author="Unknown"/>
          <w:sz w:val="28"/>
          <w:szCs w:val="28"/>
          <w:lang w:val="en"/>
        </w:rPr>
      </w:pPr>
      <w:ins w:id="185" w:author="Unknown">
        <w:r w:rsidRPr="00E7564C">
          <w:rPr>
            <w:sz w:val="28"/>
            <w:szCs w:val="28"/>
            <w:lang w:val="en"/>
          </w:rPr>
          <w:t xml:space="preserve">Once that's done, you can re-create the Country table using the </w:t>
        </w:r>
        <w:proofErr w:type="spellStart"/>
        <w:r w:rsidRPr="00E7564C">
          <w:rPr>
            <w:sz w:val="28"/>
            <w:szCs w:val="28"/>
            <w:lang w:val="en"/>
          </w:rPr>
          <w:t>DescriptionString</w:t>
        </w:r>
        <w:proofErr w:type="spellEnd"/>
        <w:r w:rsidRPr="00E7564C">
          <w:rPr>
            <w:sz w:val="28"/>
            <w:szCs w:val="28"/>
            <w:lang w:val="en"/>
          </w:rPr>
          <w:t xml:space="preserve"> UDT for the Description column:</w:t>
        </w:r>
      </w:ins>
    </w:p>
    <w:p w:rsidR="00E7564C" w:rsidRPr="00E7564C" w:rsidRDefault="00E7564C" w:rsidP="00E7564C">
      <w:pPr>
        <w:rPr>
          <w:ins w:id="186" w:author="Unknown"/>
          <w:sz w:val="28"/>
          <w:szCs w:val="28"/>
          <w:lang w:val="en"/>
        </w:rPr>
      </w:pPr>
      <w:ins w:id="187" w:author="Unknown">
        <w:r w:rsidRPr="00E7564C">
          <w:rPr>
            <w:sz w:val="28"/>
            <w:szCs w:val="28"/>
            <w:lang w:val="en"/>
          </w:rPr>
          <w:t>CREATE TABLE [</w:t>
        </w:r>
        <w:proofErr w:type="spellStart"/>
        <w:r w:rsidRPr="00E7564C">
          <w:rPr>
            <w:sz w:val="28"/>
            <w:szCs w:val="28"/>
            <w:lang w:val="en"/>
          </w:rPr>
          <w:t>dbo</w:t>
        </w:r>
        <w:proofErr w:type="spellEnd"/>
        <w:r w:rsidRPr="00E7564C">
          <w:rPr>
            <w:sz w:val="28"/>
            <w:szCs w:val="28"/>
            <w:lang w:val="en"/>
          </w:rPr>
          <w:t>]</w:t>
        </w:r>
        <w:proofErr w:type="gramStart"/>
        <w:r w:rsidRPr="00E7564C">
          <w:rPr>
            <w:sz w:val="28"/>
            <w:szCs w:val="28"/>
            <w:lang w:val="en"/>
          </w:rPr>
          <w:t>.[</w:t>
        </w:r>
        <w:proofErr w:type="gramEnd"/>
        <w:r w:rsidRPr="00E7564C">
          <w:rPr>
            <w:sz w:val="28"/>
            <w:szCs w:val="28"/>
            <w:lang w:val="en"/>
          </w:rPr>
          <w:t>Country]</w:t>
        </w:r>
        <w:r w:rsidRPr="00E7564C">
          <w:rPr>
            <w:sz w:val="28"/>
            <w:szCs w:val="28"/>
            <w:lang w:val="en"/>
          </w:rPr>
          <w:br/>
          <w:t>(</w:t>
        </w:r>
        <w:r w:rsidRPr="00E7564C">
          <w:rPr>
            <w:sz w:val="28"/>
            <w:szCs w:val="28"/>
            <w:lang w:val="en"/>
          </w:rPr>
          <w:br/>
          <w:t>  [</w:t>
        </w:r>
        <w:proofErr w:type="spellStart"/>
        <w:r w:rsidRPr="00E7564C">
          <w:rPr>
            <w:sz w:val="28"/>
            <w:szCs w:val="28"/>
            <w:lang w:val="en"/>
          </w:rPr>
          <w:t>isocode</w:t>
        </w:r>
        <w:proofErr w:type="spellEnd"/>
        <w:r w:rsidRPr="00E7564C">
          <w:rPr>
            <w:sz w:val="28"/>
            <w:szCs w:val="28"/>
            <w:lang w:val="en"/>
          </w:rPr>
          <w:t>] [char] (2) NOT NULL,</w:t>
        </w:r>
        <w:r w:rsidRPr="00E7564C">
          <w:rPr>
            <w:sz w:val="28"/>
            <w:szCs w:val="28"/>
            <w:lang w:val="en"/>
          </w:rPr>
          <w:br/>
          <w:t>  [</w:t>
        </w:r>
        <w:proofErr w:type="spellStart"/>
        <w:r w:rsidRPr="00E7564C">
          <w:rPr>
            <w:sz w:val="28"/>
            <w:szCs w:val="28"/>
            <w:lang w:val="en"/>
          </w:rPr>
          <w:t>fullname</w:t>
        </w:r>
        <w:proofErr w:type="spellEnd"/>
        <w:r w:rsidRPr="00E7564C">
          <w:rPr>
            <w:sz w:val="28"/>
            <w:szCs w:val="28"/>
            <w:lang w:val="en"/>
          </w:rPr>
          <w:t>] [</w:t>
        </w:r>
        <w:proofErr w:type="spellStart"/>
        <w:r w:rsidRPr="00E7564C">
          <w:rPr>
            <w:sz w:val="28"/>
            <w:szCs w:val="28"/>
            <w:lang w:val="en"/>
          </w:rPr>
          <w:t>dbo</w:t>
        </w:r>
        <w:proofErr w:type="spellEnd"/>
        <w:r w:rsidRPr="00E7564C">
          <w:rPr>
            <w:sz w:val="28"/>
            <w:szCs w:val="28"/>
            <w:lang w:val="en"/>
          </w:rPr>
          <w:t>].[</w:t>
        </w:r>
        <w:proofErr w:type="spellStart"/>
        <w:r w:rsidRPr="00E7564C">
          <w:rPr>
            <w:sz w:val="28"/>
            <w:szCs w:val="28"/>
            <w:lang w:val="en"/>
          </w:rPr>
          <w:t>NameString</w:t>
        </w:r>
        <w:proofErr w:type="spellEnd"/>
        <w:r w:rsidRPr="00E7564C">
          <w:rPr>
            <w:sz w:val="28"/>
            <w:szCs w:val="28"/>
            <w:lang w:val="en"/>
          </w:rPr>
          <w:t>] NULL,</w:t>
        </w:r>
        <w:r w:rsidRPr="00E7564C">
          <w:rPr>
            <w:sz w:val="28"/>
            <w:szCs w:val="28"/>
            <w:lang w:val="en"/>
          </w:rPr>
          <w:br/>
          <w:t>  [description][</w:t>
        </w:r>
        <w:proofErr w:type="spellStart"/>
        <w:r w:rsidRPr="00E7564C">
          <w:rPr>
            <w:sz w:val="28"/>
            <w:szCs w:val="28"/>
            <w:lang w:val="en"/>
          </w:rPr>
          <w:t>dbo</w:t>
        </w:r>
        <w:proofErr w:type="spellEnd"/>
        <w:r w:rsidRPr="00E7564C">
          <w:rPr>
            <w:sz w:val="28"/>
            <w:szCs w:val="28"/>
            <w:lang w:val="en"/>
          </w:rPr>
          <w:t>].[</w:t>
        </w:r>
        <w:proofErr w:type="spellStart"/>
        <w:r w:rsidRPr="00E7564C">
          <w:rPr>
            <w:sz w:val="28"/>
            <w:szCs w:val="28"/>
            <w:lang w:val="en"/>
          </w:rPr>
          <w:t>DescriptionString</w:t>
        </w:r>
        <w:proofErr w:type="spellEnd"/>
        <w:r w:rsidRPr="00E7564C">
          <w:rPr>
            <w:sz w:val="28"/>
            <w:szCs w:val="28"/>
            <w:lang w:val="en"/>
          </w:rPr>
          <w:t>]</w:t>
        </w:r>
        <w:r w:rsidRPr="00E7564C">
          <w:rPr>
            <w:sz w:val="28"/>
            <w:szCs w:val="28"/>
            <w:lang w:val="en"/>
          </w:rPr>
          <w:br/>
          <w:t>)</w:t>
        </w:r>
        <w:r w:rsidRPr="00E7564C">
          <w:rPr>
            <w:sz w:val="28"/>
            <w:szCs w:val="28"/>
            <w:lang w:val="en"/>
          </w:rPr>
          <w:br/>
          <w:t>ON [PRIMARY]</w:t>
        </w:r>
      </w:ins>
    </w:p>
    <w:p w:rsidR="00E7564C" w:rsidRPr="00E7564C" w:rsidRDefault="00E7564C" w:rsidP="00E7564C">
      <w:pPr>
        <w:rPr>
          <w:ins w:id="188" w:author="Unknown"/>
          <w:sz w:val="28"/>
          <w:szCs w:val="28"/>
          <w:lang w:val="en"/>
        </w:rPr>
      </w:pPr>
      <w:ins w:id="189" w:author="Unknown">
        <w:r w:rsidRPr="00E7564C">
          <w:rPr>
            <w:sz w:val="28"/>
            <w:szCs w:val="28"/>
            <w:lang w:val="en"/>
          </w:rPr>
          <w:lastRenderedPageBreak/>
          <w:t xml:space="preserve">Finally, you can copy all rows from the </w:t>
        </w:r>
        <w:proofErr w:type="spellStart"/>
        <w:r w:rsidRPr="00E7564C">
          <w:rPr>
            <w:sz w:val="28"/>
            <w:szCs w:val="28"/>
            <w:lang w:val="en"/>
          </w:rPr>
          <w:t>Tmp_Country</w:t>
        </w:r>
        <w:proofErr w:type="spellEnd"/>
        <w:r w:rsidRPr="00E7564C">
          <w:rPr>
            <w:sz w:val="28"/>
            <w:szCs w:val="28"/>
            <w:lang w:val="en"/>
          </w:rPr>
          <w:t xml:space="preserve"> table to the Country table, </w:t>
        </w:r>
        <w:proofErr w:type="gramStart"/>
        <w:r w:rsidRPr="00E7564C">
          <w:rPr>
            <w:sz w:val="28"/>
            <w:szCs w:val="28"/>
            <w:lang w:val="en"/>
          </w:rPr>
          <w:t>then</w:t>
        </w:r>
        <w:proofErr w:type="gramEnd"/>
        <w:r w:rsidRPr="00E7564C">
          <w:rPr>
            <w:sz w:val="28"/>
            <w:szCs w:val="28"/>
            <w:lang w:val="en"/>
          </w:rPr>
          <w:t xml:space="preserve"> delete the </w:t>
        </w:r>
        <w:proofErr w:type="spellStart"/>
        <w:r w:rsidRPr="00E7564C">
          <w:rPr>
            <w:sz w:val="28"/>
            <w:szCs w:val="28"/>
            <w:lang w:val="en"/>
          </w:rPr>
          <w:t>Tmp_Country</w:t>
        </w:r>
        <w:proofErr w:type="spellEnd"/>
        <w:r w:rsidRPr="00E7564C">
          <w:rPr>
            <w:sz w:val="28"/>
            <w:szCs w:val="28"/>
            <w:lang w:val="en"/>
          </w:rPr>
          <w:t xml:space="preserve"> table:</w:t>
        </w:r>
      </w:ins>
    </w:p>
    <w:p w:rsidR="00E7564C" w:rsidRPr="00E7564C" w:rsidRDefault="00E7564C" w:rsidP="00E7564C">
      <w:pPr>
        <w:rPr>
          <w:ins w:id="190" w:author="Unknown"/>
          <w:sz w:val="28"/>
          <w:szCs w:val="28"/>
          <w:lang w:val="en"/>
        </w:rPr>
      </w:pPr>
      <w:ins w:id="191" w:author="Unknown">
        <w:r w:rsidRPr="00E7564C">
          <w:rPr>
            <w:sz w:val="28"/>
            <w:szCs w:val="28"/>
            <w:lang w:val="en"/>
          </w:rPr>
          <w:t xml:space="preserve">IF EXISTS(SELECT * FROM </w:t>
        </w:r>
        <w:proofErr w:type="spellStart"/>
        <w:r w:rsidRPr="00E7564C">
          <w:rPr>
            <w:sz w:val="28"/>
            <w:szCs w:val="28"/>
            <w:lang w:val="en"/>
          </w:rPr>
          <w:t>dbo.Tmp_Country</w:t>
        </w:r>
        <w:proofErr w:type="spellEnd"/>
        <w:r w:rsidRPr="00E7564C">
          <w:rPr>
            <w:sz w:val="28"/>
            <w:szCs w:val="28"/>
            <w:lang w:val="en"/>
          </w:rPr>
          <w:t>)</w:t>
        </w:r>
        <w:r w:rsidRPr="00E7564C">
          <w:rPr>
            <w:sz w:val="28"/>
            <w:szCs w:val="28"/>
            <w:lang w:val="en"/>
          </w:rPr>
          <w:br/>
          <w:t>  EXEC('INSERT INTO</w:t>
        </w:r>
        <w:r w:rsidRPr="00E7564C">
          <w:rPr>
            <w:sz w:val="28"/>
            <w:szCs w:val="28"/>
            <w:lang w:val="en"/>
          </w:rPr>
          <w:br/>
          <w:t xml:space="preserve">    </w:t>
        </w:r>
        <w:proofErr w:type="spellStart"/>
        <w:r w:rsidRPr="00E7564C">
          <w:rPr>
            <w:sz w:val="28"/>
            <w:szCs w:val="28"/>
            <w:lang w:val="en"/>
          </w:rPr>
          <w:t>dbo.Country</w:t>
        </w:r>
        <w:proofErr w:type="spellEnd"/>
        <w:r w:rsidRPr="00E7564C">
          <w:rPr>
            <w:sz w:val="28"/>
            <w:szCs w:val="28"/>
            <w:lang w:val="en"/>
          </w:rPr>
          <w:t>(</w:t>
        </w:r>
        <w:proofErr w:type="spellStart"/>
        <w:r w:rsidRPr="00E7564C">
          <w:rPr>
            <w:sz w:val="28"/>
            <w:szCs w:val="28"/>
            <w:lang w:val="en"/>
          </w:rPr>
          <w:t>isocode,fullname,description</w:t>
        </w:r>
        <w:proofErr w:type="spellEnd"/>
        <w:r w:rsidRPr="00E7564C">
          <w:rPr>
            <w:sz w:val="28"/>
            <w:szCs w:val="28"/>
            <w:lang w:val="en"/>
          </w:rPr>
          <w:t>)</w:t>
        </w:r>
        <w:r w:rsidRPr="00E7564C">
          <w:rPr>
            <w:sz w:val="28"/>
            <w:szCs w:val="28"/>
            <w:lang w:val="en"/>
          </w:rPr>
          <w:br/>
          <w:t xml:space="preserve">    SELECT </w:t>
        </w:r>
        <w:proofErr w:type="spellStart"/>
        <w:r w:rsidRPr="00E7564C">
          <w:rPr>
            <w:sz w:val="28"/>
            <w:szCs w:val="28"/>
            <w:lang w:val="en"/>
          </w:rPr>
          <w:t>isocode,fullname,description</w:t>
        </w:r>
        <w:proofErr w:type="spellEnd"/>
        <w:r w:rsidRPr="00E7564C">
          <w:rPr>
            <w:sz w:val="28"/>
            <w:szCs w:val="28"/>
            <w:lang w:val="en"/>
          </w:rPr>
          <w:br/>
          <w:t xml:space="preserve">    FROM </w:t>
        </w:r>
        <w:proofErr w:type="spellStart"/>
        <w:r w:rsidRPr="00E7564C">
          <w:rPr>
            <w:sz w:val="28"/>
            <w:szCs w:val="28"/>
            <w:lang w:val="en"/>
          </w:rPr>
          <w:t>dbo.Country</w:t>
        </w:r>
        <w:proofErr w:type="spellEnd"/>
        <w:r w:rsidRPr="00E7564C">
          <w:rPr>
            <w:sz w:val="28"/>
            <w:szCs w:val="28"/>
            <w:lang w:val="en"/>
          </w:rPr>
          <w:t xml:space="preserve"> WITH(HOLDLOCK TABLOCKX)')</w:t>
        </w:r>
        <w:r w:rsidRPr="00E7564C">
          <w:rPr>
            <w:sz w:val="28"/>
            <w:szCs w:val="28"/>
            <w:lang w:val="en"/>
          </w:rPr>
          <w:br/>
        </w:r>
        <w:r w:rsidRPr="00E7564C">
          <w:rPr>
            <w:sz w:val="28"/>
            <w:szCs w:val="28"/>
            <w:lang w:val="en"/>
          </w:rPr>
          <w:br/>
          <w:t xml:space="preserve">DROP TABLE </w:t>
        </w:r>
        <w:proofErr w:type="spellStart"/>
        <w:r w:rsidRPr="00E7564C">
          <w:rPr>
            <w:sz w:val="28"/>
            <w:szCs w:val="28"/>
            <w:lang w:val="en"/>
          </w:rPr>
          <w:t>dbo.Tmp_Country</w:t>
        </w:r>
        <w:proofErr w:type="spellEnd"/>
      </w:ins>
    </w:p>
    <w:p w:rsidR="00E7564C" w:rsidRPr="00E7564C" w:rsidRDefault="00E7564C" w:rsidP="00E7564C">
      <w:pPr>
        <w:rPr>
          <w:ins w:id="192" w:author="Unknown"/>
          <w:sz w:val="28"/>
          <w:szCs w:val="28"/>
          <w:lang w:val="en"/>
        </w:rPr>
      </w:pPr>
      <w:ins w:id="193" w:author="Unknown">
        <w:r w:rsidRPr="00E7564C">
          <w:rPr>
            <w:sz w:val="28"/>
            <w:szCs w:val="28"/>
            <w:lang w:val="en"/>
          </w:rPr>
          <w:t>Fortunately, you can use SQL Server Management Studio (SSMS) to change a column's data type, making this workaround much easier to accomplish. SSMS will automatically generate the scripts to change it. If you analyze the scripts, you'll see that a temporary table is created and the data is transferred.</w:t>
        </w:r>
      </w:ins>
    </w:p>
    <w:p w:rsidR="00E7564C" w:rsidRPr="00E7564C" w:rsidRDefault="00E7564C" w:rsidP="00E7564C">
      <w:pPr>
        <w:rPr>
          <w:ins w:id="194" w:author="Unknown"/>
          <w:b/>
          <w:bCs/>
          <w:sz w:val="28"/>
          <w:szCs w:val="28"/>
          <w:lang w:val="en"/>
        </w:rPr>
      </w:pPr>
      <w:ins w:id="195" w:author="Unknown">
        <w:r w:rsidRPr="00E7564C">
          <w:rPr>
            <w:b/>
            <w:bCs/>
            <w:sz w:val="28"/>
            <w:szCs w:val="28"/>
            <w:lang w:val="en"/>
          </w:rPr>
          <w:t>Step 6: Change the Collation of the Views</w:t>
        </w:r>
      </w:ins>
    </w:p>
    <w:p w:rsidR="00E7564C" w:rsidRPr="00E7564C" w:rsidRDefault="00E7564C" w:rsidP="00E7564C">
      <w:pPr>
        <w:rPr>
          <w:ins w:id="196" w:author="Unknown"/>
          <w:sz w:val="28"/>
          <w:szCs w:val="28"/>
          <w:lang w:val="en"/>
        </w:rPr>
      </w:pPr>
      <w:ins w:id="197" w:author="Unknown">
        <w:r w:rsidRPr="00E7564C">
          <w:rPr>
            <w:sz w:val="28"/>
            <w:szCs w:val="28"/>
            <w:lang w:val="en"/>
          </w:rPr>
          <w:t>Views can have their own collations, so their collations need to be checked and changed if needed. Having the wrong collation can dramatically change the resulting sort order or even the result itself. For example, joins between Unicode and non-Unicode values using Windows collations give different results than the same joins using SQL Server collations.</w:t>
        </w:r>
      </w:ins>
    </w:p>
    <w:p w:rsidR="00E7564C" w:rsidRPr="00E7564C" w:rsidRDefault="00E7564C" w:rsidP="00E7564C">
      <w:pPr>
        <w:rPr>
          <w:ins w:id="198" w:author="Unknown"/>
          <w:sz w:val="28"/>
          <w:szCs w:val="28"/>
          <w:lang w:val="en"/>
        </w:rPr>
      </w:pPr>
      <w:ins w:id="199" w:author="Unknown">
        <w:r w:rsidRPr="00E7564C">
          <w:rPr>
            <w:sz w:val="28"/>
            <w:szCs w:val="28"/>
            <w:lang w:val="en"/>
          </w:rPr>
          <w:t>To change the collation of a view, you need to drop and re-create the view. Remember to reassign the rights granted to the view afterward.</w:t>
        </w:r>
      </w:ins>
    </w:p>
    <w:p w:rsidR="00E7564C" w:rsidRPr="00E7564C" w:rsidRDefault="00E7564C" w:rsidP="00E7564C">
      <w:pPr>
        <w:rPr>
          <w:ins w:id="200" w:author="Unknown"/>
          <w:b/>
          <w:bCs/>
          <w:sz w:val="28"/>
          <w:szCs w:val="28"/>
          <w:lang w:val="en"/>
        </w:rPr>
      </w:pPr>
      <w:ins w:id="201" w:author="Unknown">
        <w:r w:rsidRPr="00E7564C">
          <w:rPr>
            <w:b/>
            <w:bCs/>
            <w:sz w:val="28"/>
            <w:szCs w:val="28"/>
            <w:lang w:val="en"/>
          </w:rPr>
          <w:t>Step 7: Rebuild the Indexes</w:t>
        </w:r>
      </w:ins>
    </w:p>
    <w:p w:rsidR="00E7564C" w:rsidRPr="00E7564C" w:rsidRDefault="00E7564C" w:rsidP="00E7564C">
      <w:pPr>
        <w:rPr>
          <w:ins w:id="202" w:author="Unknown"/>
          <w:sz w:val="28"/>
          <w:szCs w:val="28"/>
          <w:lang w:val="en"/>
        </w:rPr>
      </w:pPr>
      <w:ins w:id="203" w:author="Unknown">
        <w:r w:rsidRPr="00E7564C">
          <w:rPr>
            <w:sz w:val="28"/>
            <w:szCs w:val="28"/>
            <w:lang w:val="en"/>
          </w:rPr>
          <w:t>The last step is to rebuild all indexes using your maintenance plan or a rebuilding job. If you followed my recommendation in step 3, you also need to re-create all the dropped objects at this point.</w:t>
        </w:r>
      </w:ins>
    </w:p>
    <w:p w:rsidR="00E7564C" w:rsidRPr="00E7564C" w:rsidRDefault="00E7564C" w:rsidP="00E7564C">
      <w:pPr>
        <w:rPr>
          <w:ins w:id="204" w:author="Unknown"/>
          <w:b/>
          <w:bCs/>
          <w:sz w:val="28"/>
          <w:szCs w:val="28"/>
          <w:lang w:val="en"/>
        </w:rPr>
      </w:pPr>
      <w:ins w:id="205" w:author="Unknown">
        <w:r w:rsidRPr="00E7564C">
          <w:rPr>
            <w:b/>
            <w:bCs/>
            <w:sz w:val="28"/>
            <w:szCs w:val="28"/>
            <w:lang w:val="en"/>
          </w:rPr>
          <w:t>A Worthwhile Process</w:t>
        </w:r>
      </w:ins>
    </w:p>
    <w:p w:rsidR="00E7564C" w:rsidRPr="00E7564C" w:rsidRDefault="00E7564C" w:rsidP="00E7564C">
      <w:pPr>
        <w:rPr>
          <w:ins w:id="206" w:author="Unknown"/>
          <w:sz w:val="28"/>
          <w:szCs w:val="28"/>
          <w:lang w:val="en"/>
        </w:rPr>
      </w:pPr>
      <w:ins w:id="207" w:author="Unknown">
        <w:r w:rsidRPr="00E7564C">
          <w:rPr>
            <w:sz w:val="28"/>
            <w:szCs w:val="28"/>
            <w:lang w:val="en"/>
          </w:rPr>
          <w:t xml:space="preserve">Using the seven-step process I described here, you can perform a full collation change. As you probably surmised, this isn't a five-minute job. It takes a serious </w:t>
        </w:r>
        <w:r w:rsidRPr="00E7564C">
          <w:rPr>
            <w:sz w:val="28"/>
            <w:szCs w:val="28"/>
            <w:lang w:val="en"/>
          </w:rPr>
          <w:lastRenderedPageBreak/>
          <w:t>amount of work. However, by following this methodology, you can prevent data loss, incorrect results, unwanted sorting orders, and poor performance.</w:t>
        </w:r>
      </w:ins>
    </w:p>
    <w:p w:rsidR="00E7564C" w:rsidRPr="00E7564C" w:rsidRDefault="00E7564C" w:rsidP="00E7564C">
      <w:pPr>
        <w:rPr>
          <w:ins w:id="208" w:author="Unknown"/>
          <w:sz w:val="28"/>
          <w:szCs w:val="28"/>
          <w:lang w:val="en"/>
        </w:rPr>
      </w:pPr>
      <w:ins w:id="209" w:author="Unknown">
        <w:r w:rsidRPr="00E7564C">
          <w:rPr>
            <w:sz w:val="28"/>
            <w:szCs w:val="28"/>
            <w:lang w:val="en"/>
          </w:rPr>
          <w:t>*************************************************************************************</w:t>
        </w:r>
      </w:ins>
    </w:p>
    <w:p w:rsidR="00E7564C" w:rsidRPr="00E7564C" w:rsidRDefault="00E7564C" w:rsidP="00E7564C">
      <w:pPr>
        <w:rPr>
          <w:ins w:id="210" w:author="Unknown"/>
          <w:b/>
          <w:bCs/>
          <w:sz w:val="28"/>
          <w:szCs w:val="28"/>
          <w:lang w:val="en"/>
        </w:rPr>
      </w:pPr>
      <w:r w:rsidRPr="00E7564C">
        <w:rPr>
          <w:b/>
          <w:bCs/>
          <w:sz w:val="28"/>
          <w:szCs w:val="28"/>
        </w:rPr>
        <w:drawing>
          <wp:inline distT="0" distB="0" distL="0" distR="0" wp14:anchorId="0D090409" wp14:editId="2DEC9234">
            <wp:extent cx="1647825" cy="1905000"/>
            <wp:effectExtent l="0" t="0" r="9525" b="0"/>
            <wp:docPr id="1" name="Picture 1" descr="Stéphane H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éphane Ha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905000"/>
                    </a:xfrm>
                    <a:prstGeom prst="rect">
                      <a:avLst/>
                    </a:prstGeom>
                    <a:noFill/>
                    <a:ln>
                      <a:noFill/>
                    </a:ln>
                  </pic:spPr>
                </pic:pic>
              </a:graphicData>
            </a:graphic>
          </wp:inline>
        </w:drawing>
      </w:r>
    </w:p>
    <w:p w:rsidR="00E7564C" w:rsidRPr="00E7564C" w:rsidRDefault="00E7564C" w:rsidP="00E7564C">
      <w:pPr>
        <w:rPr>
          <w:ins w:id="211" w:author="Unknown"/>
          <w:sz w:val="28"/>
          <w:szCs w:val="28"/>
          <w:lang w:val="en"/>
        </w:rPr>
      </w:pPr>
      <w:proofErr w:type="spellStart"/>
      <w:ins w:id="212" w:author="Unknown">
        <w:r w:rsidRPr="00E7564C">
          <w:rPr>
            <w:b/>
            <w:bCs/>
            <w:sz w:val="28"/>
            <w:szCs w:val="28"/>
            <w:lang w:val="en"/>
          </w:rPr>
          <w:t>Stéphane</w:t>
        </w:r>
        <w:proofErr w:type="spellEnd"/>
        <w:r w:rsidRPr="00E7564C">
          <w:rPr>
            <w:b/>
            <w:bCs/>
            <w:sz w:val="28"/>
            <w:szCs w:val="28"/>
            <w:lang w:val="en"/>
          </w:rPr>
          <w:t xml:space="preserve"> </w:t>
        </w:r>
        <w:proofErr w:type="spellStart"/>
        <w:r w:rsidRPr="00E7564C">
          <w:rPr>
            <w:b/>
            <w:bCs/>
            <w:sz w:val="28"/>
            <w:szCs w:val="28"/>
            <w:lang w:val="en"/>
          </w:rPr>
          <w:t>Haby</w:t>
        </w:r>
        <w:proofErr w:type="spellEnd"/>
        <w:r w:rsidRPr="00E7564C">
          <w:rPr>
            <w:sz w:val="28"/>
            <w:szCs w:val="28"/>
            <w:lang w:val="en"/>
          </w:rPr>
          <w:t xml:space="preserve"> is Delivery Manager and Senior Consultant at </w:t>
        </w:r>
        <w:proofErr w:type="spellStart"/>
        <w:r w:rsidRPr="00E7564C">
          <w:rPr>
            <w:sz w:val="28"/>
            <w:szCs w:val="28"/>
            <w:lang w:val="en"/>
          </w:rPr>
          <w:t>dbi</w:t>
        </w:r>
        <w:proofErr w:type="spellEnd"/>
        <w:r w:rsidRPr="00E7564C">
          <w:rPr>
            <w:sz w:val="28"/>
            <w:szCs w:val="28"/>
            <w:lang w:val="en"/>
          </w:rPr>
          <w:t xml:space="preserve"> Services, Switzerland. He has more than 10 years of experience with Microsoft solutions, and he is an MCSA and MCSE for SQL Server 2012 and an MCTS and MCITP for SQL Server 2008.</w:t>
        </w:r>
        <w:r w:rsidRPr="00E7564C">
          <w:rPr>
            <w:sz w:val="28"/>
            <w:szCs w:val="28"/>
            <w:lang w:val="en"/>
          </w:rPr>
          <w:br/>
        </w:r>
        <w:r w:rsidRPr="00E7564C">
          <w:rPr>
            <w:b/>
            <w:bCs/>
            <w:sz w:val="28"/>
            <w:szCs w:val="28"/>
            <w:lang w:val="en"/>
          </w:rPr>
          <w:t>E-mail:</w:t>
        </w:r>
        <w:r w:rsidRPr="00E7564C">
          <w:rPr>
            <w:sz w:val="28"/>
            <w:szCs w:val="28"/>
            <w:lang w:val="en"/>
          </w:rPr>
          <w:t xml:space="preserve"> </w:t>
        </w:r>
        <w:r w:rsidRPr="00E7564C">
          <w:rPr>
            <w:sz w:val="28"/>
            <w:szCs w:val="28"/>
            <w:lang w:val="en"/>
          </w:rPr>
          <w:fldChar w:fldCharType="begin"/>
        </w:r>
        <w:r w:rsidRPr="00E7564C">
          <w:rPr>
            <w:sz w:val="28"/>
            <w:szCs w:val="28"/>
            <w:lang w:val="en"/>
          </w:rPr>
          <w:instrText xml:space="preserve"> HYPERLINK "mailto:stephane.haby@dbi-services.com" \t "_blank" </w:instrText>
        </w:r>
        <w:r w:rsidRPr="00E7564C">
          <w:rPr>
            <w:sz w:val="28"/>
            <w:szCs w:val="28"/>
            <w:lang w:val="en"/>
          </w:rPr>
          <w:fldChar w:fldCharType="separate"/>
        </w:r>
        <w:r w:rsidRPr="00E7564C">
          <w:rPr>
            <w:rStyle w:val="Hyperlink"/>
            <w:color w:val="auto"/>
            <w:sz w:val="28"/>
            <w:szCs w:val="28"/>
            <w:lang w:val="en"/>
          </w:rPr>
          <w:t>stephane.haby@dbi-services.com</w:t>
        </w:r>
        <w:r w:rsidRPr="00E7564C">
          <w:rPr>
            <w:sz w:val="28"/>
            <w:szCs w:val="28"/>
          </w:rPr>
          <w:fldChar w:fldCharType="end"/>
        </w:r>
      </w:ins>
    </w:p>
    <w:p w:rsidR="00E7564C" w:rsidRPr="00E7564C" w:rsidRDefault="00E7564C" w:rsidP="00E7564C">
      <w:pPr>
        <w:rPr>
          <w:ins w:id="213" w:author="Unknown"/>
          <w:sz w:val="28"/>
          <w:szCs w:val="28"/>
          <w:lang w:val="en"/>
        </w:rPr>
      </w:pPr>
      <w:ins w:id="214" w:author="Unknown">
        <w:r w:rsidRPr="00E7564C">
          <w:rPr>
            <w:sz w:val="28"/>
            <w:szCs w:val="28"/>
            <w:lang w:val="en"/>
          </w:rPr>
          <w:t>*************************************************************************************</w:t>
        </w:r>
      </w:ins>
    </w:p>
    <w:p w:rsidR="00E7564C" w:rsidRPr="00E7564C" w:rsidRDefault="00E7564C" w:rsidP="00E7564C">
      <w:pPr>
        <w:numPr>
          <w:ilvl w:val="0"/>
          <w:numId w:val="9"/>
        </w:numPr>
        <w:rPr>
          <w:ins w:id="215" w:author="Unknown"/>
          <w:sz w:val="28"/>
          <w:szCs w:val="28"/>
          <w:lang w:val="en"/>
        </w:rPr>
      </w:pPr>
      <w:ins w:id="216" w:author="Unknown">
        <w:r w:rsidRPr="00E7564C">
          <w:rPr>
            <w:sz w:val="28"/>
            <w:szCs w:val="28"/>
            <w:lang w:val="en"/>
          </w:rPr>
          <w:fldChar w:fldCharType="begin"/>
        </w:r>
        <w:r w:rsidRPr="00E7564C">
          <w:rPr>
            <w:sz w:val="28"/>
            <w:szCs w:val="28"/>
            <w:lang w:val="en"/>
          </w:rPr>
          <w:instrText xml:space="preserve"> HYPERLINK "http://sqlmag.com/penton_ur/nojs/user/register?nid=16341&amp;source=print" \o "Display a printer-friendly version of this page." </w:instrText>
        </w:r>
        <w:r w:rsidRPr="00E7564C">
          <w:rPr>
            <w:sz w:val="28"/>
            <w:szCs w:val="28"/>
            <w:lang w:val="en"/>
          </w:rPr>
          <w:fldChar w:fldCharType="separate"/>
        </w:r>
        <w:r w:rsidRPr="00E7564C">
          <w:rPr>
            <w:rStyle w:val="Hyperlink"/>
            <w:color w:val="auto"/>
            <w:sz w:val="28"/>
            <w:szCs w:val="28"/>
            <w:lang w:val="en"/>
          </w:rPr>
          <w:t>Print</w:t>
        </w:r>
        <w:r w:rsidRPr="00E7564C">
          <w:rPr>
            <w:sz w:val="28"/>
            <w:szCs w:val="28"/>
          </w:rPr>
          <w:fldChar w:fldCharType="end"/>
        </w:r>
        <w:r w:rsidRPr="00E7564C">
          <w:rPr>
            <w:sz w:val="28"/>
            <w:szCs w:val="28"/>
            <w:lang w:val="en"/>
          </w:rPr>
          <w:t xml:space="preserve"> </w:t>
        </w:r>
      </w:ins>
    </w:p>
    <w:p w:rsidR="00E7564C" w:rsidRPr="00E7564C" w:rsidRDefault="00E7564C" w:rsidP="00E7564C">
      <w:pPr>
        <w:numPr>
          <w:ilvl w:val="0"/>
          <w:numId w:val="9"/>
        </w:numPr>
        <w:rPr>
          <w:ins w:id="217" w:author="Unknown"/>
          <w:sz w:val="28"/>
          <w:szCs w:val="28"/>
          <w:lang w:val="en"/>
        </w:rPr>
      </w:pPr>
      <w:ins w:id="218" w:author="Unknown">
        <w:r w:rsidRPr="00E7564C">
          <w:rPr>
            <w:sz w:val="28"/>
            <w:szCs w:val="28"/>
            <w:lang w:val="en"/>
          </w:rPr>
          <w:fldChar w:fldCharType="begin"/>
        </w:r>
        <w:r w:rsidRPr="00E7564C">
          <w:rPr>
            <w:sz w:val="28"/>
            <w:szCs w:val="28"/>
            <w:lang w:val="en"/>
          </w:rPr>
          <w:instrText xml:space="preserve"> HYPERLINK "http://wrightsmedia.com/sites/penton/it-developer/" </w:instrText>
        </w:r>
        <w:r w:rsidRPr="00E7564C">
          <w:rPr>
            <w:sz w:val="28"/>
            <w:szCs w:val="28"/>
            <w:lang w:val="en"/>
          </w:rPr>
          <w:fldChar w:fldCharType="separate"/>
        </w:r>
        <w:r w:rsidRPr="00E7564C">
          <w:rPr>
            <w:rStyle w:val="Hyperlink"/>
            <w:color w:val="auto"/>
            <w:sz w:val="28"/>
            <w:szCs w:val="28"/>
            <w:lang w:val="en"/>
          </w:rPr>
          <w:t>reprints</w:t>
        </w:r>
        <w:r w:rsidRPr="00E7564C">
          <w:rPr>
            <w:sz w:val="28"/>
            <w:szCs w:val="28"/>
          </w:rPr>
          <w:fldChar w:fldCharType="end"/>
        </w:r>
      </w:ins>
    </w:p>
    <w:p w:rsidR="00E7564C" w:rsidRPr="00E7564C" w:rsidRDefault="00E7564C" w:rsidP="00E7564C">
      <w:pPr>
        <w:numPr>
          <w:ilvl w:val="0"/>
          <w:numId w:val="9"/>
        </w:numPr>
        <w:rPr>
          <w:ins w:id="219" w:author="Unknown"/>
          <w:sz w:val="28"/>
          <w:szCs w:val="28"/>
          <w:lang w:val="en"/>
        </w:rPr>
      </w:pPr>
      <w:ins w:id="220" w:author="Unknown">
        <w:r w:rsidRPr="00E7564C">
          <w:rPr>
            <w:sz w:val="28"/>
            <w:szCs w:val="28"/>
            <w:lang w:val="en"/>
          </w:rPr>
          <w:fldChar w:fldCharType="begin"/>
        </w:r>
        <w:r w:rsidRPr="00E7564C">
          <w:rPr>
            <w:sz w:val="28"/>
            <w:szCs w:val="28"/>
            <w:lang w:val="en"/>
          </w:rPr>
          <w:instrText xml:space="preserve"> HYPERLINK "http://sqlmag.com/user" </w:instrText>
        </w:r>
        <w:r w:rsidRPr="00E7564C">
          <w:rPr>
            <w:sz w:val="28"/>
            <w:szCs w:val="28"/>
            <w:lang w:val="en"/>
          </w:rPr>
          <w:fldChar w:fldCharType="separate"/>
        </w:r>
        <w:r w:rsidRPr="00E7564C">
          <w:rPr>
            <w:rStyle w:val="Hyperlink"/>
            <w:color w:val="auto"/>
            <w:sz w:val="28"/>
            <w:szCs w:val="28"/>
            <w:lang w:val="en"/>
          </w:rPr>
          <w:t>Favorite</w:t>
        </w:r>
        <w:r w:rsidRPr="00E7564C">
          <w:rPr>
            <w:sz w:val="28"/>
            <w:szCs w:val="28"/>
          </w:rPr>
          <w:fldChar w:fldCharType="end"/>
        </w:r>
      </w:ins>
    </w:p>
    <w:p w:rsidR="00E7564C" w:rsidRPr="00E7564C" w:rsidRDefault="00E7564C" w:rsidP="00E7564C">
      <w:pPr>
        <w:numPr>
          <w:ilvl w:val="0"/>
          <w:numId w:val="10"/>
        </w:numPr>
        <w:rPr>
          <w:ins w:id="221" w:author="Unknown"/>
          <w:sz w:val="28"/>
          <w:szCs w:val="28"/>
          <w:lang w:val="en"/>
        </w:rPr>
      </w:pPr>
    </w:p>
    <w:p w:rsidR="00E7564C" w:rsidRPr="00E7564C" w:rsidRDefault="00E7564C" w:rsidP="00E7564C">
      <w:pPr>
        <w:numPr>
          <w:ilvl w:val="1"/>
          <w:numId w:val="11"/>
        </w:numPr>
        <w:rPr>
          <w:ins w:id="222" w:author="Unknown"/>
          <w:sz w:val="28"/>
          <w:szCs w:val="28"/>
          <w:lang w:val="en"/>
        </w:rPr>
      </w:pPr>
      <w:ins w:id="223" w:author="Unknown">
        <w:r w:rsidRPr="00E7564C">
          <w:rPr>
            <w:sz w:val="28"/>
            <w:szCs w:val="28"/>
            <w:lang w:val="en"/>
          </w:rPr>
          <w:fldChar w:fldCharType="begin"/>
        </w:r>
        <w:r w:rsidRPr="00E7564C">
          <w:rPr>
            <w:sz w:val="28"/>
            <w:szCs w:val="28"/>
            <w:lang w:val="en"/>
          </w:rPr>
          <w:instrText xml:space="preserve"> HYPERLINK "http://sqlmag.com/penton_ur/nojs/user/register?path=node%2F16341&amp;nid=16341&amp;source=email" \o "Forward this page" </w:instrText>
        </w:r>
        <w:r w:rsidRPr="00E7564C">
          <w:rPr>
            <w:sz w:val="28"/>
            <w:szCs w:val="28"/>
            <w:lang w:val="en"/>
          </w:rPr>
          <w:fldChar w:fldCharType="separate"/>
        </w:r>
        <w:r w:rsidRPr="00E7564C">
          <w:rPr>
            <w:rStyle w:val="Hyperlink"/>
            <w:color w:val="auto"/>
            <w:sz w:val="28"/>
            <w:szCs w:val="28"/>
            <w:lang w:val="en"/>
          </w:rPr>
          <w:t>EMAIL</w:t>
        </w:r>
        <w:r w:rsidRPr="00E7564C">
          <w:rPr>
            <w:sz w:val="28"/>
            <w:szCs w:val="28"/>
          </w:rPr>
          <w:fldChar w:fldCharType="end"/>
        </w:r>
      </w:ins>
    </w:p>
    <w:p w:rsidR="00E7564C" w:rsidRPr="00E7564C" w:rsidRDefault="00E7564C" w:rsidP="00E7564C">
      <w:pPr>
        <w:numPr>
          <w:ilvl w:val="0"/>
          <w:numId w:val="11"/>
        </w:numPr>
        <w:rPr>
          <w:ins w:id="224" w:author="Unknown"/>
          <w:sz w:val="28"/>
          <w:szCs w:val="28"/>
          <w:lang w:val="en"/>
        </w:rPr>
      </w:pPr>
      <w:ins w:id="225" w:author="Unknown">
        <w:r w:rsidRPr="00E7564C">
          <w:rPr>
            <w:sz w:val="28"/>
            <w:szCs w:val="28"/>
            <w:lang w:val="en"/>
          </w:rPr>
          <w:fldChar w:fldCharType="begin"/>
        </w:r>
        <w:r w:rsidRPr="00E7564C">
          <w:rPr>
            <w:sz w:val="28"/>
            <w:szCs w:val="28"/>
            <w:lang w:val="en"/>
          </w:rPr>
          <w:instrText xml:space="preserve"> HYPERLINK "javascript:void(0);" </w:instrText>
        </w:r>
        <w:r w:rsidRPr="00E7564C">
          <w:rPr>
            <w:sz w:val="28"/>
            <w:szCs w:val="28"/>
            <w:lang w:val="en"/>
          </w:rPr>
          <w:fldChar w:fldCharType="separate"/>
        </w:r>
        <w:proofErr w:type="spellStart"/>
        <w:r w:rsidRPr="00E7564C">
          <w:rPr>
            <w:rStyle w:val="Hyperlink"/>
            <w:color w:val="auto"/>
            <w:sz w:val="28"/>
            <w:szCs w:val="28"/>
            <w:lang w:val="en"/>
          </w:rPr>
          <w:t>in</w:t>
        </w:r>
        <w:r w:rsidRPr="00E7564C">
          <w:rPr>
            <w:rStyle w:val="Hyperlink"/>
            <w:b/>
            <w:bCs/>
            <w:color w:val="auto"/>
            <w:sz w:val="28"/>
            <w:szCs w:val="28"/>
            <w:lang w:val="en"/>
          </w:rPr>
          <w:t>Share</w:t>
        </w:r>
        <w:proofErr w:type="spellEnd"/>
        <w:r w:rsidRPr="00E7564C">
          <w:rPr>
            <w:sz w:val="28"/>
            <w:szCs w:val="28"/>
          </w:rPr>
          <w:fldChar w:fldCharType="end"/>
        </w:r>
        <w:r w:rsidRPr="00E7564C">
          <w:rPr>
            <w:sz w:val="28"/>
            <w:szCs w:val="28"/>
            <w:lang w:val="en"/>
          </w:rPr>
          <w:t xml:space="preserve"> </w:t>
        </w:r>
      </w:ins>
      <w:r w:rsidRPr="00E7564C">
        <w:rPr>
          <w:sz w:val="28"/>
          <w:szCs w:val="28"/>
          <w:lang w:val="en"/>
        </w:rPr>
        <w:pict/>
      </w:r>
    </w:p>
    <w:p w:rsidR="00E7564C" w:rsidRPr="00E7564C" w:rsidRDefault="00E7564C" w:rsidP="00E7564C">
      <w:pPr>
        <w:numPr>
          <w:ilvl w:val="0"/>
          <w:numId w:val="11"/>
        </w:numPr>
        <w:rPr>
          <w:ins w:id="226" w:author="Unknown"/>
          <w:sz w:val="28"/>
          <w:szCs w:val="28"/>
          <w:lang w:val="en"/>
        </w:rPr>
      </w:pPr>
      <w:ins w:id="227" w:author="Unknown">
        <w:r w:rsidRPr="00E7564C">
          <w:rPr>
            <w:sz w:val="28"/>
            <w:szCs w:val="28"/>
            <w:lang w:val="en"/>
          </w:rPr>
          <w:fldChar w:fldCharType="begin"/>
        </w:r>
        <w:r w:rsidRPr="00E7564C">
          <w:rPr>
            <w:sz w:val="28"/>
            <w:szCs w:val="28"/>
            <w:lang w:val="en"/>
          </w:rPr>
          <w:instrText xml:space="preserve"> HYPERLINK "http://twitter.com/share" </w:instrText>
        </w:r>
        <w:r w:rsidRPr="00E7564C">
          <w:rPr>
            <w:sz w:val="28"/>
            <w:szCs w:val="28"/>
            <w:lang w:val="en"/>
          </w:rPr>
          <w:fldChar w:fldCharType="separate"/>
        </w:r>
        <w:r w:rsidRPr="00E7564C">
          <w:rPr>
            <w:rStyle w:val="Hyperlink"/>
            <w:color w:val="auto"/>
            <w:sz w:val="28"/>
            <w:szCs w:val="28"/>
            <w:lang w:val="en"/>
          </w:rPr>
          <w:t>Tweet</w:t>
        </w:r>
        <w:r w:rsidRPr="00E7564C">
          <w:rPr>
            <w:sz w:val="28"/>
            <w:szCs w:val="28"/>
          </w:rPr>
          <w:fldChar w:fldCharType="end"/>
        </w:r>
      </w:ins>
    </w:p>
    <w:p w:rsidR="00E7564C" w:rsidRPr="00E7564C" w:rsidRDefault="00E7564C" w:rsidP="00E7564C">
      <w:pPr>
        <w:numPr>
          <w:ilvl w:val="0"/>
          <w:numId w:val="11"/>
        </w:numPr>
        <w:rPr>
          <w:ins w:id="228" w:author="Unknown"/>
          <w:sz w:val="28"/>
          <w:szCs w:val="28"/>
          <w:lang w:val="en"/>
        </w:rPr>
      </w:pPr>
    </w:p>
    <w:p w:rsidR="00E7564C" w:rsidRPr="00E7564C" w:rsidRDefault="00E7564C" w:rsidP="00E7564C">
      <w:pPr>
        <w:numPr>
          <w:ilvl w:val="0"/>
          <w:numId w:val="11"/>
        </w:numPr>
        <w:rPr>
          <w:ins w:id="229" w:author="Unknown"/>
          <w:sz w:val="28"/>
          <w:szCs w:val="28"/>
          <w:lang w:val="en"/>
        </w:rPr>
      </w:pPr>
    </w:p>
    <w:p w:rsidR="00E7564C" w:rsidRPr="00E7564C" w:rsidRDefault="00E7564C" w:rsidP="00E7564C">
      <w:pPr>
        <w:rPr>
          <w:ins w:id="230" w:author="Unknown"/>
          <w:b/>
          <w:bCs/>
          <w:sz w:val="28"/>
          <w:szCs w:val="28"/>
          <w:lang w:val="en"/>
        </w:rPr>
      </w:pPr>
      <w:ins w:id="231" w:author="Unknown">
        <w:r w:rsidRPr="00E7564C">
          <w:rPr>
            <w:b/>
            <w:bCs/>
            <w:sz w:val="28"/>
            <w:szCs w:val="28"/>
            <w:lang w:val="en"/>
          </w:rPr>
          <w:t xml:space="preserve">Discuss this Article 2 </w:t>
        </w:r>
      </w:ins>
    </w:p>
    <w:p w:rsidR="00E7564C" w:rsidRPr="00E7564C" w:rsidRDefault="00E7564C" w:rsidP="00E7564C">
      <w:pPr>
        <w:rPr>
          <w:ins w:id="232" w:author="Unknown"/>
          <w:b/>
          <w:bCs/>
          <w:sz w:val="28"/>
          <w:szCs w:val="28"/>
          <w:lang w:val="en"/>
        </w:rPr>
      </w:pPr>
      <w:ins w:id="233" w:author="Unknown">
        <w:r w:rsidRPr="00E7564C">
          <w:rPr>
            <w:b/>
            <w:bCs/>
            <w:sz w:val="28"/>
            <w:szCs w:val="28"/>
            <w:lang w:val="en"/>
          </w:rPr>
          <w:fldChar w:fldCharType="begin"/>
        </w:r>
        <w:r w:rsidRPr="00E7564C">
          <w:rPr>
            <w:b/>
            <w:bCs/>
            <w:sz w:val="28"/>
            <w:szCs w:val="28"/>
            <w:lang w:val="en"/>
          </w:rPr>
          <w:instrText xml:space="preserve"> HYPERLINK "http://sqlmag.com/users/ibrahimfahd" \o "View user profile." </w:instrText>
        </w:r>
        <w:r w:rsidRPr="00E7564C">
          <w:rPr>
            <w:b/>
            <w:bCs/>
            <w:sz w:val="28"/>
            <w:szCs w:val="28"/>
            <w:lang w:val="en"/>
          </w:rPr>
          <w:fldChar w:fldCharType="separate"/>
        </w:r>
        <w:proofErr w:type="spellStart"/>
        <w:proofErr w:type="gramStart"/>
        <w:r w:rsidRPr="00E7564C">
          <w:rPr>
            <w:rStyle w:val="Hyperlink"/>
            <w:b/>
            <w:bCs/>
            <w:color w:val="auto"/>
            <w:sz w:val="28"/>
            <w:szCs w:val="28"/>
            <w:lang w:val="en"/>
          </w:rPr>
          <w:t>ibrahimfahd</w:t>
        </w:r>
        <w:proofErr w:type="spellEnd"/>
        <w:proofErr w:type="gramEnd"/>
        <w:r w:rsidRPr="00E7564C">
          <w:rPr>
            <w:sz w:val="28"/>
            <w:szCs w:val="28"/>
          </w:rPr>
          <w:fldChar w:fldCharType="end"/>
        </w:r>
        <w:r w:rsidRPr="00E7564C">
          <w:rPr>
            <w:b/>
            <w:bCs/>
            <w:sz w:val="28"/>
            <w:szCs w:val="28"/>
            <w:lang w:val="en"/>
          </w:rPr>
          <w:t xml:space="preserve"> </w:t>
        </w:r>
      </w:ins>
    </w:p>
    <w:p w:rsidR="00E7564C" w:rsidRPr="00E7564C" w:rsidRDefault="00E7564C" w:rsidP="00E7564C">
      <w:pPr>
        <w:rPr>
          <w:ins w:id="234" w:author="Unknown"/>
          <w:sz w:val="28"/>
          <w:szCs w:val="28"/>
          <w:lang w:val="en"/>
        </w:rPr>
      </w:pPr>
      <w:proofErr w:type="gramStart"/>
      <w:ins w:id="235" w:author="Unknown">
        <w:r w:rsidRPr="00E7564C">
          <w:rPr>
            <w:sz w:val="28"/>
            <w:szCs w:val="28"/>
            <w:lang w:val="en"/>
          </w:rPr>
          <w:t>on</w:t>
        </w:r>
        <w:proofErr w:type="gramEnd"/>
        <w:r w:rsidRPr="00E7564C">
          <w:rPr>
            <w:sz w:val="28"/>
            <w:szCs w:val="28"/>
            <w:lang w:val="en"/>
          </w:rPr>
          <w:t xml:space="preserve"> Jul 8, 2015 </w:t>
        </w:r>
      </w:ins>
    </w:p>
    <w:p w:rsidR="00E7564C" w:rsidRPr="00E7564C" w:rsidRDefault="00E7564C" w:rsidP="00E7564C">
      <w:pPr>
        <w:rPr>
          <w:ins w:id="236" w:author="Unknown"/>
          <w:sz w:val="28"/>
          <w:szCs w:val="28"/>
          <w:lang w:val="en"/>
        </w:rPr>
      </w:pPr>
      <w:ins w:id="237" w:author="Unknown">
        <w:r w:rsidRPr="00E7564C">
          <w:rPr>
            <w:sz w:val="28"/>
            <w:szCs w:val="28"/>
            <w:lang w:val="en"/>
          </w:rPr>
          <w:t xml:space="preserve">You may simply create an empty new database and choose the collation you want to have, then simply </w:t>
        </w:r>
        <w:proofErr w:type="gramStart"/>
        <w:r w:rsidRPr="00E7564C">
          <w:rPr>
            <w:sz w:val="28"/>
            <w:szCs w:val="28"/>
            <w:lang w:val="en"/>
          </w:rPr>
          <w:t>import</w:t>
        </w:r>
        <w:proofErr w:type="gramEnd"/>
        <w:r w:rsidRPr="00E7564C">
          <w:rPr>
            <w:sz w:val="28"/>
            <w:szCs w:val="28"/>
            <w:lang w:val="en"/>
          </w:rPr>
          <w:t xml:space="preserve"> the data from the original database. If you want to preserve the primary and foreign keys you can generate them and apply them on the new database.</w:t>
        </w:r>
      </w:ins>
    </w:p>
    <w:p w:rsidR="00E7564C" w:rsidRPr="00E7564C" w:rsidRDefault="00E7564C" w:rsidP="00E7564C">
      <w:pPr>
        <w:numPr>
          <w:ilvl w:val="0"/>
          <w:numId w:val="12"/>
        </w:numPr>
        <w:rPr>
          <w:ins w:id="238" w:author="Unknown"/>
          <w:b/>
          <w:bCs/>
          <w:sz w:val="28"/>
          <w:szCs w:val="28"/>
          <w:lang w:val="en"/>
        </w:rPr>
      </w:pPr>
      <w:ins w:id="239" w:author="Unknown">
        <w:r w:rsidRPr="00E7564C">
          <w:rPr>
            <w:b/>
            <w:bCs/>
            <w:sz w:val="28"/>
            <w:szCs w:val="28"/>
            <w:lang w:val="en"/>
          </w:rPr>
          <w:fldChar w:fldCharType="begin"/>
        </w:r>
        <w:r w:rsidRPr="00E7564C">
          <w:rPr>
            <w:b/>
            <w:bCs/>
            <w:sz w:val="28"/>
            <w:szCs w:val="28"/>
            <w:lang w:val="en"/>
          </w:rPr>
          <w:instrText xml:space="preserve"> HYPERLINK "http://sqlmag.com/penton_ur/nojs/login" \o "" </w:instrText>
        </w:r>
        <w:r w:rsidRPr="00E7564C">
          <w:rPr>
            <w:b/>
            <w:bCs/>
            <w:sz w:val="28"/>
            <w:szCs w:val="28"/>
            <w:lang w:val="en"/>
          </w:rPr>
          <w:fldChar w:fldCharType="separate"/>
        </w:r>
        <w:r w:rsidRPr="00E7564C">
          <w:rPr>
            <w:rStyle w:val="Hyperlink"/>
            <w:b/>
            <w:bCs/>
            <w:color w:val="auto"/>
            <w:sz w:val="28"/>
            <w:szCs w:val="28"/>
            <w:lang w:val="en"/>
          </w:rPr>
          <w:t>Log In</w:t>
        </w:r>
        <w:r w:rsidRPr="00E7564C">
          <w:rPr>
            <w:sz w:val="28"/>
            <w:szCs w:val="28"/>
          </w:rPr>
          <w:fldChar w:fldCharType="end"/>
        </w:r>
        <w:r w:rsidRPr="00E7564C">
          <w:rPr>
            <w:b/>
            <w:bCs/>
            <w:sz w:val="28"/>
            <w:szCs w:val="28"/>
            <w:lang w:val="en"/>
          </w:rPr>
          <w:t xml:space="preserve"> or </w:t>
        </w:r>
        <w:r w:rsidRPr="00E7564C">
          <w:rPr>
            <w:b/>
            <w:bCs/>
            <w:sz w:val="28"/>
            <w:szCs w:val="28"/>
            <w:lang w:val="en"/>
          </w:rPr>
          <w:fldChar w:fldCharType="begin"/>
        </w:r>
        <w:r w:rsidRPr="00E7564C">
          <w:rPr>
            <w:b/>
            <w:bCs/>
            <w:sz w:val="28"/>
            <w:szCs w:val="28"/>
            <w:lang w:val="en"/>
          </w:rPr>
          <w:instrText xml:space="preserve"> HYPERLINK "http://sqlmag.com/penton_ur/nojs/user/register?source=comment&amp;nid=16341" \o "Register at this site." </w:instrText>
        </w:r>
        <w:r w:rsidRPr="00E7564C">
          <w:rPr>
            <w:b/>
            <w:bCs/>
            <w:sz w:val="28"/>
            <w:szCs w:val="28"/>
            <w:lang w:val="en"/>
          </w:rPr>
          <w:fldChar w:fldCharType="separate"/>
        </w:r>
        <w:r w:rsidRPr="00E7564C">
          <w:rPr>
            <w:rStyle w:val="Hyperlink"/>
            <w:b/>
            <w:bCs/>
            <w:color w:val="auto"/>
            <w:sz w:val="28"/>
            <w:szCs w:val="28"/>
            <w:lang w:val="en"/>
          </w:rPr>
          <w:t>Register</w:t>
        </w:r>
        <w:r w:rsidRPr="00E7564C">
          <w:rPr>
            <w:sz w:val="28"/>
            <w:szCs w:val="28"/>
          </w:rPr>
          <w:fldChar w:fldCharType="end"/>
        </w:r>
        <w:r w:rsidRPr="00E7564C">
          <w:rPr>
            <w:b/>
            <w:bCs/>
            <w:sz w:val="28"/>
            <w:szCs w:val="28"/>
            <w:lang w:val="en"/>
          </w:rPr>
          <w:t xml:space="preserve"> to post comments</w:t>
        </w:r>
      </w:ins>
    </w:p>
    <w:p w:rsidR="00E7564C" w:rsidRPr="00E7564C" w:rsidRDefault="00E7564C" w:rsidP="00E7564C">
      <w:pPr>
        <w:numPr>
          <w:ilvl w:val="0"/>
          <w:numId w:val="12"/>
        </w:numPr>
        <w:rPr>
          <w:ins w:id="240" w:author="Unknown"/>
          <w:b/>
          <w:bCs/>
          <w:vanish/>
          <w:sz w:val="28"/>
          <w:szCs w:val="28"/>
          <w:lang w:val="en"/>
        </w:rPr>
      </w:pPr>
    </w:p>
    <w:p w:rsidR="00E7564C" w:rsidRPr="00E7564C" w:rsidRDefault="00E7564C" w:rsidP="00E7564C">
      <w:pPr>
        <w:rPr>
          <w:ins w:id="241" w:author="Unknown"/>
          <w:b/>
          <w:bCs/>
          <w:sz w:val="28"/>
          <w:szCs w:val="28"/>
          <w:lang w:val="en"/>
        </w:rPr>
      </w:pPr>
      <w:ins w:id="242" w:author="Unknown">
        <w:r w:rsidRPr="00E7564C">
          <w:rPr>
            <w:b/>
            <w:bCs/>
            <w:sz w:val="28"/>
            <w:szCs w:val="28"/>
            <w:lang w:val="en"/>
          </w:rPr>
          <w:fldChar w:fldCharType="begin"/>
        </w:r>
        <w:r w:rsidRPr="00E7564C">
          <w:rPr>
            <w:b/>
            <w:bCs/>
            <w:sz w:val="28"/>
            <w:szCs w:val="28"/>
            <w:lang w:val="en"/>
          </w:rPr>
          <w:instrText xml:space="preserve"> HYPERLINK "http://sqlmag.com/users/dejan" \o "View user profile." </w:instrText>
        </w:r>
        <w:r w:rsidRPr="00E7564C">
          <w:rPr>
            <w:b/>
            <w:bCs/>
            <w:sz w:val="28"/>
            <w:szCs w:val="28"/>
            <w:lang w:val="en"/>
          </w:rPr>
          <w:fldChar w:fldCharType="separate"/>
        </w:r>
        <w:proofErr w:type="spellStart"/>
        <w:r w:rsidRPr="00E7564C">
          <w:rPr>
            <w:rStyle w:val="Hyperlink"/>
            <w:b/>
            <w:bCs/>
            <w:color w:val="auto"/>
            <w:sz w:val="28"/>
            <w:szCs w:val="28"/>
            <w:lang w:val="en"/>
          </w:rPr>
          <w:t>Dejan</w:t>
        </w:r>
        <w:proofErr w:type="spellEnd"/>
        <w:r w:rsidRPr="00E7564C">
          <w:rPr>
            <w:sz w:val="28"/>
            <w:szCs w:val="28"/>
          </w:rPr>
          <w:fldChar w:fldCharType="end"/>
        </w:r>
        <w:r w:rsidRPr="00E7564C">
          <w:rPr>
            <w:b/>
            <w:bCs/>
            <w:sz w:val="28"/>
            <w:szCs w:val="28"/>
            <w:lang w:val="en"/>
          </w:rPr>
          <w:t xml:space="preserve"> </w:t>
        </w:r>
      </w:ins>
    </w:p>
    <w:p w:rsidR="00E7564C" w:rsidRPr="00E7564C" w:rsidRDefault="00E7564C" w:rsidP="00E7564C">
      <w:pPr>
        <w:rPr>
          <w:ins w:id="243" w:author="Unknown"/>
          <w:sz w:val="28"/>
          <w:szCs w:val="28"/>
          <w:lang w:val="en"/>
        </w:rPr>
      </w:pPr>
      <w:proofErr w:type="gramStart"/>
      <w:ins w:id="244" w:author="Unknown">
        <w:r w:rsidRPr="00E7564C">
          <w:rPr>
            <w:sz w:val="28"/>
            <w:szCs w:val="28"/>
            <w:lang w:val="en"/>
          </w:rPr>
          <w:t>on</w:t>
        </w:r>
        <w:proofErr w:type="gramEnd"/>
        <w:r w:rsidRPr="00E7564C">
          <w:rPr>
            <w:sz w:val="28"/>
            <w:szCs w:val="28"/>
            <w:lang w:val="en"/>
          </w:rPr>
          <w:t xml:space="preserve"> Nov 16, 2015 </w:t>
        </w:r>
      </w:ins>
    </w:p>
    <w:p w:rsidR="00E7564C" w:rsidRPr="00E7564C" w:rsidRDefault="00E7564C" w:rsidP="00E7564C">
      <w:pPr>
        <w:rPr>
          <w:ins w:id="245" w:author="Unknown"/>
          <w:sz w:val="28"/>
          <w:szCs w:val="28"/>
          <w:lang w:val="en"/>
        </w:rPr>
      </w:pPr>
      <w:ins w:id="246" w:author="Unknown">
        <w:r w:rsidRPr="00E7564C">
          <w:rPr>
            <w:sz w:val="28"/>
            <w:szCs w:val="28"/>
            <w:lang w:val="en"/>
          </w:rPr>
          <w:t>Ah! Thank you Ibrahim, I lost all afternoon trying to solve this problem and it was so simple using your method!!</w:t>
        </w:r>
      </w:ins>
    </w:p>
    <w:p w:rsidR="00E7564C" w:rsidRPr="00E7564C" w:rsidRDefault="00E7564C">
      <w:pPr>
        <w:rPr>
          <w:sz w:val="28"/>
          <w:szCs w:val="28"/>
        </w:rPr>
      </w:pPr>
    </w:p>
    <w:sectPr w:rsidR="00E7564C" w:rsidRPr="00E7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17C"/>
    <w:multiLevelType w:val="multilevel"/>
    <w:tmpl w:val="1BC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27F03"/>
    <w:multiLevelType w:val="multilevel"/>
    <w:tmpl w:val="CBAE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F81963"/>
    <w:multiLevelType w:val="multilevel"/>
    <w:tmpl w:val="534E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9786A"/>
    <w:multiLevelType w:val="multilevel"/>
    <w:tmpl w:val="7EBE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400FE"/>
    <w:multiLevelType w:val="multilevel"/>
    <w:tmpl w:val="6FB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C6EE9"/>
    <w:multiLevelType w:val="multilevel"/>
    <w:tmpl w:val="40B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80D1E"/>
    <w:multiLevelType w:val="multilevel"/>
    <w:tmpl w:val="BCC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914147"/>
    <w:multiLevelType w:val="multilevel"/>
    <w:tmpl w:val="1C9C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23085"/>
    <w:multiLevelType w:val="multilevel"/>
    <w:tmpl w:val="597A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3D2C46"/>
    <w:multiLevelType w:val="multilevel"/>
    <w:tmpl w:val="4BF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9"/>
  </w:num>
  <w:num w:numId="5">
    <w:abstractNumId w:val="3"/>
  </w:num>
  <w:num w:numId="6">
    <w:abstractNumId w:val="1"/>
  </w:num>
  <w:num w:numId="7">
    <w:abstractNumId w:val="6"/>
  </w:num>
  <w:num w:numId="8">
    <w:abstractNumId w:val="0"/>
  </w:num>
  <w:num w:numId="9">
    <w:abstractNumId w:val="4"/>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4C"/>
    <w:rsid w:val="00AF0DFC"/>
    <w:rsid w:val="00E7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64C"/>
    <w:rPr>
      <w:color w:val="0000FF" w:themeColor="hyperlink"/>
      <w:u w:val="single"/>
    </w:rPr>
  </w:style>
  <w:style w:type="paragraph" w:styleId="BalloonText">
    <w:name w:val="Balloon Text"/>
    <w:basedOn w:val="Normal"/>
    <w:link w:val="BalloonTextChar"/>
    <w:uiPriority w:val="99"/>
    <w:semiHidden/>
    <w:unhideWhenUsed/>
    <w:rsid w:val="00E75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64C"/>
    <w:rPr>
      <w:color w:val="0000FF" w:themeColor="hyperlink"/>
      <w:u w:val="single"/>
    </w:rPr>
  </w:style>
  <w:style w:type="paragraph" w:styleId="BalloonText">
    <w:name w:val="Balloon Text"/>
    <w:basedOn w:val="Normal"/>
    <w:link w:val="BalloonTextChar"/>
    <w:uiPriority w:val="99"/>
    <w:semiHidden/>
    <w:unhideWhenUsed/>
    <w:rsid w:val="00E75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11826">
      <w:bodyDiv w:val="1"/>
      <w:marLeft w:val="0"/>
      <w:marRight w:val="0"/>
      <w:marTop w:val="0"/>
      <w:marBottom w:val="0"/>
      <w:divBdr>
        <w:top w:val="none" w:sz="0" w:space="0" w:color="auto"/>
        <w:left w:val="none" w:sz="0" w:space="0" w:color="auto"/>
        <w:bottom w:val="none" w:sz="0" w:space="0" w:color="auto"/>
        <w:right w:val="none" w:sz="0" w:space="0" w:color="auto"/>
      </w:divBdr>
      <w:divsChild>
        <w:div w:id="1345866042">
          <w:marLeft w:val="0"/>
          <w:marRight w:val="0"/>
          <w:marTop w:val="0"/>
          <w:marBottom w:val="0"/>
          <w:divBdr>
            <w:top w:val="none" w:sz="0" w:space="0" w:color="auto"/>
            <w:left w:val="none" w:sz="0" w:space="0" w:color="auto"/>
            <w:bottom w:val="none" w:sz="0" w:space="0" w:color="auto"/>
            <w:right w:val="none" w:sz="0" w:space="0" w:color="auto"/>
          </w:divBdr>
          <w:divsChild>
            <w:div w:id="2005082413">
              <w:marLeft w:val="0"/>
              <w:marRight w:val="0"/>
              <w:marTop w:val="0"/>
              <w:marBottom w:val="0"/>
              <w:divBdr>
                <w:top w:val="none" w:sz="0" w:space="0" w:color="auto"/>
                <w:left w:val="none" w:sz="0" w:space="0" w:color="auto"/>
                <w:bottom w:val="none" w:sz="0" w:space="0" w:color="auto"/>
                <w:right w:val="none" w:sz="0" w:space="0" w:color="auto"/>
              </w:divBdr>
              <w:divsChild>
                <w:div w:id="505287594">
                  <w:marLeft w:val="0"/>
                  <w:marRight w:val="0"/>
                  <w:marTop w:val="0"/>
                  <w:marBottom w:val="0"/>
                  <w:divBdr>
                    <w:top w:val="none" w:sz="0" w:space="0" w:color="auto"/>
                    <w:left w:val="none" w:sz="0" w:space="0" w:color="auto"/>
                    <w:bottom w:val="none" w:sz="0" w:space="0" w:color="auto"/>
                    <w:right w:val="none" w:sz="0" w:space="0" w:color="auto"/>
                  </w:divBdr>
                  <w:divsChild>
                    <w:div w:id="86268925">
                      <w:marLeft w:val="0"/>
                      <w:marRight w:val="0"/>
                      <w:marTop w:val="0"/>
                      <w:marBottom w:val="225"/>
                      <w:divBdr>
                        <w:top w:val="none" w:sz="0" w:space="0" w:color="auto"/>
                        <w:left w:val="none" w:sz="0" w:space="0" w:color="auto"/>
                        <w:bottom w:val="single" w:sz="18" w:space="0" w:color="C82127"/>
                        <w:right w:val="none" w:sz="0" w:space="0" w:color="auto"/>
                      </w:divBdr>
                      <w:divsChild>
                        <w:div w:id="1283269921">
                          <w:marLeft w:val="0"/>
                          <w:marRight w:val="0"/>
                          <w:marTop w:val="0"/>
                          <w:marBottom w:val="0"/>
                          <w:divBdr>
                            <w:top w:val="none" w:sz="0" w:space="0" w:color="auto"/>
                            <w:left w:val="none" w:sz="0" w:space="0" w:color="auto"/>
                            <w:bottom w:val="none" w:sz="0" w:space="0" w:color="auto"/>
                            <w:right w:val="none" w:sz="0" w:space="0" w:color="auto"/>
                          </w:divBdr>
                          <w:divsChild>
                            <w:div w:id="811479392">
                              <w:marLeft w:val="0"/>
                              <w:marRight w:val="0"/>
                              <w:marTop w:val="0"/>
                              <w:marBottom w:val="0"/>
                              <w:divBdr>
                                <w:top w:val="none" w:sz="0" w:space="0" w:color="auto"/>
                                <w:left w:val="none" w:sz="0" w:space="0" w:color="auto"/>
                                <w:bottom w:val="none" w:sz="0" w:space="0" w:color="auto"/>
                                <w:right w:val="none" w:sz="0" w:space="0" w:color="auto"/>
                              </w:divBdr>
                              <w:divsChild>
                                <w:div w:id="1041438916">
                                  <w:marLeft w:val="0"/>
                                  <w:marRight w:val="0"/>
                                  <w:marTop w:val="0"/>
                                  <w:marBottom w:val="0"/>
                                  <w:divBdr>
                                    <w:top w:val="none" w:sz="0" w:space="0" w:color="auto"/>
                                    <w:left w:val="none" w:sz="0" w:space="0" w:color="auto"/>
                                    <w:bottom w:val="none" w:sz="0" w:space="0" w:color="auto"/>
                                    <w:right w:val="none" w:sz="0" w:space="0" w:color="auto"/>
                                  </w:divBdr>
                                  <w:divsChild>
                                    <w:div w:id="1533612496">
                                      <w:marLeft w:val="0"/>
                                      <w:marRight w:val="0"/>
                                      <w:marTop w:val="0"/>
                                      <w:marBottom w:val="0"/>
                                      <w:divBdr>
                                        <w:top w:val="none" w:sz="0" w:space="0" w:color="auto"/>
                                        <w:left w:val="none" w:sz="0" w:space="0" w:color="auto"/>
                                        <w:bottom w:val="none" w:sz="0" w:space="0" w:color="auto"/>
                                        <w:right w:val="none" w:sz="0" w:space="0" w:color="auto"/>
                                      </w:divBdr>
                                      <w:divsChild>
                                        <w:div w:id="1392852614">
                                          <w:marLeft w:val="0"/>
                                          <w:marRight w:val="0"/>
                                          <w:marTop w:val="120"/>
                                          <w:marBottom w:val="120"/>
                                          <w:divBdr>
                                            <w:top w:val="none" w:sz="0" w:space="0" w:color="auto"/>
                                            <w:left w:val="none" w:sz="0" w:space="0" w:color="auto"/>
                                            <w:bottom w:val="none" w:sz="0" w:space="0" w:color="auto"/>
                                            <w:right w:val="none" w:sz="0" w:space="0" w:color="auto"/>
                                          </w:divBdr>
                                        </w:div>
                                        <w:div w:id="1484814777">
                                          <w:marLeft w:val="0"/>
                                          <w:marRight w:val="0"/>
                                          <w:marTop w:val="0"/>
                                          <w:marBottom w:val="240"/>
                                          <w:divBdr>
                                            <w:top w:val="none" w:sz="0" w:space="0" w:color="auto"/>
                                            <w:left w:val="none" w:sz="0" w:space="0" w:color="auto"/>
                                            <w:bottom w:val="none" w:sz="0" w:space="0" w:color="auto"/>
                                            <w:right w:val="none" w:sz="0" w:space="0" w:color="auto"/>
                                          </w:divBdr>
                                          <w:divsChild>
                                            <w:div w:id="1539195454">
                                              <w:marLeft w:val="0"/>
                                              <w:marRight w:val="0"/>
                                              <w:marTop w:val="0"/>
                                              <w:marBottom w:val="0"/>
                                              <w:divBdr>
                                                <w:top w:val="none" w:sz="0" w:space="0" w:color="auto"/>
                                                <w:left w:val="none" w:sz="0" w:space="0" w:color="auto"/>
                                                <w:bottom w:val="none" w:sz="0" w:space="0" w:color="auto"/>
                                                <w:right w:val="none" w:sz="0" w:space="0" w:color="auto"/>
                                              </w:divBdr>
                                              <w:divsChild>
                                                <w:div w:id="7557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547">
                                          <w:marLeft w:val="0"/>
                                          <w:marRight w:val="0"/>
                                          <w:marTop w:val="0"/>
                                          <w:marBottom w:val="0"/>
                                          <w:divBdr>
                                            <w:top w:val="none" w:sz="0" w:space="0" w:color="auto"/>
                                            <w:left w:val="none" w:sz="0" w:space="0" w:color="auto"/>
                                            <w:bottom w:val="none" w:sz="0" w:space="0" w:color="auto"/>
                                            <w:right w:val="none" w:sz="0" w:space="0" w:color="auto"/>
                                          </w:divBdr>
                                          <w:divsChild>
                                            <w:div w:id="556668343">
                                              <w:marLeft w:val="0"/>
                                              <w:marRight w:val="0"/>
                                              <w:marTop w:val="0"/>
                                              <w:marBottom w:val="0"/>
                                              <w:divBdr>
                                                <w:top w:val="none" w:sz="0" w:space="0" w:color="auto"/>
                                                <w:left w:val="none" w:sz="0" w:space="0" w:color="auto"/>
                                                <w:bottom w:val="none" w:sz="0" w:space="0" w:color="auto"/>
                                                <w:right w:val="none" w:sz="0" w:space="0" w:color="auto"/>
                                              </w:divBdr>
                                              <w:divsChild>
                                                <w:div w:id="1340161976">
                                                  <w:marLeft w:val="0"/>
                                                  <w:marRight w:val="0"/>
                                                  <w:marTop w:val="0"/>
                                                  <w:marBottom w:val="0"/>
                                                  <w:divBdr>
                                                    <w:top w:val="none" w:sz="0" w:space="0" w:color="auto"/>
                                                    <w:left w:val="none" w:sz="0" w:space="0" w:color="auto"/>
                                                    <w:bottom w:val="none" w:sz="0" w:space="0" w:color="auto"/>
                                                    <w:right w:val="none" w:sz="0" w:space="0" w:color="auto"/>
                                                  </w:divBdr>
                                                  <w:divsChild>
                                                    <w:div w:id="724451415">
                                                      <w:marLeft w:val="0"/>
                                                      <w:marRight w:val="0"/>
                                                      <w:marTop w:val="0"/>
                                                      <w:marBottom w:val="0"/>
                                                      <w:divBdr>
                                                        <w:top w:val="none" w:sz="0" w:space="0" w:color="auto"/>
                                                        <w:left w:val="none" w:sz="0" w:space="0" w:color="auto"/>
                                                        <w:bottom w:val="none" w:sz="0" w:space="0" w:color="auto"/>
                                                        <w:right w:val="none" w:sz="0" w:space="0" w:color="auto"/>
                                                      </w:divBdr>
                                                    </w:div>
                                                    <w:div w:id="1521360840">
                                                      <w:marLeft w:val="0"/>
                                                      <w:marRight w:val="0"/>
                                                      <w:marTop w:val="0"/>
                                                      <w:marBottom w:val="0"/>
                                                      <w:divBdr>
                                                        <w:top w:val="none" w:sz="0" w:space="0" w:color="auto"/>
                                                        <w:left w:val="none" w:sz="0" w:space="0" w:color="auto"/>
                                                        <w:bottom w:val="none" w:sz="0" w:space="0" w:color="auto"/>
                                                        <w:right w:val="none" w:sz="0" w:space="0" w:color="auto"/>
                                                      </w:divBdr>
                                                    </w:div>
                                                  </w:divsChild>
                                                </w:div>
                                                <w:div w:id="719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9060">
                                          <w:marLeft w:val="0"/>
                                          <w:marRight w:val="0"/>
                                          <w:marTop w:val="0"/>
                                          <w:marBottom w:val="0"/>
                                          <w:divBdr>
                                            <w:top w:val="none" w:sz="0" w:space="0" w:color="auto"/>
                                            <w:left w:val="none" w:sz="0" w:space="0" w:color="auto"/>
                                            <w:bottom w:val="none" w:sz="0" w:space="0" w:color="auto"/>
                                            <w:right w:val="none" w:sz="0" w:space="0" w:color="auto"/>
                                          </w:divBdr>
                                          <w:divsChild>
                                            <w:div w:id="64112502">
                                              <w:marLeft w:val="0"/>
                                              <w:marRight w:val="0"/>
                                              <w:marTop w:val="0"/>
                                              <w:marBottom w:val="0"/>
                                              <w:divBdr>
                                                <w:top w:val="none" w:sz="0" w:space="0" w:color="auto"/>
                                                <w:left w:val="none" w:sz="0" w:space="0" w:color="auto"/>
                                                <w:bottom w:val="none" w:sz="0" w:space="0" w:color="auto"/>
                                                <w:right w:val="none" w:sz="0" w:space="0" w:color="auto"/>
                                              </w:divBdr>
                                              <w:divsChild>
                                                <w:div w:id="48806364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609320579">
                                                      <w:marLeft w:val="0"/>
                                                      <w:marRight w:val="0"/>
                                                      <w:marTop w:val="0"/>
                                                      <w:marBottom w:val="0"/>
                                                      <w:divBdr>
                                                        <w:top w:val="none" w:sz="0" w:space="0" w:color="auto"/>
                                                        <w:left w:val="none" w:sz="0" w:space="0" w:color="auto"/>
                                                        <w:bottom w:val="none" w:sz="0" w:space="0" w:color="auto"/>
                                                        <w:right w:val="none" w:sz="0" w:space="0" w:color="auto"/>
                                                      </w:divBdr>
                                                    </w:div>
                                                  </w:divsChild>
                                                </w:div>
                                                <w:div w:id="43529845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00206577">
                                                      <w:marLeft w:val="0"/>
                                                      <w:marRight w:val="0"/>
                                                      <w:marTop w:val="0"/>
                                                      <w:marBottom w:val="0"/>
                                                      <w:divBdr>
                                                        <w:top w:val="none" w:sz="0" w:space="0" w:color="auto"/>
                                                        <w:left w:val="none" w:sz="0" w:space="0" w:color="auto"/>
                                                        <w:bottom w:val="none" w:sz="0" w:space="0" w:color="auto"/>
                                                        <w:right w:val="none" w:sz="0" w:space="0" w:color="auto"/>
                                                      </w:divBdr>
                                                    </w:div>
                                                  </w:divsChild>
                                                </w:div>
                                                <w:div w:id="197134650">
                                                  <w:marLeft w:val="0"/>
                                                  <w:marRight w:val="0"/>
                                                  <w:marTop w:val="0"/>
                                                  <w:marBottom w:val="0"/>
                                                  <w:divBdr>
                                                    <w:top w:val="none" w:sz="0" w:space="0" w:color="auto"/>
                                                    <w:left w:val="none" w:sz="0" w:space="0" w:color="auto"/>
                                                    <w:bottom w:val="none" w:sz="0" w:space="0" w:color="auto"/>
                                                    <w:right w:val="none" w:sz="0" w:space="0" w:color="auto"/>
                                                  </w:divBdr>
                                                  <w:divsChild>
                                                    <w:div w:id="1674142991">
                                                      <w:marLeft w:val="0"/>
                                                      <w:marRight w:val="0"/>
                                                      <w:marTop w:val="0"/>
                                                      <w:marBottom w:val="0"/>
                                                      <w:divBdr>
                                                        <w:top w:val="none" w:sz="0" w:space="0" w:color="auto"/>
                                                        <w:left w:val="none" w:sz="0" w:space="0" w:color="auto"/>
                                                        <w:bottom w:val="none" w:sz="0" w:space="0" w:color="auto"/>
                                                        <w:right w:val="none" w:sz="0" w:space="0" w:color="auto"/>
                                                      </w:divBdr>
                                                    </w:div>
                                                  </w:divsChild>
                                                </w:div>
                                                <w:div w:id="8784832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68697002">
                                                      <w:marLeft w:val="0"/>
                                                      <w:marRight w:val="0"/>
                                                      <w:marTop w:val="0"/>
                                                      <w:marBottom w:val="0"/>
                                                      <w:divBdr>
                                                        <w:top w:val="none" w:sz="0" w:space="0" w:color="auto"/>
                                                        <w:left w:val="none" w:sz="0" w:space="0" w:color="auto"/>
                                                        <w:bottom w:val="none" w:sz="0" w:space="0" w:color="auto"/>
                                                        <w:right w:val="none" w:sz="0" w:space="0" w:color="auto"/>
                                                      </w:divBdr>
                                                    </w:div>
                                                  </w:divsChild>
                                                </w:div>
                                                <w:div w:id="184733141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087991156">
                                                      <w:marLeft w:val="0"/>
                                                      <w:marRight w:val="0"/>
                                                      <w:marTop w:val="0"/>
                                                      <w:marBottom w:val="0"/>
                                                      <w:divBdr>
                                                        <w:top w:val="none" w:sz="0" w:space="0" w:color="auto"/>
                                                        <w:left w:val="none" w:sz="0" w:space="0" w:color="auto"/>
                                                        <w:bottom w:val="none" w:sz="0" w:space="0" w:color="auto"/>
                                                        <w:right w:val="none" w:sz="0" w:space="0" w:color="auto"/>
                                                      </w:divBdr>
                                                    </w:div>
                                                  </w:divsChild>
                                                </w:div>
                                                <w:div w:id="65989351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123067184">
                                                      <w:marLeft w:val="0"/>
                                                      <w:marRight w:val="0"/>
                                                      <w:marTop w:val="0"/>
                                                      <w:marBottom w:val="0"/>
                                                      <w:divBdr>
                                                        <w:top w:val="none" w:sz="0" w:space="0" w:color="auto"/>
                                                        <w:left w:val="none" w:sz="0" w:space="0" w:color="auto"/>
                                                        <w:bottom w:val="none" w:sz="0" w:space="0" w:color="auto"/>
                                                        <w:right w:val="none" w:sz="0" w:space="0" w:color="auto"/>
                                                      </w:divBdr>
                                                    </w:div>
                                                  </w:divsChild>
                                                </w:div>
                                                <w:div w:id="197086553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52011887">
                                                      <w:marLeft w:val="0"/>
                                                      <w:marRight w:val="0"/>
                                                      <w:marTop w:val="0"/>
                                                      <w:marBottom w:val="0"/>
                                                      <w:divBdr>
                                                        <w:top w:val="none" w:sz="0" w:space="0" w:color="auto"/>
                                                        <w:left w:val="none" w:sz="0" w:space="0" w:color="auto"/>
                                                        <w:bottom w:val="none" w:sz="0" w:space="0" w:color="auto"/>
                                                        <w:right w:val="none" w:sz="0" w:space="0" w:color="auto"/>
                                                      </w:divBdr>
                                                    </w:div>
                                                  </w:divsChild>
                                                </w:div>
                                                <w:div w:id="63151614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09892590">
                                                      <w:marLeft w:val="0"/>
                                                      <w:marRight w:val="0"/>
                                                      <w:marTop w:val="0"/>
                                                      <w:marBottom w:val="0"/>
                                                      <w:divBdr>
                                                        <w:top w:val="none" w:sz="0" w:space="0" w:color="auto"/>
                                                        <w:left w:val="none" w:sz="0" w:space="0" w:color="auto"/>
                                                        <w:bottom w:val="none" w:sz="0" w:space="0" w:color="auto"/>
                                                        <w:right w:val="none" w:sz="0" w:space="0" w:color="auto"/>
                                                      </w:divBdr>
                                                    </w:div>
                                                  </w:divsChild>
                                                </w:div>
                                                <w:div w:id="127116300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319383512">
                                                      <w:marLeft w:val="0"/>
                                                      <w:marRight w:val="0"/>
                                                      <w:marTop w:val="0"/>
                                                      <w:marBottom w:val="0"/>
                                                      <w:divBdr>
                                                        <w:top w:val="none" w:sz="0" w:space="0" w:color="auto"/>
                                                        <w:left w:val="none" w:sz="0" w:space="0" w:color="auto"/>
                                                        <w:bottom w:val="none" w:sz="0" w:space="0" w:color="auto"/>
                                                        <w:right w:val="none" w:sz="0" w:space="0" w:color="auto"/>
                                                      </w:divBdr>
                                                    </w:div>
                                                  </w:divsChild>
                                                </w:div>
                                                <w:div w:id="62004055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10401598">
                                                      <w:marLeft w:val="0"/>
                                                      <w:marRight w:val="0"/>
                                                      <w:marTop w:val="0"/>
                                                      <w:marBottom w:val="0"/>
                                                      <w:divBdr>
                                                        <w:top w:val="none" w:sz="0" w:space="0" w:color="auto"/>
                                                        <w:left w:val="none" w:sz="0" w:space="0" w:color="auto"/>
                                                        <w:bottom w:val="none" w:sz="0" w:space="0" w:color="auto"/>
                                                        <w:right w:val="none" w:sz="0" w:space="0" w:color="auto"/>
                                                      </w:divBdr>
                                                    </w:div>
                                                  </w:divsChild>
                                                </w:div>
                                                <w:div w:id="165120501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997151879">
                                                      <w:marLeft w:val="0"/>
                                                      <w:marRight w:val="0"/>
                                                      <w:marTop w:val="0"/>
                                                      <w:marBottom w:val="0"/>
                                                      <w:divBdr>
                                                        <w:top w:val="none" w:sz="0" w:space="0" w:color="auto"/>
                                                        <w:left w:val="none" w:sz="0" w:space="0" w:color="auto"/>
                                                        <w:bottom w:val="none" w:sz="0" w:space="0" w:color="auto"/>
                                                        <w:right w:val="none" w:sz="0" w:space="0" w:color="auto"/>
                                                      </w:divBdr>
                                                    </w:div>
                                                  </w:divsChild>
                                                </w:div>
                                                <w:div w:id="58288119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29189057">
                                                      <w:marLeft w:val="0"/>
                                                      <w:marRight w:val="0"/>
                                                      <w:marTop w:val="0"/>
                                                      <w:marBottom w:val="0"/>
                                                      <w:divBdr>
                                                        <w:top w:val="none" w:sz="0" w:space="0" w:color="auto"/>
                                                        <w:left w:val="none" w:sz="0" w:space="0" w:color="auto"/>
                                                        <w:bottom w:val="none" w:sz="0" w:space="0" w:color="auto"/>
                                                        <w:right w:val="none" w:sz="0" w:space="0" w:color="auto"/>
                                                      </w:divBdr>
                                                    </w:div>
                                                  </w:divsChild>
                                                </w:div>
                                                <w:div w:id="41236166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11877705">
                                                      <w:marLeft w:val="0"/>
                                                      <w:marRight w:val="0"/>
                                                      <w:marTop w:val="0"/>
                                                      <w:marBottom w:val="0"/>
                                                      <w:divBdr>
                                                        <w:top w:val="none" w:sz="0" w:space="0" w:color="auto"/>
                                                        <w:left w:val="none" w:sz="0" w:space="0" w:color="auto"/>
                                                        <w:bottom w:val="none" w:sz="0" w:space="0" w:color="auto"/>
                                                        <w:right w:val="none" w:sz="0" w:space="0" w:color="auto"/>
                                                      </w:divBdr>
                                                    </w:div>
                                                  </w:divsChild>
                                                </w:div>
                                                <w:div w:id="48774800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41375404">
                                                      <w:marLeft w:val="0"/>
                                                      <w:marRight w:val="0"/>
                                                      <w:marTop w:val="0"/>
                                                      <w:marBottom w:val="0"/>
                                                      <w:divBdr>
                                                        <w:top w:val="none" w:sz="0" w:space="0" w:color="auto"/>
                                                        <w:left w:val="none" w:sz="0" w:space="0" w:color="auto"/>
                                                        <w:bottom w:val="none" w:sz="0" w:space="0" w:color="auto"/>
                                                        <w:right w:val="none" w:sz="0" w:space="0" w:color="auto"/>
                                                      </w:divBdr>
                                                    </w:div>
                                                  </w:divsChild>
                                                </w:div>
                                                <w:div w:id="110750012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96734575">
                                                      <w:marLeft w:val="0"/>
                                                      <w:marRight w:val="0"/>
                                                      <w:marTop w:val="0"/>
                                                      <w:marBottom w:val="0"/>
                                                      <w:divBdr>
                                                        <w:top w:val="none" w:sz="0" w:space="0" w:color="auto"/>
                                                        <w:left w:val="none" w:sz="0" w:space="0" w:color="auto"/>
                                                        <w:bottom w:val="none" w:sz="0" w:space="0" w:color="auto"/>
                                                        <w:right w:val="none" w:sz="0" w:space="0" w:color="auto"/>
                                                      </w:divBdr>
                                                    </w:div>
                                                  </w:divsChild>
                                                </w:div>
                                                <w:div w:id="17265368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34308964">
                                                      <w:marLeft w:val="0"/>
                                                      <w:marRight w:val="0"/>
                                                      <w:marTop w:val="0"/>
                                                      <w:marBottom w:val="0"/>
                                                      <w:divBdr>
                                                        <w:top w:val="none" w:sz="0" w:space="0" w:color="auto"/>
                                                        <w:left w:val="none" w:sz="0" w:space="0" w:color="auto"/>
                                                        <w:bottom w:val="none" w:sz="0" w:space="0" w:color="auto"/>
                                                        <w:right w:val="none" w:sz="0" w:space="0" w:color="auto"/>
                                                      </w:divBdr>
                                                    </w:div>
                                                  </w:divsChild>
                                                </w:div>
                                                <w:div w:id="3657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697">
                                          <w:marLeft w:val="0"/>
                                          <w:marRight w:val="0"/>
                                          <w:marTop w:val="0"/>
                                          <w:marBottom w:val="0"/>
                                          <w:divBdr>
                                            <w:top w:val="none" w:sz="0" w:space="0" w:color="auto"/>
                                            <w:left w:val="none" w:sz="0" w:space="0" w:color="auto"/>
                                            <w:bottom w:val="none" w:sz="0" w:space="0" w:color="auto"/>
                                            <w:right w:val="none" w:sz="0" w:space="0" w:color="auto"/>
                                          </w:divBdr>
                                          <w:divsChild>
                                            <w:div w:id="1183206737">
                                              <w:marLeft w:val="0"/>
                                              <w:marRight w:val="0"/>
                                              <w:marTop w:val="0"/>
                                              <w:marBottom w:val="0"/>
                                              <w:divBdr>
                                                <w:top w:val="none" w:sz="0" w:space="0" w:color="auto"/>
                                                <w:left w:val="none" w:sz="0" w:space="0" w:color="auto"/>
                                                <w:bottom w:val="none" w:sz="0" w:space="0" w:color="auto"/>
                                                <w:right w:val="none" w:sz="0" w:space="0" w:color="auto"/>
                                              </w:divBdr>
                                            </w:div>
                                            <w:div w:id="1516385467">
                                              <w:marLeft w:val="0"/>
                                              <w:marRight w:val="0"/>
                                              <w:marTop w:val="0"/>
                                              <w:marBottom w:val="0"/>
                                              <w:divBdr>
                                                <w:top w:val="none" w:sz="0" w:space="0" w:color="auto"/>
                                                <w:left w:val="none" w:sz="0" w:space="0" w:color="auto"/>
                                                <w:bottom w:val="none" w:sz="0" w:space="0" w:color="auto"/>
                                                <w:right w:val="none" w:sz="0" w:space="0" w:color="auto"/>
                                              </w:divBdr>
                                              <w:divsChild>
                                                <w:div w:id="95635475">
                                                  <w:marLeft w:val="0"/>
                                                  <w:marRight w:val="0"/>
                                                  <w:marTop w:val="0"/>
                                                  <w:marBottom w:val="0"/>
                                                  <w:divBdr>
                                                    <w:top w:val="none" w:sz="0" w:space="0" w:color="auto"/>
                                                    <w:left w:val="none" w:sz="0" w:space="0" w:color="auto"/>
                                                    <w:bottom w:val="none" w:sz="0" w:space="0" w:color="auto"/>
                                                    <w:right w:val="none" w:sz="0" w:space="0" w:color="auto"/>
                                                  </w:divBdr>
                                                </w:div>
                                                <w:div w:id="6887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49305">
                                      <w:marLeft w:val="0"/>
                                      <w:marRight w:val="0"/>
                                      <w:marTop w:val="0"/>
                                      <w:marBottom w:val="343"/>
                                      <w:divBdr>
                                        <w:top w:val="none" w:sz="0" w:space="0" w:color="auto"/>
                                        <w:left w:val="none" w:sz="0" w:space="0" w:color="auto"/>
                                        <w:bottom w:val="none" w:sz="0" w:space="0" w:color="auto"/>
                                        <w:right w:val="none" w:sz="0" w:space="0" w:color="auto"/>
                                      </w:divBdr>
                                      <w:divsChild>
                                        <w:div w:id="668404447">
                                          <w:marLeft w:val="0"/>
                                          <w:marRight w:val="0"/>
                                          <w:marTop w:val="0"/>
                                          <w:marBottom w:val="0"/>
                                          <w:divBdr>
                                            <w:top w:val="single" w:sz="12" w:space="0" w:color="999999"/>
                                            <w:left w:val="none" w:sz="0" w:space="0" w:color="auto"/>
                                            <w:bottom w:val="none" w:sz="0" w:space="0" w:color="auto"/>
                                            <w:right w:val="none" w:sz="0" w:space="0" w:color="auto"/>
                                          </w:divBdr>
                                          <w:divsChild>
                                            <w:div w:id="778918592">
                                              <w:marLeft w:val="0"/>
                                              <w:marRight w:val="0"/>
                                              <w:marTop w:val="0"/>
                                              <w:marBottom w:val="240"/>
                                              <w:divBdr>
                                                <w:top w:val="none" w:sz="0" w:space="0" w:color="auto"/>
                                                <w:left w:val="none" w:sz="0" w:space="0" w:color="auto"/>
                                                <w:bottom w:val="none" w:sz="0" w:space="0" w:color="auto"/>
                                                <w:right w:val="none" w:sz="0" w:space="0" w:color="auto"/>
                                              </w:divBdr>
                                              <w:divsChild>
                                                <w:div w:id="1398241968">
                                                  <w:marLeft w:val="0"/>
                                                  <w:marRight w:val="0"/>
                                                  <w:marTop w:val="0"/>
                                                  <w:marBottom w:val="0"/>
                                                  <w:divBdr>
                                                    <w:top w:val="none" w:sz="0" w:space="0" w:color="auto"/>
                                                    <w:left w:val="none" w:sz="0" w:space="0" w:color="auto"/>
                                                    <w:bottom w:val="none" w:sz="0" w:space="0" w:color="auto"/>
                                                    <w:right w:val="none" w:sz="0" w:space="0" w:color="auto"/>
                                                  </w:divBdr>
                                                </w:div>
                                                <w:div w:id="1562016401">
                                                  <w:marLeft w:val="0"/>
                                                  <w:marRight w:val="0"/>
                                                  <w:marTop w:val="0"/>
                                                  <w:marBottom w:val="0"/>
                                                  <w:divBdr>
                                                    <w:top w:val="none" w:sz="0" w:space="0" w:color="auto"/>
                                                    <w:left w:val="none" w:sz="0" w:space="0" w:color="auto"/>
                                                    <w:bottom w:val="none" w:sz="0" w:space="0" w:color="auto"/>
                                                    <w:right w:val="none" w:sz="0" w:space="0" w:color="auto"/>
                                                  </w:divBdr>
                                                </w:div>
                                              </w:divsChild>
                                            </w:div>
                                            <w:div w:id="194346002">
                                              <w:marLeft w:val="0"/>
                                              <w:marRight w:val="0"/>
                                              <w:marTop w:val="0"/>
                                              <w:marBottom w:val="120"/>
                                              <w:divBdr>
                                                <w:top w:val="none" w:sz="0" w:space="0" w:color="auto"/>
                                                <w:left w:val="none" w:sz="0" w:space="0" w:color="auto"/>
                                                <w:bottom w:val="none" w:sz="0" w:space="0" w:color="auto"/>
                                                <w:right w:val="none" w:sz="0" w:space="0" w:color="auto"/>
                                              </w:divBdr>
                                            </w:div>
                                          </w:divsChild>
                                        </w:div>
                                        <w:div w:id="2087459650">
                                          <w:marLeft w:val="0"/>
                                          <w:marRight w:val="0"/>
                                          <w:marTop w:val="0"/>
                                          <w:marBottom w:val="0"/>
                                          <w:divBdr>
                                            <w:top w:val="single" w:sz="12" w:space="0" w:color="999999"/>
                                            <w:left w:val="none" w:sz="0" w:space="0" w:color="auto"/>
                                            <w:bottom w:val="none" w:sz="0" w:space="0" w:color="auto"/>
                                            <w:right w:val="none" w:sz="0" w:space="0" w:color="auto"/>
                                          </w:divBdr>
                                          <w:divsChild>
                                            <w:div w:id="1515340082">
                                              <w:marLeft w:val="0"/>
                                              <w:marRight w:val="0"/>
                                              <w:marTop w:val="0"/>
                                              <w:marBottom w:val="240"/>
                                              <w:divBdr>
                                                <w:top w:val="none" w:sz="0" w:space="0" w:color="auto"/>
                                                <w:left w:val="none" w:sz="0" w:space="0" w:color="auto"/>
                                                <w:bottom w:val="none" w:sz="0" w:space="0" w:color="auto"/>
                                                <w:right w:val="none" w:sz="0" w:space="0" w:color="auto"/>
                                              </w:divBdr>
                                              <w:divsChild>
                                                <w:div w:id="440495107">
                                                  <w:marLeft w:val="0"/>
                                                  <w:marRight w:val="0"/>
                                                  <w:marTop w:val="0"/>
                                                  <w:marBottom w:val="0"/>
                                                  <w:divBdr>
                                                    <w:top w:val="none" w:sz="0" w:space="0" w:color="auto"/>
                                                    <w:left w:val="none" w:sz="0" w:space="0" w:color="auto"/>
                                                    <w:bottom w:val="none" w:sz="0" w:space="0" w:color="auto"/>
                                                    <w:right w:val="none" w:sz="0" w:space="0" w:color="auto"/>
                                                  </w:divBdr>
                                                </w:div>
                                                <w:div w:id="1167214206">
                                                  <w:marLeft w:val="0"/>
                                                  <w:marRight w:val="0"/>
                                                  <w:marTop w:val="0"/>
                                                  <w:marBottom w:val="0"/>
                                                  <w:divBdr>
                                                    <w:top w:val="none" w:sz="0" w:space="0" w:color="auto"/>
                                                    <w:left w:val="none" w:sz="0" w:space="0" w:color="auto"/>
                                                    <w:bottom w:val="none" w:sz="0" w:space="0" w:color="auto"/>
                                                    <w:right w:val="none" w:sz="0" w:space="0" w:color="auto"/>
                                                  </w:divBdr>
                                                </w:div>
                                              </w:divsChild>
                                            </w:div>
                                            <w:div w:id="853226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mag.com/database-performance-tuning/seven-step-process-changing-database-coll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2016-01-22T16:22:00Z</dcterms:created>
  <dcterms:modified xsi:type="dcterms:W3CDTF">2016-01-22T16:24:00Z</dcterms:modified>
</cp:coreProperties>
</file>