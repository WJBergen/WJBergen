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DFB" w:rsidRDefault="00B93DFB"/>
    <w:p w:rsidR="00133B93" w:rsidRPr="00133B93" w:rsidRDefault="00133B93" w:rsidP="00133B93">
      <w:pPr>
        <w:rPr>
          <w:sz w:val="28"/>
          <w:szCs w:val="28"/>
        </w:rPr>
      </w:pPr>
      <w:r w:rsidRPr="00133B93">
        <w:rPr>
          <w:sz w:val="28"/>
          <w:szCs w:val="28"/>
        </w:rPr>
        <w:t>How to create fast database queries</w:t>
      </w:r>
    </w:p>
    <w:bookmarkStart w:id="0" w:name="_GoBack"/>
    <w:p w:rsidR="00133B93" w:rsidRPr="00133B93" w:rsidRDefault="00133B93" w:rsidP="00133B93">
      <w:pPr>
        <w:rPr>
          <w:sz w:val="28"/>
          <w:szCs w:val="28"/>
        </w:rPr>
      </w:pPr>
      <w:r w:rsidRPr="00133B93">
        <w:rPr>
          <w:b/>
          <w:bCs/>
          <w:sz w:val="28"/>
          <w:szCs w:val="28"/>
        </w:rPr>
        <w:fldChar w:fldCharType="begin"/>
      </w:r>
      <w:r w:rsidRPr="00133B93">
        <w:rPr>
          <w:b/>
          <w:bCs/>
          <w:sz w:val="28"/>
          <w:szCs w:val="28"/>
        </w:rPr>
        <w:instrText xml:space="preserve"> HYPERLINK "http://explainextended.com/2009/09/25/adjacency-list-vs-nested-sets-sql-server/" </w:instrText>
      </w:r>
      <w:r w:rsidRPr="00133B93">
        <w:rPr>
          <w:b/>
          <w:bCs/>
          <w:sz w:val="28"/>
          <w:szCs w:val="28"/>
        </w:rPr>
        <w:fldChar w:fldCharType="separate"/>
      </w:r>
      <w:r w:rsidRPr="00133B93">
        <w:rPr>
          <w:rStyle w:val="Hyperlink"/>
          <w:b/>
          <w:bCs/>
          <w:sz w:val="28"/>
          <w:szCs w:val="28"/>
        </w:rPr>
        <w:t>Adjacency list vs. nested sets: SQL Server</w:t>
      </w:r>
      <w:r w:rsidRPr="00133B93">
        <w:rPr>
          <w:sz w:val="28"/>
          <w:szCs w:val="28"/>
        </w:rPr>
        <w:fldChar w:fldCharType="end"/>
      </w:r>
    </w:p>
    <w:bookmarkEnd w:id="0"/>
    <w:p w:rsidR="00133B93" w:rsidRPr="00133B93" w:rsidRDefault="00133B93" w:rsidP="00133B93">
      <w:pPr>
        <w:rPr>
          <w:sz w:val="28"/>
          <w:szCs w:val="28"/>
        </w:rPr>
      </w:pPr>
      <w:r w:rsidRPr="00133B93">
        <w:rPr>
          <w:sz w:val="28"/>
          <w:szCs w:val="28"/>
        </w:rPr>
        <w:t xml:space="preserve">FROM:  </w:t>
      </w:r>
      <w:hyperlink r:id="rId6" w:history="1">
        <w:r w:rsidRPr="00133B93">
          <w:rPr>
            <w:rStyle w:val="Hyperlink"/>
            <w:sz w:val="28"/>
            <w:szCs w:val="28"/>
          </w:rPr>
          <w:t>http://explainextended.com/2009/09/25/adjacency-list-vs-nested-sets-sql-server/</w:t>
        </w:r>
      </w:hyperlink>
    </w:p>
    <w:p w:rsidR="00133B93" w:rsidRPr="00133B93" w:rsidRDefault="00133B93" w:rsidP="00133B93">
      <w:pPr>
        <w:rPr>
          <w:sz w:val="28"/>
          <w:szCs w:val="28"/>
        </w:rPr>
      </w:pPr>
      <w:r w:rsidRPr="00133B93">
        <w:rPr>
          <w:sz w:val="28"/>
          <w:szCs w:val="28"/>
        </w:rPr>
        <w:t>Continuing the series:</w:t>
      </w:r>
    </w:p>
    <w:p w:rsidR="00133B93" w:rsidRPr="00133B93" w:rsidRDefault="00133B93" w:rsidP="00133B93">
      <w:pPr>
        <w:rPr>
          <w:ins w:id="1" w:author="Unknown"/>
          <w:sz w:val="28"/>
          <w:szCs w:val="28"/>
        </w:rPr>
      </w:pPr>
      <w:ins w:id="2" w:author="Unknown">
        <w:r w:rsidRPr="00133B93">
          <w:rPr>
            <w:sz w:val="28"/>
            <w:szCs w:val="28"/>
          </w:rPr>
          <w:t xml:space="preserve">What is better to store hierarchical data: </w:t>
        </w:r>
        <w:r w:rsidRPr="00133B93">
          <w:rPr>
            <w:b/>
            <w:bCs/>
            <w:sz w:val="28"/>
            <w:szCs w:val="28"/>
          </w:rPr>
          <w:t>nested sets</w:t>
        </w:r>
        <w:r w:rsidRPr="00133B93">
          <w:rPr>
            <w:sz w:val="28"/>
            <w:szCs w:val="28"/>
          </w:rPr>
          <w:t xml:space="preserve"> model or </w:t>
        </w:r>
        <w:r w:rsidRPr="00133B93">
          <w:rPr>
            <w:b/>
            <w:bCs/>
            <w:sz w:val="28"/>
            <w:szCs w:val="28"/>
          </w:rPr>
          <w:t>adjacency list</w:t>
        </w:r>
        <w:r w:rsidRPr="00133B93">
          <w:rPr>
            <w:sz w:val="28"/>
            <w:szCs w:val="28"/>
          </w:rPr>
          <w:t xml:space="preserve"> (parent-child) model? </w:t>
        </w:r>
      </w:ins>
    </w:p>
    <w:p w:rsidR="00133B93" w:rsidRPr="00133B93" w:rsidRDefault="00133B93" w:rsidP="00133B93">
      <w:pPr>
        <w:rPr>
          <w:ins w:id="3" w:author="Unknown"/>
          <w:sz w:val="28"/>
          <w:szCs w:val="28"/>
        </w:rPr>
      </w:pPr>
      <w:ins w:id="4" w:author="Unknown">
        <w:r w:rsidRPr="00133B93">
          <w:rPr>
            <w:sz w:val="28"/>
            <w:szCs w:val="28"/>
          </w:rPr>
          <w:t>For detailed explanations of the terms, see the first article in the series:</w:t>
        </w:r>
      </w:ins>
    </w:p>
    <w:p w:rsidR="00133B93" w:rsidRPr="00133B93" w:rsidRDefault="00133B93" w:rsidP="00133B93">
      <w:pPr>
        <w:numPr>
          <w:ilvl w:val="0"/>
          <w:numId w:val="1"/>
        </w:numPr>
        <w:rPr>
          <w:ins w:id="5" w:author="Unknown"/>
          <w:sz w:val="28"/>
          <w:szCs w:val="28"/>
        </w:rPr>
      </w:pPr>
      <w:ins w:id="6" w:author="Unknown">
        <w:r w:rsidRPr="00133B93">
          <w:rPr>
            <w:sz w:val="28"/>
            <w:szCs w:val="28"/>
          </w:rPr>
          <w:fldChar w:fldCharType="begin"/>
        </w:r>
        <w:r w:rsidRPr="00133B93">
          <w:rPr>
            <w:sz w:val="28"/>
            <w:szCs w:val="28"/>
          </w:rPr>
          <w:instrText xml:space="preserve"> HYPERLINK "http://explainextended.com/2009/09/24/adjacency-list-vs-nested-sets-postgresql/" </w:instrText>
        </w:r>
        <w:r w:rsidRPr="00133B93">
          <w:rPr>
            <w:sz w:val="28"/>
            <w:szCs w:val="28"/>
          </w:rPr>
          <w:fldChar w:fldCharType="separate"/>
        </w:r>
        <w:r w:rsidRPr="00133B93">
          <w:rPr>
            <w:rStyle w:val="Hyperlink"/>
            <w:b/>
            <w:bCs/>
            <w:sz w:val="28"/>
            <w:szCs w:val="28"/>
          </w:rPr>
          <w:t xml:space="preserve">Adjacency list vs. nested sets: </w:t>
        </w:r>
        <w:proofErr w:type="spellStart"/>
        <w:r w:rsidRPr="00133B93">
          <w:rPr>
            <w:rStyle w:val="Hyperlink"/>
            <w:b/>
            <w:bCs/>
            <w:sz w:val="28"/>
            <w:szCs w:val="28"/>
          </w:rPr>
          <w:t>PostgreSQL</w:t>
        </w:r>
        <w:proofErr w:type="spellEnd"/>
        <w:r w:rsidRPr="00133B93">
          <w:rPr>
            <w:sz w:val="28"/>
            <w:szCs w:val="28"/>
          </w:rPr>
          <w:fldChar w:fldCharType="end"/>
        </w:r>
      </w:ins>
    </w:p>
    <w:p w:rsidR="00133B93" w:rsidRPr="00133B93" w:rsidRDefault="00133B93" w:rsidP="00133B93">
      <w:pPr>
        <w:rPr>
          <w:ins w:id="7" w:author="Unknown"/>
          <w:sz w:val="28"/>
          <w:szCs w:val="28"/>
        </w:rPr>
      </w:pPr>
      <w:ins w:id="8" w:author="Unknown">
        <w:r w:rsidRPr="00133B93">
          <w:rPr>
            <w:sz w:val="28"/>
            <w:szCs w:val="28"/>
          </w:rPr>
          <w:t xml:space="preserve">Now, let's see what's better for </w:t>
        </w:r>
        <w:r w:rsidRPr="00133B93">
          <w:rPr>
            <w:b/>
            <w:bCs/>
            <w:sz w:val="28"/>
            <w:szCs w:val="28"/>
          </w:rPr>
          <w:t>SQL Server</w:t>
        </w:r>
        <w:r w:rsidRPr="00133B93">
          <w:rPr>
            <w:sz w:val="28"/>
            <w:szCs w:val="28"/>
          </w:rPr>
          <w:t>.</w:t>
        </w:r>
      </w:ins>
    </w:p>
    <w:p w:rsidR="00133B93" w:rsidRPr="00133B93" w:rsidRDefault="00133B93" w:rsidP="00133B93">
      <w:pPr>
        <w:rPr>
          <w:ins w:id="9" w:author="Unknown"/>
          <w:sz w:val="28"/>
          <w:szCs w:val="28"/>
        </w:rPr>
      </w:pPr>
      <w:ins w:id="10" w:author="Unknown">
        <w:r w:rsidRPr="00133B93">
          <w:rPr>
            <w:sz w:val="28"/>
            <w:szCs w:val="28"/>
          </w:rPr>
          <w:t xml:space="preserve">We will create a single table that holds both adjacency list data and nested sets data, with </w:t>
        </w:r>
        <w:r w:rsidRPr="00133B93">
          <w:rPr>
            <w:b/>
            <w:bCs/>
            <w:sz w:val="28"/>
            <w:szCs w:val="28"/>
          </w:rPr>
          <w:t>8</w:t>
        </w:r>
        <w:r w:rsidRPr="00133B93">
          <w:rPr>
            <w:sz w:val="28"/>
            <w:szCs w:val="28"/>
          </w:rPr>
          <w:t xml:space="preserve"> levels of nesting, </w:t>
        </w:r>
        <w:r w:rsidRPr="00133B93">
          <w:rPr>
            <w:b/>
            <w:bCs/>
            <w:sz w:val="28"/>
            <w:szCs w:val="28"/>
          </w:rPr>
          <w:t>5</w:t>
        </w:r>
        <w:r w:rsidRPr="00133B93">
          <w:rPr>
            <w:sz w:val="28"/>
            <w:szCs w:val="28"/>
          </w:rPr>
          <w:t xml:space="preserve"> children of each parent node and </w:t>
        </w:r>
        <w:r w:rsidRPr="00133B93">
          <w:rPr>
            <w:b/>
            <w:bCs/>
            <w:sz w:val="28"/>
            <w:szCs w:val="28"/>
          </w:rPr>
          <w:t>2,441,405</w:t>
        </w:r>
        <w:r w:rsidRPr="00133B93">
          <w:rPr>
            <w:sz w:val="28"/>
            <w:szCs w:val="28"/>
          </w:rPr>
          <w:t xml:space="preserve"> records</w:t>
        </w:r>
        <w:proofErr w:type="gramStart"/>
        <w:r w:rsidRPr="00133B93">
          <w:rPr>
            <w:sz w:val="28"/>
            <w:szCs w:val="28"/>
          </w:rPr>
          <w:t>:</w:t>
        </w:r>
        <w:proofErr w:type="gramEnd"/>
        <w:r w:rsidRPr="00133B93">
          <w:rPr>
            <w:sz w:val="28"/>
            <w:szCs w:val="28"/>
          </w:rPr>
          <w:br/>
        </w:r>
        <w:r w:rsidRPr="00133B93">
          <w:rPr>
            <w:sz w:val="28"/>
            <w:szCs w:val="28"/>
          </w:rPr>
          <w:br/>
        </w:r>
        <w:r w:rsidRPr="00133B93">
          <w:rPr>
            <w:sz w:val="28"/>
            <w:szCs w:val="28"/>
          </w:rPr>
          <w:fldChar w:fldCharType="begin"/>
        </w:r>
        <w:r w:rsidRPr="00133B93">
          <w:rPr>
            <w:sz w:val="28"/>
            <w:szCs w:val="28"/>
          </w:rPr>
          <w:instrText xml:space="preserve"> HYPERLINK "http://explainextended.com/2009/09/25/adjacency-list-vs-nested-sets-sql-server/" </w:instrText>
        </w:r>
        <w:r w:rsidRPr="00133B93">
          <w:rPr>
            <w:sz w:val="28"/>
            <w:szCs w:val="28"/>
          </w:rPr>
          <w:fldChar w:fldCharType="separate"/>
        </w:r>
        <w:r w:rsidRPr="00133B93">
          <w:rPr>
            <w:rStyle w:val="Hyperlink"/>
            <w:b/>
            <w:bCs/>
            <w:sz w:val="28"/>
            <w:szCs w:val="28"/>
          </w:rPr>
          <w:t>Table creation details</w:t>
        </w:r>
        <w:r w:rsidRPr="00133B93">
          <w:rPr>
            <w:sz w:val="28"/>
            <w:szCs w:val="28"/>
          </w:rPr>
          <w:fldChar w:fldCharType="end"/>
        </w:r>
      </w:ins>
    </w:p>
    <w:p w:rsidR="00133B93" w:rsidRPr="00133B93" w:rsidRDefault="00133B93" w:rsidP="00133B93">
      <w:pPr>
        <w:rPr>
          <w:ins w:id="11" w:author="Unknown"/>
          <w:sz w:val="28"/>
          <w:szCs w:val="28"/>
        </w:rPr>
      </w:pPr>
      <w:ins w:id="12" w:author="Unknown">
        <w:r w:rsidRPr="00133B93">
          <w:rPr>
            <w:sz w:val="28"/>
            <w:szCs w:val="28"/>
          </w:rPr>
          <w:fldChar w:fldCharType="begin"/>
        </w:r>
        <w:r w:rsidRPr="00133B93">
          <w:rPr>
            <w:sz w:val="28"/>
            <w:szCs w:val="28"/>
          </w:rPr>
          <w:instrText xml:space="preserve"> HYPERLINK "http://explainextended.com/2009/09/25/adjacency-list-vs-nested-sets-sql-server/" \l "viewSource" \o "view source" </w:instrText>
        </w:r>
        <w:r w:rsidRPr="00133B93">
          <w:rPr>
            <w:sz w:val="28"/>
            <w:szCs w:val="28"/>
          </w:rPr>
          <w:fldChar w:fldCharType="separate"/>
        </w:r>
        <w:proofErr w:type="gramStart"/>
        <w:r w:rsidRPr="00133B93">
          <w:rPr>
            <w:rStyle w:val="Hyperlink"/>
            <w:sz w:val="28"/>
            <w:szCs w:val="28"/>
          </w:rPr>
          <w:t>view</w:t>
        </w:r>
        <w:proofErr w:type="gramEnd"/>
        <w:r w:rsidRPr="00133B93">
          <w:rPr>
            <w:rStyle w:val="Hyperlink"/>
            <w:sz w:val="28"/>
            <w:szCs w:val="28"/>
          </w:rPr>
          <w:t xml:space="preserve"> </w:t>
        </w:r>
        <w:proofErr w:type="spellStart"/>
        <w:r w:rsidRPr="00133B93">
          <w:rPr>
            <w:rStyle w:val="Hyperlink"/>
            <w:sz w:val="28"/>
            <w:szCs w:val="28"/>
          </w:rPr>
          <w:t>source</w:t>
        </w:r>
        <w:r w:rsidRPr="00133B93">
          <w:rPr>
            <w:sz w:val="28"/>
            <w:szCs w:val="28"/>
          </w:rPr>
          <w:fldChar w:fldCharType="end"/>
        </w:r>
        <w:r w:rsidRPr="00133B93">
          <w:rPr>
            <w:sz w:val="28"/>
            <w:szCs w:val="28"/>
          </w:rPr>
          <w:fldChar w:fldCharType="begin"/>
        </w:r>
        <w:r w:rsidRPr="00133B93">
          <w:rPr>
            <w:sz w:val="28"/>
            <w:szCs w:val="28"/>
          </w:rPr>
          <w:instrText xml:space="preserve"> HYPERLINK "http://explainextended.com/2009/09/25/adjacency-list-vs-nested-sets-sql-server/" \l "printSource" \o "print" </w:instrText>
        </w:r>
        <w:r w:rsidRPr="00133B93">
          <w:rPr>
            <w:sz w:val="28"/>
            <w:szCs w:val="28"/>
          </w:rPr>
          <w:fldChar w:fldCharType="separate"/>
        </w:r>
        <w:r w:rsidRPr="00133B93">
          <w:rPr>
            <w:rStyle w:val="Hyperlink"/>
            <w:sz w:val="28"/>
            <w:szCs w:val="28"/>
          </w:rPr>
          <w:t>print</w:t>
        </w:r>
        <w:proofErr w:type="spellEnd"/>
        <w:r w:rsidRPr="00133B93">
          <w:rPr>
            <w:sz w:val="28"/>
            <w:szCs w:val="28"/>
          </w:rPr>
          <w:fldChar w:fldCharType="end"/>
        </w:r>
        <w:r w:rsidRPr="00133B93">
          <w:rPr>
            <w:sz w:val="28"/>
            <w:szCs w:val="28"/>
          </w:rPr>
          <w:fldChar w:fldCharType="begin"/>
        </w:r>
        <w:r w:rsidRPr="00133B93">
          <w:rPr>
            <w:sz w:val="28"/>
            <w:szCs w:val="28"/>
          </w:rPr>
          <w:instrText xml:space="preserve"> HYPERLINK "http://explainextended.com/2009/09/25/adjacency-list-vs-nested-sets-sql-server/" \l "about" \o "?" </w:instrText>
        </w:r>
        <w:r w:rsidRPr="00133B93">
          <w:rPr>
            <w:sz w:val="28"/>
            <w:szCs w:val="28"/>
          </w:rPr>
          <w:fldChar w:fldCharType="separate"/>
        </w:r>
        <w:r w:rsidRPr="00133B93">
          <w:rPr>
            <w:rStyle w:val="Hyperlink"/>
            <w:sz w:val="28"/>
            <w:szCs w:val="28"/>
          </w:rPr>
          <w:t>?</w:t>
        </w:r>
        <w:r w:rsidRPr="00133B93">
          <w:rPr>
            <w:sz w:val="28"/>
            <w:szCs w:val="28"/>
          </w:rPr>
          <w:fldChar w:fldCharType="end"/>
        </w:r>
      </w:ins>
    </w:p>
    <w:p w:rsidR="00133B93" w:rsidRPr="00133B93" w:rsidRDefault="00133B93" w:rsidP="00133B93">
      <w:pPr>
        <w:rPr>
          <w:ins w:id="13" w:author="Unknown"/>
          <w:sz w:val="28"/>
          <w:szCs w:val="28"/>
        </w:rPr>
      </w:pPr>
      <w:ins w:id="14" w:author="Unknown">
        <w:r w:rsidRPr="00133B93">
          <w:rPr>
            <w:sz w:val="28"/>
            <w:szCs w:val="28"/>
          </w:rPr>
          <w:t>01</w:t>
        </w:r>
        <w:proofErr w:type="gramStart"/>
        <w:r w:rsidRPr="00133B93">
          <w:rPr>
            <w:sz w:val="28"/>
            <w:szCs w:val="28"/>
          </w:rPr>
          <w:t>.CREATE</w:t>
        </w:r>
        <w:proofErr w:type="gramEnd"/>
        <w:r w:rsidRPr="00133B93">
          <w:rPr>
            <w:sz w:val="28"/>
            <w:szCs w:val="28"/>
          </w:rPr>
          <w:t xml:space="preserve"> SCHEMA [20090925_nested] </w:t>
        </w:r>
      </w:ins>
    </w:p>
    <w:p w:rsidR="00133B93" w:rsidRPr="00133B93" w:rsidRDefault="00133B93" w:rsidP="00133B93">
      <w:pPr>
        <w:rPr>
          <w:ins w:id="15" w:author="Unknown"/>
          <w:sz w:val="28"/>
          <w:szCs w:val="28"/>
        </w:rPr>
      </w:pPr>
      <w:ins w:id="16" w:author="Unknown">
        <w:r w:rsidRPr="00133B93">
          <w:rPr>
            <w:sz w:val="28"/>
            <w:szCs w:val="28"/>
          </w:rPr>
          <w:t>02</w:t>
        </w:r>
        <w:proofErr w:type="gramStart"/>
        <w:r w:rsidRPr="00133B93">
          <w:rPr>
            <w:sz w:val="28"/>
            <w:szCs w:val="28"/>
          </w:rPr>
          <w:t>.CREATE</w:t>
        </w:r>
        <w:proofErr w:type="gramEnd"/>
        <w:r w:rsidRPr="00133B93">
          <w:rPr>
            <w:sz w:val="28"/>
            <w:szCs w:val="28"/>
          </w:rPr>
          <w:t xml:space="preserve"> TABLE [20090925_nested].</w:t>
        </w:r>
        <w:proofErr w:type="spellStart"/>
        <w:r w:rsidRPr="00133B93">
          <w:rPr>
            <w:sz w:val="28"/>
            <w:szCs w:val="28"/>
          </w:rPr>
          <w:t>t_hierarchy</w:t>
        </w:r>
        <w:proofErr w:type="spellEnd"/>
        <w:r w:rsidRPr="00133B93">
          <w:rPr>
            <w:sz w:val="28"/>
            <w:szCs w:val="28"/>
          </w:rPr>
          <w:t xml:space="preserve"> ( </w:t>
        </w:r>
      </w:ins>
    </w:p>
    <w:p w:rsidR="00133B93" w:rsidRPr="00133B93" w:rsidRDefault="00133B93" w:rsidP="00133B93">
      <w:pPr>
        <w:rPr>
          <w:ins w:id="17" w:author="Unknown"/>
          <w:sz w:val="28"/>
          <w:szCs w:val="28"/>
        </w:rPr>
      </w:pPr>
      <w:ins w:id="18" w:author="Unknown">
        <w:r w:rsidRPr="00133B93">
          <w:rPr>
            <w:sz w:val="28"/>
            <w:szCs w:val="28"/>
          </w:rPr>
          <w:t xml:space="preserve">03.        id INT NOT NULL PRIMARY KEY, </w:t>
        </w:r>
      </w:ins>
    </w:p>
    <w:p w:rsidR="00133B93" w:rsidRPr="00133B93" w:rsidRDefault="00133B93" w:rsidP="00133B93">
      <w:pPr>
        <w:rPr>
          <w:ins w:id="19" w:author="Unknown"/>
          <w:sz w:val="28"/>
          <w:szCs w:val="28"/>
        </w:rPr>
      </w:pPr>
      <w:ins w:id="20" w:author="Unknown">
        <w:r w:rsidRPr="00133B93">
          <w:rPr>
            <w:sz w:val="28"/>
            <w:szCs w:val="28"/>
          </w:rPr>
          <w:t>04.        </w:t>
        </w:r>
        <w:proofErr w:type="gramStart"/>
        <w:r w:rsidRPr="00133B93">
          <w:rPr>
            <w:sz w:val="28"/>
            <w:szCs w:val="28"/>
          </w:rPr>
          <w:t>parent</w:t>
        </w:r>
        <w:proofErr w:type="gramEnd"/>
        <w:r w:rsidRPr="00133B93">
          <w:rPr>
            <w:sz w:val="28"/>
            <w:szCs w:val="28"/>
          </w:rPr>
          <w:t xml:space="preserve"> INT NOT NULL, </w:t>
        </w:r>
      </w:ins>
    </w:p>
    <w:p w:rsidR="00133B93" w:rsidRPr="00133B93" w:rsidRDefault="00133B93" w:rsidP="00133B93">
      <w:pPr>
        <w:rPr>
          <w:ins w:id="21" w:author="Unknown"/>
          <w:sz w:val="28"/>
          <w:szCs w:val="28"/>
        </w:rPr>
      </w:pPr>
      <w:ins w:id="22" w:author="Unknown">
        <w:r w:rsidRPr="00133B93">
          <w:rPr>
            <w:sz w:val="28"/>
            <w:szCs w:val="28"/>
          </w:rPr>
          <w:t>05.        </w:t>
        </w:r>
        <w:proofErr w:type="spellStart"/>
        <w:r w:rsidRPr="00133B93">
          <w:rPr>
            <w:sz w:val="28"/>
            <w:szCs w:val="28"/>
          </w:rPr>
          <w:t>lft</w:t>
        </w:r>
        <w:proofErr w:type="spellEnd"/>
        <w:r w:rsidRPr="00133B93">
          <w:rPr>
            <w:sz w:val="28"/>
            <w:szCs w:val="28"/>
          </w:rPr>
          <w:t xml:space="preserve"> INT NOT NULL, </w:t>
        </w:r>
      </w:ins>
    </w:p>
    <w:p w:rsidR="00133B93" w:rsidRPr="00133B93" w:rsidRDefault="00133B93" w:rsidP="00133B93">
      <w:pPr>
        <w:rPr>
          <w:ins w:id="23" w:author="Unknown"/>
          <w:sz w:val="28"/>
          <w:szCs w:val="28"/>
        </w:rPr>
      </w:pPr>
      <w:ins w:id="24" w:author="Unknown">
        <w:r w:rsidRPr="00133B93">
          <w:rPr>
            <w:sz w:val="28"/>
            <w:szCs w:val="28"/>
          </w:rPr>
          <w:t>06.        </w:t>
        </w:r>
        <w:proofErr w:type="spellStart"/>
        <w:r w:rsidRPr="00133B93">
          <w:rPr>
            <w:sz w:val="28"/>
            <w:szCs w:val="28"/>
          </w:rPr>
          <w:t>rgt</w:t>
        </w:r>
        <w:proofErr w:type="spellEnd"/>
        <w:r w:rsidRPr="00133B93">
          <w:rPr>
            <w:sz w:val="28"/>
            <w:szCs w:val="28"/>
          </w:rPr>
          <w:t xml:space="preserve"> INT NOT NULL, </w:t>
        </w:r>
      </w:ins>
    </w:p>
    <w:p w:rsidR="00133B93" w:rsidRPr="00133B93" w:rsidRDefault="00133B93" w:rsidP="00133B93">
      <w:pPr>
        <w:rPr>
          <w:ins w:id="25" w:author="Unknown"/>
          <w:sz w:val="28"/>
          <w:szCs w:val="28"/>
        </w:rPr>
      </w:pPr>
      <w:ins w:id="26" w:author="Unknown">
        <w:r w:rsidRPr="00133B93">
          <w:rPr>
            <w:sz w:val="28"/>
            <w:szCs w:val="28"/>
          </w:rPr>
          <w:t>07.        </w:t>
        </w:r>
        <w:proofErr w:type="gramStart"/>
        <w:r w:rsidRPr="00133B93">
          <w:rPr>
            <w:sz w:val="28"/>
            <w:szCs w:val="28"/>
          </w:rPr>
          <w:t>data</w:t>
        </w:r>
        <w:proofErr w:type="gramEnd"/>
        <w:r w:rsidRPr="00133B93">
          <w:rPr>
            <w:sz w:val="28"/>
            <w:szCs w:val="28"/>
          </w:rPr>
          <w:t xml:space="preserve"> VARCHAR(100) NOT NULL, </w:t>
        </w:r>
      </w:ins>
    </w:p>
    <w:p w:rsidR="00133B93" w:rsidRPr="00133B93" w:rsidRDefault="00133B93" w:rsidP="00133B93">
      <w:pPr>
        <w:rPr>
          <w:ins w:id="27" w:author="Unknown"/>
          <w:sz w:val="28"/>
          <w:szCs w:val="28"/>
        </w:rPr>
      </w:pPr>
      <w:ins w:id="28" w:author="Unknown">
        <w:r w:rsidRPr="00133B93">
          <w:rPr>
            <w:sz w:val="28"/>
            <w:szCs w:val="28"/>
          </w:rPr>
          <w:lastRenderedPageBreak/>
          <w:t>08.        </w:t>
        </w:r>
        <w:proofErr w:type="gramStart"/>
        <w:r w:rsidRPr="00133B93">
          <w:rPr>
            <w:sz w:val="28"/>
            <w:szCs w:val="28"/>
          </w:rPr>
          <w:t>stuffing</w:t>
        </w:r>
        <w:proofErr w:type="gramEnd"/>
        <w:r w:rsidRPr="00133B93">
          <w:rPr>
            <w:sz w:val="28"/>
            <w:szCs w:val="28"/>
          </w:rPr>
          <w:t xml:space="preserve"> VARCHAR(100) NOT NULL</w:t>
        </w:r>
      </w:ins>
    </w:p>
    <w:p w:rsidR="00133B93" w:rsidRPr="00133B93" w:rsidRDefault="00133B93" w:rsidP="00133B93">
      <w:pPr>
        <w:rPr>
          <w:ins w:id="29" w:author="Unknown"/>
          <w:sz w:val="28"/>
          <w:szCs w:val="28"/>
        </w:rPr>
      </w:pPr>
      <w:ins w:id="30" w:author="Unknown">
        <w:r w:rsidRPr="00133B93">
          <w:rPr>
            <w:sz w:val="28"/>
            <w:szCs w:val="28"/>
          </w:rPr>
          <w:t xml:space="preserve">09.) </w:t>
        </w:r>
      </w:ins>
    </w:p>
    <w:p w:rsidR="00133B93" w:rsidRPr="00133B93" w:rsidRDefault="00133B93" w:rsidP="00133B93">
      <w:pPr>
        <w:rPr>
          <w:ins w:id="31" w:author="Unknown"/>
          <w:sz w:val="28"/>
          <w:szCs w:val="28"/>
        </w:rPr>
      </w:pPr>
      <w:ins w:id="32" w:author="Unknown">
        <w:r w:rsidRPr="00133B93">
          <w:rPr>
            <w:sz w:val="28"/>
            <w:szCs w:val="28"/>
          </w:rPr>
          <w:t>10</w:t>
        </w:r>
        <w:proofErr w:type="gramStart"/>
        <w:r w:rsidRPr="00133B93">
          <w:rPr>
            <w:sz w:val="28"/>
            <w:szCs w:val="28"/>
          </w:rPr>
          <w:t>.GO</w:t>
        </w:r>
        <w:proofErr w:type="gramEnd"/>
        <w:r w:rsidRPr="00133B93">
          <w:rPr>
            <w:sz w:val="28"/>
            <w:szCs w:val="28"/>
          </w:rPr>
          <w:t xml:space="preserve"> </w:t>
        </w:r>
      </w:ins>
    </w:p>
    <w:p w:rsidR="00133B93" w:rsidRPr="00133B93" w:rsidRDefault="00133B93" w:rsidP="00133B93">
      <w:pPr>
        <w:rPr>
          <w:ins w:id="33" w:author="Unknown"/>
          <w:sz w:val="28"/>
          <w:szCs w:val="28"/>
        </w:rPr>
      </w:pPr>
      <w:ins w:id="34" w:author="Unknown">
        <w:r w:rsidRPr="00133B93">
          <w:rPr>
            <w:sz w:val="28"/>
            <w:szCs w:val="28"/>
          </w:rPr>
          <w:t>11</w:t>
        </w:r>
        <w:proofErr w:type="gramStart"/>
        <w:r w:rsidRPr="00133B93">
          <w:rPr>
            <w:sz w:val="28"/>
            <w:szCs w:val="28"/>
          </w:rPr>
          <w:t>.WITH</w:t>
        </w:r>
        <w:proofErr w:type="gramEnd"/>
        <w:r w:rsidRPr="00133B93">
          <w:rPr>
            <w:sz w:val="28"/>
            <w:szCs w:val="28"/>
          </w:rPr>
          <w:t xml:space="preserve">    </w:t>
        </w:r>
        <w:proofErr w:type="spellStart"/>
        <w:r w:rsidRPr="00133B93">
          <w:rPr>
            <w:sz w:val="28"/>
            <w:szCs w:val="28"/>
          </w:rPr>
          <w:t>nums</w:t>
        </w:r>
        <w:proofErr w:type="spellEnd"/>
        <w:r w:rsidRPr="00133B93">
          <w:rPr>
            <w:sz w:val="28"/>
            <w:szCs w:val="28"/>
          </w:rPr>
          <w:t xml:space="preserve"> AS</w:t>
        </w:r>
      </w:ins>
    </w:p>
    <w:p w:rsidR="00133B93" w:rsidRPr="00133B93" w:rsidRDefault="00133B93" w:rsidP="00133B93">
      <w:pPr>
        <w:rPr>
          <w:ins w:id="35" w:author="Unknown"/>
          <w:sz w:val="28"/>
          <w:szCs w:val="28"/>
        </w:rPr>
      </w:pPr>
      <w:ins w:id="36" w:author="Unknown">
        <w:r w:rsidRPr="00133B93">
          <w:rPr>
            <w:sz w:val="28"/>
            <w:szCs w:val="28"/>
          </w:rPr>
          <w:t xml:space="preserve">12.        ( </w:t>
        </w:r>
      </w:ins>
    </w:p>
    <w:p w:rsidR="00133B93" w:rsidRPr="00133B93" w:rsidRDefault="00133B93" w:rsidP="00133B93">
      <w:pPr>
        <w:rPr>
          <w:ins w:id="37" w:author="Unknown"/>
          <w:sz w:val="28"/>
          <w:szCs w:val="28"/>
        </w:rPr>
      </w:pPr>
      <w:ins w:id="38" w:author="Unknown">
        <w:r w:rsidRPr="00133B93">
          <w:rPr>
            <w:sz w:val="28"/>
            <w:szCs w:val="28"/>
          </w:rPr>
          <w:t>13.        SELECT</w:t>
        </w:r>
        <w:proofErr w:type="gramStart"/>
        <w:r w:rsidRPr="00133B93">
          <w:rPr>
            <w:sz w:val="28"/>
            <w:szCs w:val="28"/>
          </w:rPr>
          <w:t>  1</w:t>
        </w:r>
        <w:proofErr w:type="gramEnd"/>
        <w:r w:rsidRPr="00133B93">
          <w:rPr>
            <w:sz w:val="28"/>
            <w:szCs w:val="28"/>
          </w:rPr>
          <w:t xml:space="preserve"> AS </w:t>
        </w:r>
        <w:proofErr w:type="spellStart"/>
        <w:r w:rsidRPr="00133B93">
          <w:rPr>
            <w:sz w:val="28"/>
            <w:szCs w:val="28"/>
          </w:rPr>
          <w:t>num</w:t>
        </w:r>
        <w:proofErr w:type="spellEnd"/>
        <w:r w:rsidRPr="00133B93">
          <w:rPr>
            <w:sz w:val="28"/>
            <w:szCs w:val="28"/>
          </w:rPr>
          <w:t xml:space="preserve"> </w:t>
        </w:r>
      </w:ins>
    </w:p>
    <w:p w:rsidR="00133B93" w:rsidRPr="00133B93" w:rsidRDefault="00133B93" w:rsidP="00133B93">
      <w:pPr>
        <w:rPr>
          <w:ins w:id="39" w:author="Unknown"/>
          <w:sz w:val="28"/>
          <w:szCs w:val="28"/>
        </w:rPr>
      </w:pPr>
      <w:ins w:id="40" w:author="Unknown">
        <w:r w:rsidRPr="00133B93">
          <w:rPr>
            <w:sz w:val="28"/>
            <w:szCs w:val="28"/>
          </w:rPr>
          <w:t>14.        UNION ALL</w:t>
        </w:r>
      </w:ins>
    </w:p>
    <w:p w:rsidR="00133B93" w:rsidRPr="00133B93" w:rsidRDefault="00133B93" w:rsidP="00133B93">
      <w:pPr>
        <w:rPr>
          <w:ins w:id="41" w:author="Unknown"/>
          <w:sz w:val="28"/>
          <w:szCs w:val="28"/>
        </w:rPr>
      </w:pPr>
      <w:ins w:id="42" w:author="Unknown">
        <w:r w:rsidRPr="00133B93">
          <w:rPr>
            <w:sz w:val="28"/>
            <w:szCs w:val="28"/>
          </w:rPr>
          <w:t>15.        SELECT</w:t>
        </w:r>
        <w:proofErr w:type="gramStart"/>
        <w:r w:rsidRPr="00133B93">
          <w:rPr>
            <w:sz w:val="28"/>
            <w:szCs w:val="28"/>
          </w:rPr>
          <w:t xml:space="preserve">  </w:t>
        </w:r>
        <w:proofErr w:type="spellStart"/>
        <w:r w:rsidRPr="00133B93">
          <w:rPr>
            <w:sz w:val="28"/>
            <w:szCs w:val="28"/>
          </w:rPr>
          <w:t>num</w:t>
        </w:r>
        <w:proofErr w:type="spellEnd"/>
        <w:proofErr w:type="gramEnd"/>
        <w:r w:rsidRPr="00133B93">
          <w:rPr>
            <w:sz w:val="28"/>
            <w:szCs w:val="28"/>
          </w:rPr>
          <w:t xml:space="preserve"> + 1 </w:t>
        </w:r>
      </w:ins>
    </w:p>
    <w:p w:rsidR="00133B93" w:rsidRPr="00133B93" w:rsidRDefault="00133B93" w:rsidP="00133B93">
      <w:pPr>
        <w:rPr>
          <w:ins w:id="43" w:author="Unknown"/>
          <w:sz w:val="28"/>
          <w:szCs w:val="28"/>
        </w:rPr>
      </w:pPr>
      <w:ins w:id="44" w:author="Unknown">
        <w:r w:rsidRPr="00133B93">
          <w:rPr>
            <w:sz w:val="28"/>
            <w:szCs w:val="28"/>
          </w:rPr>
          <w:t xml:space="preserve">16.        FROM    </w:t>
        </w:r>
        <w:proofErr w:type="spellStart"/>
        <w:r w:rsidRPr="00133B93">
          <w:rPr>
            <w:sz w:val="28"/>
            <w:szCs w:val="28"/>
          </w:rPr>
          <w:t>nums</w:t>
        </w:r>
        <w:proofErr w:type="spellEnd"/>
        <w:r w:rsidRPr="00133B93">
          <w:rPr>
            <w:sz w:val="28"/>
            <w:szCs w:val="28"/>
          </w:rPr>
          <w:t xml:space="preserve"> </w:t>
        </w:r>
      </w:ins>
    </w:p>
    <w:p w:rsidR="00133B93" w:rsidRPr="00133B93" w:rsidRDefault="00133B93" w:rsidP="00133B93">
      <w:pPr>
        <w:rPr>
          <w:ins w:id="45" w:author="Unknown"/>
          <w:sz w:val="28"/>
          <w:szCs w:val="28"/>
        </w:rPr>
      </w:pPr>
      <w:ins w:id="46" w:author="Unknown">
        <w:r w:rsidRPr="00133B93">
          <w:rPr>
            <w:sz w:val="28"/>
            <w:szCs w:val="28"/>
          </w:rPr>
          <w:t xml:space="preserve">17.        WHERE   </w:t>
        </w:r>
        <w:proofErr w:type="spellStart"/>
        <w:r w:rsidRPr="00133B93">
          <w:rPr>
            <w:sz w:val="28"/>
            <w:szCs w:val="28"/>
          </w:rPr>
          <w:t>num</w:t>
        </w:r>
        <w:proofErr w:type="spellEnd"/>
        <w:r w:rsidRPr="00133B93">
          <w:rPr>
            <w:sz w:val="28"/>
            <w:szCs w:val="28"/>
          </w:rPr>
          <w:t xml:space="preserve"> &lt; 5 </w:t>
        </w:r>
      </w:ins>
    </w:p>
    <w:p w:rsidR="00133B93" w:rsidRPr="00133B93" w:rsidRDefault="00133B93" w:rsidP="00133B93">
      <w:pPr>
        <w:rPr>
          <w:ins w:id="47" w:author="Unknown"/>
          <w:sz w:val="28"/>
          <w:szCs w:val="28"/>
        </w:rPr>
      </w:pPr>
      <w:ins w:id="48" w:author="Unknown">
        <w:r w:rsidRPr="00133B93">
          <w:rPr>
            <w:sz w:val="28"/>
            <w:szCs w:val="28"/>
          </w:rPr>
          <w:t xml:space="preserve">18.        ), </w:t>
        </w:r>
      </w:ins>
    </w:p>
    <w:p w:rsidR="00133B93" w:rsidRPr="00133B93" w:rsidRDefault="00133B93" w:rsidP="00133B93">
      <w:pPr>
        <w:rPr>
          <w:ins w:id="49" w:author="Unknown"/>
          <w:sz w:val="28"/>
          <w:szCs w:val="28"/>
        </w:rPr>
      </w:pPr>
      <w:ins w:id="50" w:author="Unknown">
        <w:r w:rsidRPr="00133B93">
          <w:rPr>
            <w:sz w:val="28"/>
            <w:szCs w:val="28"/>
          </w:rPr>
          <w:t>19.        </w:t>
        </w:r>
        <w:proofErr w:type="gramStart"/>
        <w:r w:rsidRPr="00133B93">
          <w:rPr>
            <w:sz w:val="28"/>
            <w:szCs w:val="28"/>
          </w:rPr>
          <w:t>q</w:t>
        </w:r>
        <w:proofErr w:type="gramEnd"/>
        <w:r w:rsidRPr="00133B93">
          <w:rPr>
            <w:sz w:val="28"/>
            <w:szCs w:val="28"/>
          </w:rPr>
          <w:t xml:space="preserve"> AS</w:t>
        </w:r>
      </w:ins>
    </w:p>
    <w:p w:rsidR="00133B93" w:rsidRPr="00133B93" w:rsidRDefault="00133B93" w:rsidP="00133B93">
      <w:pPr>
        <w:rPr>
          <w:ins w:id="51" w:author="Unknown"/>
          <w:sz w:val="28"/>
          <w:szCs w:val="28"/>
        </w:rPr>
      </w:pPr>
      <w:ins w:id="52" w:author="Unknown">
        <w:r w:rsidRPr="00133B93">
          <w:rPr>
            <w:sz w:val="28"/>
            <w:szCs w:val="28"/>
          </w:rPr>
          <w:t xml:space="preserve">20.        ( </w:t>
        </w:r>
      </w:ins>
    </w:p>
    <w:p w:rsidR="00133B93" w:rsidRPr="00133B93" w:rsidRDefault="00133B93" w:rsidP="00133B93">
      <w:pPr>
        <w:rPr>
          <w:ins w:id="53" w:author="Unknown"/>
          <w:sz w:val="28"/>
          <w:szCs w:val="28"/>
        </w:rPr>
      </w:pPr>
      <w:ins w:id="54" w:author="Unknown">
        <w:r w:rsidRPr="00133B93">
          <w:rPr>
            <w:sz w:val="28"/>
            <w:szCs w:val="28"/>
          </w:rPr>
          <w:t>21.        SELECT</w:t>
        </w:r>
        <w:proofErr w:type="gramStart"/>
        <w:r w:rsidRPr="00133B93">
          <w:rPr>
            <w:sz w:val="28"/>
            <w:szCs w:val="28"/>
          </w:rPr>
          <w:t xml:space="preserve">  </w:t>
        </w:r>
        <w:proofErr w:type="spellStart"/>
        <w:r w:rsidRPr="00133B93">
          <w:rPr>
            <w:sz w:val="28"/>
            <w:szCs w:val="28"/>
          </w:rPr>
          <w:t>num</w:t>
        </w:r>
        <w:proofErr w:type="spellEnd"/>
        <w:proofErr w:type="gramEnd"/>
        <w:r w:rsidRPr="00133B93">
          <w:rPr>
            <w:sz w:val="28"/>
            <w:szCs w:val="28"/>
          </w:rPr>
          <w:t xml:space="preserve"> AS id, 0 AS parent, </w:t>
        </w:r>
      </w:ins>
    </w:p>
    <w:p w:rsidR="00133B93" w:rsidRPr="00133B93" w:rsidRDefault="00133B93" w:rsidP="00133B93">
      <w:pPr>
        <w:rPr>
          <w:ins w:id="55" w:author="Unknown"/>
          <w:sz w:val="28"/>
          <w:szCs w:val="28"/>
        </w:rPr>
      </w:pPr>
      <w:ins w:id="56" w:author="Unknown">
        <w:r w:rsidRPr="00133B93">
          <w:rPr>
            <w:sz w:val="28"/>
            <w:szCs w:val="28"/>
          </w:rPr>
          <w:t>22.                1 + 585937 * (</w:t>
        </w:r>
        <w:proofErr w:type="spellStart"/>
        <w:r w:rsidRPr="00133B93">
          <w:rPr>
            <w:sz w:val="28"/>
            <w:szCs w:val="28"/>
          </w:rPr>
          <w:t>num</w:t>
        </w:r>
        <w:proofErr w:type="spellEnd"/>
        <w:r w:rsidRPr="00133B93">
          <w:rPr>
            <w:sz w:val="28"/>
            <w:szCs w:val="28"/>
          </w:rPr>
          <w:t xml:space="preserve"> - 1) AS </w:t>
        </w:r>
        <w:proofErr w:type="spellStart"/>
        <w:r w:rsidRPr="00133B93">
          <w:rPr>
            <w:sz w:val="28"/>
            <w:szCs w:val="28"/>
          </w:rPr>
          <w:t>lft</w:t>
        </w:r>
        <w:proofErr w:type="spellEnd"/>
        <w:r w:rsidRPr="00133B93">
          <w:rPr>
            <w:sz w:val="28"/>
            <w:szCs w:val="28"/>
          </w:rPr>
          <w:t xml:space="preserve">, </w:t>
        </w:r>
      </w:ins>
    </w:p>
    <w:p w:rsidR="00133B93" w:rsidRPr="00133B93" w:rsidRDefault="00133B93" w:rsidP="00133B93">
      <w:pPr>
        <w:rPr>
          <w:ins w:id="57" w:author="Unknown"/>
          <w:sz w:val="28"/>
          <w:szCs w:val="28"/>
        </w:rPr>
      </w:pPr>
      <w:ins w:id="58" w:author="Unknown">
        <w:r w:rsidRPr="00133B93">
          <w:rPr>
            <w:sz w:val="28"/>
            <w:szCs w:val="28"/>
          </w:rPr>
          <w:t xml:space="preserve">23.                1 + 585937 * </w:t>
        </w:r>
        <w:proofErr w:type="spellStart"/>
        <w:r w:rsidRPr="00133B93">
          <w:rPr>
            <w:sz w:val="28"/>
            <w:szCs w:val="28"/>
          </w:rPr>
          <w:t>num</w:t>
        </w:r>
        <w:proofErr w:type="spellEnd"/>
        <w:r w:rsidRPr="00133B93">
          <w:rPr>
            <w:sz w:val="28"/>
            <w:szCs w:val="28"/>
          </w:rPr>
          <w:t xml:space="preserve"> - 1 AS </w:t>
        </w:r>
        <w:proofErr w:type="spellStart"/>
        <w:r w:rsidRPr="00133B93">
          <w:rPr>
            <w:sz w:val="28"/>
            <w:szCs w:val="28"/>
          </w:rPr>
          <w:t>rgt</w:t>
        </w:r>
        <w:proofErr w:type="spellEnd"/>
        <w:r w:rsidRPr="00133B93">
          <w:rPr>
            <w:sz w:val="28"/>
            <w:szCs w:val="28"/>
          </w:rPr>
          <w:t xml:space="preserve">, </w:t>
        </w:r>
      </w:ins>
    </w:p>
    <w:p w:rsidR="00133B93" w:rsidRPr="00133B93" w:rsidRDefault="00133B93" w:rsidP="00133B93">
      <w:pPr>
        <w:rPr>
          <w:ins w:id="59" w:author="Unknown"/>
          <w:sz w:val="28"/>
          <w:szCs w:val="28"/>
        </w:rPr>
      </w:pPr>
      <w:ins w:id="60" w:author="Unknown">
        <w:r w:rsidRPr="00133B93">
          <w:rPr>
            <w:sz w:val="28"/>
            <w:szCs w:val="28"/>
          </w:rPr>
          <w:t>24.                </w:t>
        </w:r>
        <w:proofErr w:type="gramStart"/>
        <w:r w:rsidRPr="00133B93">
          <w:rPr>
            <w:sz w:val="28"/>
            <w:szCs w:val="28"/>
          </w:rPr>
          <w:t>FLOOR(</w:t>
        </w:r>
        <w:proofErr w:type="gramEnd"/>
        <w:r w:rsidRPr="00133B93">
          <w:rPr>
            <w:sz w:val="28"/>
            <w:szCs w:val="28"/>
          </w:rPr>
          <w:t xml:space="preserve">585937 / 5) AS width </w:t>
        </w:r>
      </w:ins>
    </w:p>
    <w:p w:rsidR="00133B93" w:rsidRPr="00133B93" w:rsidRDefault="00133B93" w:rsidP="00133B93">
      <w:pPr>
        <w:rPr>
          <w:ins w:id="61" w:author="Unknown"/>
          <w:sz w:val="28"/>
          <w:szCs w:val="28"/>
        </w:rPr>
      </w:pPr>
      <w:ins w:id="62" w:author="Unknown">
        <w:r w:rsidRPr="00133B93">
          <w:rPr>
            <w:sz w:val="28"/>
            <w:szCs w:val="28"/>
          </w:rPr>
          <w:t xml:space="preserve">25.        FROM    </w:t>
        </w:r>
        <w:proofErr w:type="spellStart"/>
        <w:r w:rsidRPr="00133B93">
          <w:rPr>
            <w:sz w:val="28"/>
            <w:szCs w:val="28"/>
          </w:rPr>
          <w:t>nums</w:t>
        </w:r>
        <w:proofErr w:type="spellEnd"/>
        <w:r w:rsidRPr="00133B93">
          <w:rPr>
            <w:sz w:val="28"/>
            <w:szCs w:val="28"/>
          </w:rPr>
          <w:t xml:space="preserve"> </w:t>
        </w:r>
      </w:ins>
    </w:p>
    <w:p w:rsidR="00133B93" w:rsidRPr="00133B93" w:rsidRDefault="00133B93" w:rsidP="00133B93">
      <w:pPr>
        <w:rPr>
          <w:ins w:id="63" w:author="Unknown"/>
          <w:sz w:val="28"/>
          <w:szCs w:val="28"/>
        </w:rPr>
      </w:pPr>
      <w:ins w:id="64" w:author="Unknown">
        <w:r w:rsidRPr="00133B93">
          <w:rPr>
            <w:sz w:val="28"/>
            <w:szCs w:val="28"/>
          </w:rPr>
          <w:t>26.        UNION ALL</w:t>
        </w:r>
      </w:ins>
    </w:p>
    <w:p w:rsidR="00133B93" w:rsidRPr="00133B93" w:rsidRDefault="00133B93" w:rsidP="00133B93">
      <w:pPr>
        <w:rPr>
          <w:ins w:id="65" w:author="Unknown"/>
          <w:sz w:val="28"/>
          <w:szCs w:val="28"/>
        </w:rPr>
      </w:pPr>
      <w:ins w:id="66" w:author="Unknown">
        <w:r w:rsidRPr="00133B93">
          <w:rPr>
            <w:sz w:val="28"/>
            <w:szCs w:val="28"/>
          </w:rPr>
          <w:t>27.        SELECT</w:t>
        </w:r>
        <w:proofErr w:type="gramStart"/>
        <w:r w:rsidRPr="00133B93">
          <w:rPr>
            <w:sz w:val="28"/>
            <w:szCs w:val="28"/>
          </w:rPr>
          <w:t>  id</w:t>
        </w:r>
        <w:proofErr w:type="gramEnd"/>
        <w:r w:rsidRPr="00133B93">
          <w:rPr>
            <w:sz w:val="28"/>
            <w:szCs w:val="28"/>
          </w:rPr>
          <w:t xml:space="preserve"> * 5 + </w:t>
        </w:r>
        <w:proofErr w:type="spellStart"/>
        <w:r w:rsidRPr="00133B93">
          <w:rPr>
            <w:sz w:val="28"/>
            <w:szCs w:val="28"/>
          </w:rPr>
          <w:t>num</w:t>
        </w:r>
        <w:proofErr w:type="spellEnd"/>
        <w:r w:rsidRPr="00133B93">
          <w:rPr>
            <w:sz w:val="28"/>
            <w:szCs w:val="28"/>
          </w:rPr>
          <w:t xml:space="preserve">, id, </w:t>
        </w:r>
      </w:ins>
    </w:p>
    <w:p w:rsidR="00133B93" w:rsidRPr="00133B93" w:rsidRDefault="00133B93" w:rsidP="00133B93">
      <w:pPr>
        <w:rPr>
          <w:ins w:id="67" w:author="Unknown"/>
          <w:sz w:val="28"/>
          <w:szCs w:val="28"/>
        </w:rPr>
      </w:pPr>
      <w:ins w:id="68" w:author="Unknown">
        <w:r w:rsidRPr="00133B93">
          <w:rPr>
            <w:sz w:val="28"/>
            <w:szCs w:val="28"/>
          </w:rPr>
          <w:t xml:space="preserve">28.                1 + </w:t>
        </w:r>
        <w:proofErr w:type="spellStart"/>
        <w:r w:rsidRPr="00133B93">
          <w:rPr>
            <w:sz w:val="28"/>
            <w:szCs w:val="28"/>
          </w:rPr>
          <w:t>lft</w:t>
        </w:r>
        <w:proofErr w:type="spellEnd"/>
        <w:r w:rsidRPr="00133B93">
          <w:rPr>
            <w:sz w:val="28"/>
            <w:szCs w:val="28"/>
          </w:rPr>
          <w:t xml:space="preserve"> + width * (</w:t>
        </w:r>
        <w:proofErr w:type="spellStart"/>
        <w:r w:rsidRPr="00133B93">
          <w:rPr>
            <w:sz w:val="28"/>
            <w:szCs w:val="28"/>
          </w:rPr>
          <w:t>num</w:t>
        </w:r>
        <w:proofErr w:type="spellEnd"/>
        <w:r w:rsidRPr="00133B93">
          <w:rPr>
            <w:sz w:val="28"/>
            <w:szCs w:val="28"/>
          </w:rPr>
          <w:t xml:space="preserve"> - 1), </w:t>
        </w:r>
      </w:ins>
    </w:p>
    <w:p w:rsidR="00133B93" w:rsidRPr="00133B93" w:rsidRDefault="00133B93" w:rsidP="00133B93">
      <w:pPr>
        <w:rPr>
          <w:ins w:id="69" w:author="Unknown"/>
          <w:sz w:val="28"/>
          <w:szCs w:val="28"/>
        </w:rPr>
      </w:pPr>
      <w:ins w:id="70" w:author="Unknown">
        <w:r w:rsidRPr="00133B93">
          <w:rPr>
            <w:sz w:val="28"/>
            <w:szCs w:val="28"/>
          </w:rPr>
          <w:t xml:space="preserve">29.                1 + </w:t>
        </w:r>
        <w:proofErr w:type="spellStart"/>
        <w:r w:rsidRPr="00133B93">
          <w:rPr>
            <w:sz w:val="28"/>
            <w:szCs w:val="28"/>
          </w:rPr>
          <w:t>lft</w:t>
        </w:r>
        <w:proofErr w:type="spellEnd"/>
        <w:r w:rsidRPr="00133B93">
          <w:rPr>
            <w:sz w:val="28"/>
            <w:szCs w:val="28"/>
          </w:rPr>
          <w:t xml:space="preserve"> + width * </w:t>
        </w:r>
        <w:proofErr w:type="spellStart"/>
        <w:r w:rsidRPr="00133B93">
          <w:rPr>
            <w:sz w:val="28"/>
            <w:szCs w:val="28"/>
          </w:rPr>
          <w:t>num</w:t>
        </w:r>
        <w:proofErr w:type="spellEnd"/>
        <w:r w:rsidRPr="00133B93">
          <w:rPr>
            <w:sz w:val="28"/>
            <w:szCs w:val="28"/>
          </w:rPr>
          <w:t xml:space="preserve"> - 1, </w:t>
        </w:r>
      </w:ins>
    </w:p>
    <w:p w:rsidR="00133B93" w:rsidRPr="00133B93" w:rsidRDefault="00133B93" w:rsidP="00133B93">
      <w:pPr>
        <w:rPr>
          <w:ins w:id="71" w:author="Unknown"/>
          <w:sz w:val="28"/>
          <w:szCs w:val="28"/>
        </w:rPr>
      </w:pPr>
      <w:ins w:id="72" w:author="Unknown">
        <w:r w:rsidRPr="00133B93">
          <w:rPr>
            <w:sz w:val="28"/>
            <w:szCs w:val="28"/>
          </w:rPr>
          <w:lastRenderedPageBreak/>
          <w:t>30.                </w:t>
        </w:r>
        <w:proofErr w:type="gramStart"/>
        <w:r w:rsidRPr="00133B93">
          <w:rPr>
            <w:sz w:val="28"/>
            <w:szCs w:val="28"/>
          </w:rPr>
          <w:t>FLOOR(</w:t>
        </w:r>
        <w:proofErr w:type="gramEnd"/>
        <w:r w:rsidRPr="00133B93">
          <w:rPr>
            <w:sz w:val="28"/>
            <w:szCs w:val="28"/>
          </w:rPr>
          <w:t xml:space="preserve">width / 5) </w:t>
        </w:r>
      </w:ins>
    </w:p>
    <w:p w:rsidR="00133B93" w:rsidRPr="00133B93" w:rsidRDefault="00133B93" w:rsidP="00133B93">
      <w:pPr>
        <w:rPr>
          <w:ins w:id="73" w:author="Unknown"/>
          <w:sz w:val="28"/>
          <w:szCs w:val="28"/>
        </w:rPr>
      </w:pPr>
      <w:ins w:id="74" w:author="Unknown">
        <w:r w:rsidRPr="00133B93">
          <w:rPr>
            <w:sz w:val="28"/>
            <w:szCs w:val="28"/>
          </w:rPr>
          <w:t xml:space="preserve">31.        FROM    q </w:t>
        </w:r>
      </w:ins>
    </w:p>
    <w:p w:rsidR="00133B93" w:rsidRPr="00133B93" w:rsidRDefault="00133B93" w:rsidP="00133B93">
      <w:pPr>
        <w:rPr>
          <w:ins w:id="75" w:author="Unknown"/>
          <w:sz w:val="28"/>
          <w:szCs w:val="28"/>
        </w:rPr>
      </w:pPr>
      <w:ins w:id="76" w:author="Unknown">
        <w:r w:rsidRPr="00133B93">
          <w:rPr>
            <w:sz w:val="28"/>
            <w:szCs w:val="28"/>
          </w:rPr>
          <w:t>32.        CROSS JOIN</w:t>
        </w:r>
      </w:ins>
    </w:p>
    <w:p w:rsidR="00133B93" w:rsidRPr="00133B93" w:rsidRDefault="00133B93" w:rsidP="00133B93">
      <w:pPr>
        <w:rPr>
          <w:ins w:id="77" w:author="Unknown"/>
          <w:sz w:val="28"/>
          <w:szCs w:val="28"/>
        </w:rPr>
      </w:pPr>
      <w:ins w:id="78" w:author="Unknown">
        <w:r w:rsidRPr="00133B93">
          <w:rPr>
            <w:sz w:val="28"/>
            <w:szCs w:val="28"/>
          </w:rPr>
          <w:t>33.                </w:t>
        </w:r>
        <w:proofErr w:type="spellStart"/>
        <w:proofErr w:type="gramStart"/>
        <w:r w:rsidRPr="00133B93">
          <w:rPr>
            <w:sz w:val="28"/>
            <w:szCs w:val="28"/>
          </w:rPr>
          <w:t>nums</w:t>
        </w:r>
        <w:proofErr w:type="spellEnd"/>
        <w:proofErr w:type="gramEnd"/>
        <w:r w:rsidRPr="00133B93">
          <w:rPr>
            <w:sz w:val="28"/>
            <w:szCs w:val="28"/>
          </w:rPr>
          <w:t xml:space="preserve"> </w:t>
        </w:r>
      </w:ins>
    </w:p>
    <w:p w:rsidR="00133B93" w:rsidRPr="00133B93" w:rsidRDefault="00133B93" w:rsidP="00133B93">
      <w:pPr>
        <w:rPr>
          <w:ins w:id="79" w:author="Unknown"/>
          <w:sz w:val="28"/>
          <w:szCs w:val="28"/>
        </w:rPr>
      </w:pPr>
      <w:ins w:id="80" w:author="Unknown">
        <w:r w:rsidRPr="00133B93">
          <w:rPr>
            <w:sz w:val="28"/>
            <w:szCs w:val="28"/>
          </w:rPr>
          <w:t xml:space="preserve">34.        WHERE   width &gt; 1 </w:t>
        </w:r>
      </w:ins>
    </w:p>
    <w:p w:rsidR="00133B93" w:rsidRPr="00133B93" w:rsidRDefault="00133B93" w:rsidP="00133B93">
      <w:pPr>
        <w:rPr>
          <w:ins w:id="81" w:author="Unknown"/>
          <w:sz w:val="28"/>
          <w:szCs w:val="28"/>
        </w:rPr>
      </w:pPr>
      <w:ins w:id="82" w:author="Unknown">
        <w:r w:rsidRPr="00133B93">
          <w:rPr>
            <w:sz w:val="28"/>
            <w:szCs w:val="28"/>
          </w:rPr>
          <w:t xml:space="preserve">35.        ) </w:t>
        </w:r>
      </w:ins>
    </w:p>
    <w:p w:rsidR="00133B93" w:rsidRPr="00133B93" w:rsidRDefault="00133B93" w:rsidP="00133B93">
      <w:pPr>
        <w:rPr>
          <w:ins w:id="83" w:author="Unknown"/>
          <w:sz w:val="28"/>
          <w:szCs w:val="28"/>
        </w:rPr>
      </w:pPr>
      <w:ins w:id="84" w:author="Unknown">
        <w:r w:rsidRPr="00133B93">
          <w:rPr>
            <w:sz w:val="28"/>
            <w:szCs w:val="28"/>
          </w:rPr>
          <w:t>36</w:t>
        </w:r>
        <w:proofErr w:type="gramStart"/>
        <w:r w:rsidRPr="00133B93">
          <w:rPr>
            <w:sz w:val="28"/>
            <w:szCs w:val="28"/>
          </w:rPr>
          <w:t>.INSERT</w:t>
        </w:r>
        <w:proofErr w:type="gramEnd"/>
      </w:ins>
    </w:p>
    <w:p w:rsidR="00133B93" w:rsidRPr="00133B93" w:rsidRDefault="00133B93" w:rsidP="00133B93">
      <w:pPr>
        <w:rPr>
          <w:ins w:id="85" w:author="Unknown"/>
          <w:sz w:val="28"/>
          <w:szCs w:val="28"/>
        </w:rPr>
      </w:pPr>
      <w:ins w:id="86" w:author="Unknown">
        <w:r w:rsidRPr="00133B93">
          <w:rPr>
            <w:sz w:val="28"/>
            <w:szCs w:val="28"/>
          </w:rPr>
          <w:t>37</w:t>
        </w:r>
        <w:proofErr w:type="gramStart"/>
        <w:r w:rsidRPr="00133B93">
          <w:rPr>
            <w:sz w:val="28"/>
            <w:szCs w:val="28"/>
          </w:rPr>
          <w:t>.INTO</w:t>
        </w:r>
        <w:proofErr w:type="gramEnd"/>
        <w:r w:rsidRPr="00133B93">
          <w:rPr>
            <w:sz w:val="28"/>
            <w:szCs w:val="28"/>
          </w:rPr>
          <w:t>    [20090925_nested].</w:t>
        </w:r>
        <w:proofErr w:type="spellStart"/>
        <w:r w:rsidRPr="00133B93">
          <w:rPr>
            <w:sz w:val="28"/>
            <w:szCs w:val="28"/>
          </w:rPr>
          <w:t>t_hierarchy</w:t>
        </w:r>
        <w:proofErr w:type="spellEnd"/>
        <w:r w:rsidRPr="00133B93">
          <w:rPr>
            <w:sz w:val="28"/>
            <w:szCs w:val="28"/>
          </w:rPr>
          <w:t xml:space="preserve"> </w:t>
        </w:r>
      </w:ins>
    </w:p>
    <w:p w:rsidR="00133B93" w:rsidRPr="00133B93" w:rsidRDefault="00133B93" w:rsidP="00133B93">
      <w:pPr>
        <w:rPr>
          <w:ins w:id="87" w:author="Unknown"/>
          <w:sz w:val="28"/>
          <w:szCs w:val="28"/>
        </w:rPr>
      </w:pPr>
      <w:ins w:id="88" w:author="Unknown">
        <w:r w:rsidRPr="00133B93">
          <w:rPr>
            <w:sz w:val="28"/>
            <w:szCs w:val="28"/>
          </w:rPr>
          <w:t>38</w:t>
        </w:r>
        <w:proofErr w:type="gramStart"/>
        <w:r w:rsidRPr="00133B93">
          <w:rPr>
            <w:sz w:val="28"/>
            <w:szCs w:val="28"/>
          </w:rPr>
          <w:t>.SELECT</w:t>
        </w:r>
        <w:proofErr w:type="gramEnd"/>
        <w:r w:rsidRPr="00133B93">
          <w:rPr>
            <w:sz w:val="28"/>
            <w:szCs w:val="28"/>
          </w:rPr>
          <w:t xml:space="preserve">  id, parent, </w:t>
        </w:r>
        <w:proofErr w:type="spellStart"/>
        <w:r w:rsidRPr="00133B93">
          <w:rPr>
            <w:sz w:val="28"/>
            <w:szCs w:val="28"/>
          </w:rPr>
          <w:t>lft</w:t>
        </w:r>
        <w:proofErr w:type="spellEnd"/>
        <w:r w:rsidRPr="00133B93">
          <w:rPr>
            <w:sz w:val="28"/>
            <w:szCs w:val="28"/>
          </w:rPr>
          <w:t xml:space="preserve">, </w:t>
        </w:r>
        <w:proofErr w:type="spellStart"/>
        <w:r w:rsidRPr="00133B93">
          <w:rPr>
            <w:sz w:val="28"/>
            <w:szCs w:val="28"/>
          </w:rPr>
          <w:t>rgt</w:t>
        </w:r>
        <w:proofErr w:type="spellEnd"/>
        <w:r w:rsidRPr="00133B93">
          <w:rPr>
            <w:sz w:val="28"/>
            <w:szCs w:val="28"/>
          </w:rPr>
          <w:t xml:space="preserve">, 'Value ' + CAST(id AS VARCHAR), REPLICATE('*', 100) </w:t>
        </w:r>
      </w:ins>
    </w:p>
    <w:p w:rsidR="00133B93" w:rsidRPr="00133B93" w:rsidRDefault="00133B93" w:rsidP="00133B93">
      <w:pPr>
        <w:rPr>
          <w:ins w:id="89" w:author="Unknown"/>
          <w:sz w:val="28"/>
          <w:szCs w:val="28"/>
        </w:rPr>
      </w:pPr>
      <w:ins w:id="90" w:author="Unknown">
        <w:r w:rsidRPr="00133B93">
          <w:rPr>
            <w:sz w:val="28"/>
            <w:szCs w:val="28"/>
          </w:rPr>
          <w:t>39</w:t>
        </w:r>
        <w:proofErr w:type="gramStart"/>
        <w:r w:rsidRPr="00133B93">
          <w:rPr>
            <w:sz w:val="28"/>
            <w:szCs w:val="28"/>
          </w:rPr>
          <w:t>.FROM</w:t>
        </w:r>
        <w:proofErr w:type="gramEnd"/>
        <w:r w:rsidRPr="00133B93">
          <w:rPr>
            <w:sz w:val="28"/>
            <w:szCs w:val="28"/>
          </w:rPr>
          <w:t xml:space="preserve">    q </w:t>
        </w:r>
      </w:ins>
    </w:p>
    <w:p w:rsidR="00133B93" w:rsidRPr="00133B93" w:rsidRDefault="00133B93" w:rsidP="00133B93">
      <w:pPr>
        <w:rPr>
          <w:ins w:id="91" w:author="Unknown"/>
          <w:sz w:val="28"/>
          <w:szCs w:val="28"/>
        </w:rPr>
      </w:pPr>
      <w:ins w:id="92" w:author="Unknown">
        <w:r w:rsidRPr="00133B93">
          <w:rPr>
            <w:sz w:val="28"/>
            <w:szCs w:val="28"/>
          </w:rPr>
          <w:t>40.  </w:t>
        </w:r>
      </w:ins>
    </w:p>
    <w:p w:rsidR="00133B93" w:rsidRPr="00133B93" w:rsidRDefault="00133B93" w:rsidP="00133B93">
      <w:pPr>
        <w:rPr>
          <w:ins w:id="93" w:author="Unknown"/>
          <w:sz w:val="28"/>
          <w:szCs w:val="28"/>
        </w:rPr>
      </w:pPr>
      <w:ins w:id="94" w:author="Unknown">
        <w:r w:rsidRPr="00133B93">
          <w:rPr>
            <w:sz w:val="28"/>
            <w:szCs w:val="28"/>
          </w:rPr>
          <w:t>41</w:t>
        </w:r>
        <w:proofErr w:type="gramStart"/>
        <w:r w:rsidRPr="00133B93">
          <w:rPr>
            <w:sz w:val="28"/>
            <w:szCs w:val="28"/>
          </w:rPr>
          <w:t>.CREATE</w:t>
        </w:r>
        <w:proofErr w:type="gramEnd"/>
        <w:r w:rsidRPr="00133B93">
          <w:rPr>
            <w:sz w:val="28"/>
            <w:szCs w:val="28"/>
          </w:rPr>
          <w:t xml:space="preserve"> INDEX </w:t>
        </w:r>
        <w:proofErr w:type="spellStart"/>
        <w:r w:rsidRPr="00133B93">
          <w:rPr>
            <w:sz w:val="28"/>
            <w:szCs w:val="28"/>
          </w:rPr>
          <w:t>IX_hierarchy_parent</w:t>
        </w:r>
        <w:proofErr w:type="spellEnd"/>
        <w:r w:rsidRPr="00133B93">
          <w:rPr>
            <w:sz w:val="28"/>
            <w:szCs w:val="28"/>
          </w:rPr>
          <w:t xml:space="preserve"> ON [20090925_nested].</w:t>
        </w:r>
        <w:proofErr w:type="spellStart"/>
        <w:r w:rsidRPr="00133B93">
          <w:rPr>
            <w:sz w:val="28"/>
            <w:szCs w:val="28"/>
          </w:rPr>
          <w:t>t_hierarchy</w:t>
        </w:r>
        <w:proofErr w:type="spellEnd"/>
        <w:r w:rsidRPr="00133B93">
          <w:rPr>
            <w:sz w:val="28"/>
            <w:szCs w:val="28"/>
          </w:rPr>
          <w:t xml:space="preserve"> (parent) </w:t>
        </w:r>
      </w:ins>
    </w:p>
    <w:p w:rsidR="00133B93" w:rsidRPr="00133B93" w:rsidRDefault="00133B93" w:rsidP="00133B93">
      <w:pPr>
        <w:rPr>
          <w:ins w:id="95" w:author="Unknown"/>
          <w:sz w:val="28"/>
          <w:szCs w:val="28"/>
        </w:rPr>
      </w:pPr>
      <w:ins w:id="96" w:author="Unknown">
        <w:r w:rsidRPr="00133B93">
          <w:rPr>
            <w:sz w:val="28"/>
            <w:szCs w:val="28"/>
          </w:rPr>
          <w:t>42</w:t>
        </w:r>
        <w:proofErr w:type="gramStart"/>
        <w:r w:rsidRPr="00133B93">
          <w:rPr>
            <w:sz w:val="28"/>
            <w:szCs w:val="28"/>
          </w:rPr>
          <w:t>.CREATE</w:t>
        </w:r>
        <w:proofErr w:type="gramEnd"/>
        <w:r w:rsidRPr="00133B93">
          <w:rPr>
            <w:sz w:val="28"/>
            <w:szCs w:val="28"/>
          </w:rPr>
          <w:t xml:space="preserve"> INDEX </w:t>
        </w:r>
        <w:proofErr w:type="spellStart"/>
        <w:r w:rsidRPr="00133B93">
          <w:rPr>
            <w:sz w:val="28"/>
            <w:szCs w:val="28"/>
          </w:rPr>
          <w:t>IX_hierarchy_lft</w:t>
        </w:r>
        <w:proofErr w:type="spellEnd"/>
        <w:r w:rsidRPr="00133B93">
          <w:rPr>
            <w:sz w:val="28"/>
            <w:szCs w:val="28"/>
          </w:rPr>
          <w:t xml:space="preserve"> ON [20090925_nested].</w:t>
        </w:r>
        <w:proofErr w:type="spellStart"/>
        <w:r w:rsidRPr="00133B93">
          <w:rPr>
            <w:sz w:val="28"/>
            <w:szCs w:val="28"/>
          </w:rPr>
          <w:t>t_hierarchy</w:t>
        </w:r>
        <w:proofErr w:type="spellEnd"/>
        <w:r w:rsidRPr="00133B93">
          <w:rPr>
            <w:sz w:val="28"/>
            <w:szCs w:val="28"/>
          </w:rPr>
          <w:t xml:space="preserve"> (</w:t>
        </w:r>
        <w:proofErr w:type="spellStart"/>
        <w:r w:rsidRPr="00133B93">
          <w:rPr>
            <w:sz w:val="28"/>
            <w:szCs w:val="28"/>
          </w:rPr>
          <w:t>lft</w:t>
        </w:r>
        <w:proofErr w:type="spellEnd"/>
        <w:r w:rsidRPr="00133B93">
          <w:rPr>
            <w:sz w:val="28"/>
            <w:szCs w:val="28"/>
          </w:rPr>
          <w:t xml:space="preserve">) </w:t>
        </w:r>
      </w:ins>
    </w:p>
    <w:p w:rsidR="00133B93" w:rsidRPr="00133B93" w:rsidRDefault="00133B93" w:rsidP="00133B93">
      <w:pPr>
        <w:rPr>
          <w:ins w:id="97" w:author="Unknown"/>
          <w:sz w:val="28"/>
          <w:szCs w:val="28"/>
        </w:rPr>
      </w:pPr>
      <w:ins w:id="98" w:author="Unknown">
        <w:r w:rsidRPr="00133B93">
          <w:rPr>
            <w:sz w:val="28"/>
            <w:szCs w:val="28"/>
          </w:rPr>
          <w:t>43</w:t>
        </w:r>
        <w:proofErr w:type="gramStart"/>
        <w:r w:rsidRPr="00133B93">
          <w:rPr>
            <w:sz w:val="28"/>
            <w:szCs w:val="28"/>
          </w:rPr>
          <w:t>.CREATE</w:t>
        </w:r>
        <w:proofErr w:type="gramEnd"/>
        <w:r w:rsidRPr="00133B93">
          <w:rPr>
            <w:sz w:val="28"/>
            <w:szCs w:val="28"/>
          </w:rPr>
          <w:t xml:space="preserve"> INDEX </w:t>
        </w:r>
        <w:proofErr w:type="spellStart"/>
        <w:r w:rsidRPr="00133B93">
          <w:rPr>
            <w:sz w:val="28"/>
            <w:szCs w:val="28"/>
          </w:rPr>
          <w:t>IX_hierarchy_rgt</w:t>
        </w:r>
        <w:proofErr w:type="spellEnd"/>
        <w:r w:rsidRPr="00133B93">
          <w:rPr>
            <w:sz w:val="28"/>
            <w:szCs w:val="28"/>
          </w:rPr>
          <w:t xml:space="preserve"> ON [20090925_nested].</w:t>
        </w:r>
        <w:proofErr w:type="spellStart"/>
        <w:r w:rsidRPr="00133B93">
          <w:rPr>
            <w:sz w:val="28"/>
            <w:szCs w:val="28"/>
          </w:rPr>
          <w:t>t_hierarchy</w:t>
        </w:r>
        <w:proofErr w:type="spellEnd"/>
        <w:r w:rsidRPr="00133B93">
          <w:rPr>
            <w:sz w:val="28"/>
            <w:szCs w:val="28"/>
          </w:rPr>
          <w:t xml:space="preserve"> (</w:t>
        </w:r>
        <w:proofErr w:type="spellStart"/>
        <w:r w:rsidRPr="00133B93">
          <w:rPr>
            <w:sz w:val="28"/>
            <w:szCs w:val="28"/>
          </w:rPr>
          <w:t>rgt</w:t>
        </w:r>
        <w:proofErr w:type="spellEnd"/>
        <w:r w:rsidRPr="00133B93">
          <w:rPr>
            <w:sz w:val="28"/>
            <w:szCs w:val="28"/>
          </w:rPr>
          <w:t>)</w:t>
        </w:r>
      </w:ins>
    </w:p>
    <w:p w:rsidR="00133B93" w:rsidRPr="00133B93" w:rsidRDefault="00133B93" w:rsidP="00133B93">
      <w:pPr>
        <w:rPr>
          <w:ins w:id="99" w:author="Unknown"/>
          <w:sz w:val="28"/>
          <w:szCs w:val="28"/>
        </w:rPr>
      </w:pPr>
      <w:ins w:id="100" w:author="Unknown">
        <w:r w:rsidRPr="00133B93">
          <w:rPr>
            <w:sz w:val="28"/>
            <w:szCs w:val="28"/>
          </w:rPr>
          <w:t xml:space="preserve">We will test the performance of </w:t>
        </w:r>
        <w:r w:rsidRPr="00133B93">
          <w:rPr>
            <w:b/>
            <w:bCs/>
            <w:sz w:val="28"/>
            <w:szCs w:val="28"/>
          </w:rPr>
          <w:t>3</w:t>
        </w:r>
        <w:r w:rsidRPr="00133B93">
          <w:rPr>
            <w:sz w:val="28"/>
            <w:szCs w:val="28"/>
          </w:rPr>
          <w:t xml:space="preserve"> most common operations:</w:t>
        </w:r>
      </w:ins>
    </w:p>
    <w:p w:rsidR="00133B93" w:rsidRPr="00133B93" w:rsidRDefault="00133B93" w:rsidP="00133B93">
      <w:pPr>
        <w:numPr>
          <w:ilvl w:val="0"/>
          <w:numId w:val="2"/>
        </w:numPr>
        <w:rPr>
          <w:ins w:id="101" w:author="Unknown"/>
          <w:sz w:val="28"/>
          <w:szCs w:val="28"/>
        </w:rPr>
      </w:pPr>
      <w:ins w:id="102" w:author="Unknown">
        <w:r w:rsidRPr="00133B93">
          <w:rPr>
            <w:sz w:val="28"/>
            <w:szCs w:val="28"/>
          </w:rPr>
          <w:t>Find all descendants of a given node</w:t>
        </w:r>
      </w:ins>
    </w:p>
    <w:p w:rsidR="00133B93" w:rsidRPr="00133B93" w:rsidRDefault="00133B93" w:rsidP="00133B93">
      <w:pPr>
        <w:numPr>
          <w:ilvl w:val="0"/>
          <w:numId w:val="2"/>
        </w:numPr>
        <w:rPr>
          <w:ins w:id="103" w:author="Unknown"/>
          <w:sz w:val="28"/>
          <w:szCs w:val="28"/>
        </w:rPr>
      </w:pPr>
      <w:ins w:id="104" w:author="Unknown">
        <w:r w:rsidRPr="00133B93">
          <w:rPr>
            <w:sz w:val="28"/>
            <w:szCs w:val="28"/>
          </w:rPr>
          <w:t>Find all ancestors of a given node</w:t>
        </w:r>
      </w:ins>
    </w:p>
    <w:p w:rsidR="00133B93" w:rsidRPr="00133B93" w:rsidRDefault="00133B93" w:rsidP="00133B93">
      <w:pPr>
        <w:numPr>
          <w:ilvl w:val="0"/>
          <w:numId w:val="2"/>
        </w:numPr>
        <w:rPr>
          <w:ins w:id="105" w:author="Unknown"/>
          <w:sz w:val="28"/>
          <w:szCs w:val="28"/>
        </w:rPr>
      </w:pPr>
      <w:ins w:id="106" w:author="Unknown">
        <w:r w:rsidRPr="00133B93">
          <w:rPr>
            <w:sz w:val="28"/>
            <w:szCs w:val="28"/>
          </w:rPr>
          <w:t>Find all descendants of a given node up to a certain depth</w:t>
        </w:r>
      </w:ins>
    </w:p>
    <w:p w:rsidR="00133B93" w:rsidRPr="00133B93" w:rsidRDefault="00133B93" w:rsidP="00133B93">
      <w:pPr>
        <w:rPr>
          <w:ins w:id="107" w:author="Unknown"/>
          <w:b/>
          <w:bCs/>
          <w:sz w:val="28"/>
          <w:szCs w:val="28"/>
        </w:rPr>
      </w:pPr>
      <w:ins w:id="108" w:author="Unknown">
        <w:r w:rsidRPr="00133B93">
          <w:rPr>
            <w:b/>
            <w:bCs/>
            <w:sz w:val="28"/>
            <w:szCs w:val="28"/>
          </w:rPr>
          <w:t>All descendants</w:t>
        </w:r>
      </w:ins>
    </w:p>
    <w:p w:rsidR="00133B93" w:rsidRPr="00133B93" w:rsidRDefault="00133B93" w:rsidP="00133B93">
      <w:pPr>
        <w:rPr>
          <w:ins w:id="109" w:author="Unknown"/>
          <w:sz w:val="28"/>
          <w:szCs w:val="28"/>
        </w:rPr>
      </w:pPr>
      <w:ins w:id="110" w:author="Unknown">
        <w:r w:rsidRPr="00133B93">
          <w:rPr>
            <w:sz w:val="28"/>
            <w:szCs w:val="28"/>
          </w:rPr>
          <w:t>We will select all descendants of a given node (which is close to the root node and has lots of descendants).</w:t>
        </w:r>
      </w:ins>
    </w:p>
    <w:p w:rsidR="00133B93" w:rsidRPr="00133B93" w:rsidRDefault="00133B93" w:rsidP="00133B93">
      <w:pPr>
        <w:rPr>
          <w:ins w:id="111" w:author="Unknown"/>
          <w:sz w:val="28"/>
          <w:szCs w:val="28"/>
        </w:rPr>
      </w:pPr>
      <w:ins w:id="112" w:author="Unknown">
        <w:r w:rsidRPr="00133B93">
          <w:rPr>
            <w:sz w:val="28"/>
            <w:szCs w:val="28"/>
          </w:rPr>
          <w:lastRenderedPageBreak/>
          <w:t xml:space="preserve">Since there are more than </w:t>
        </w:r>
        <w:r w:rsidRPr="00133B93">
          <w:rPr>
            <w:b/>
            <w:bCs/>
            <w:sz w:val="28"/>
            <w:szCs w:val="28"/>
          </w:rPr>
          <w:t>100,000</w:t>
        </w:r>
        <w:r w:rsidRPr="00133B93">
          <w:rPr>
            <w:sz w:val="28"/>
            <w:szCs w:val="28"/>
          </w:rPr>
          <w:t xml:space="preserve"> descendants, we will select the aggregated length of the stuffing columns rather than a huge </w:t>
        </w:r>
        <w:proofErr w:type="spellStart"/>
        <w:r w:rsidRPr="00133B93">
          <w:rPr>
            <w:sz w:val="28"/>
            <w:szCs w:val="28"/>
          </w:rPr>
          <w:t>resultset</w:t>
        </w:r>
        <w:proofErr w:type="spellEnd"/>
        <w:r w:rsidRPr="00133B93">
          <w:rPr>
            <w:sz w:val="28"/>
            <w:szCs w:val="28"/>
          </w:rPr>
          <w:t xml:space="preserve"> of values. All rows are required to be visited anyway, so this is quite good performance test.</w:t>
        </w:r>
      </w:ins>
    </w:p>
    <w:p w:rsidR="00133B93" w:rsidRPr="00133B93" w:rsidRDefault="00133B93" w:rsidP="00133B93">
      <w:pPr>
        <w:rPr>
          <w:ins w:id="113" w:author="Unknown"/>
          <w:b/>
          <w:bCs/>
          <w:sz w:val="28"/>
          <w:szCs w:val="28"/>
        </w:rPr>
      </w:pPr>
      <w:ins w:id="114" w:author="Unknown">
        <w:r w:rsidRPr="00133B93">
          <w:rPr>
            <w:b/>
            <w:bCs/>
            <w:sz w:val="28"/>
            <w:szCs w:val="28"/>
          </w:rPr>
          <w:t>Nested sets</w:t>
        </w:r>
      </w:ins>
    </w:p>
    <w:p w:rsidR="00133B93" w:rsidRPr="00133B93" w:rsidRDefault="00133B93" w:rsidP="00133B93">
      <w:pPr>
        <w:rPr>
          <w:ins w:id="115" w:author="Unknown"/>
          <w:sz w:val="28"/>
          <w:szCs w:val="28"/>
        </w:rPr>
      </w:pPr>
      <w:ins w:id="116" w:author="Unknown">
        <w:r w:rsidRPr="00133B93">
          <w:rPr>
            <w:sz w:val="28"/>
            <w:szCs w:val="28"/>
          </w:rPr>
          <w:fldChar w:fldCharType="begin"/>
        </w:r>
        <w:r w:rsidRPr="00133B93">
          <w:rPr>
            <w:sz w:val="28"/>
            <w:szCs w:val="28"/>
          </w:rPr>
          <w:instrText xml:space="preserve"> HYPERLINK "http://explainextended.com/2009/09/25/adjacency-list-vs-nested-sets-sql-server/" \l "viewSource" \o "view source" </w:instrText>
        </w:r>
        <w:r w:rsidRPr="00133B93">
          <w:rPr>
            <w:sz w:val="28"/>
            <w:szCs w:val="28"/>
          </w:rPr>
          <w:fldChar w:fldCharType="separate"/>
        </w:r>
        <w:proofErr w:type="gramStart"/>
        <w:r w:rsidRPr="00133B93">
          <w:rPr>
            <w:rStyle w:val="Hyperlink"/>
            <w:sz w:val="28"/>
            <w:szCs w:val="28"/>
          </w:rPr>
          <w:t>view</w:t>
        </w:r>
        <w:proofErr w:type="gramEnd"/>
        <w:r w:rsidRPr="00133B93">
          <w:rPr>
            <w:rStyle w:val="Hyperlink"/>
            <w:sz w:val="28"/>
            <w:szCs w:val="28"/>
          </w:rPr>
          <w:t xml:space="preserve"> </w:t>
        </w:r>
        <w:proofErr w:type="spellStart"/>
        <w:r w:rsidRPr="00133B93">
          <w:rPr>
            <w:rStyle w:val="Hyperlink"/>
            <w:sz w:val="28"/>
            <w:szCs w:val="28"/>
          </w:rPr>
          <w:t>source</w:t>
        </w:r>
        <w:r w:rsidRPr="00133B93">
          <w:rPr>
            <w:sz w:val="28"/>
            <w:szCs w:val="28"/>
          </w:rPr>
          <w:fldChar w:fldCharType="end"/>
        </w:r>
        <w:r w:rsidRPr="00133B93">
          <w:rPr>
            <w:sz w:val="28"/>
            <w:szCs w:val="28"/>
          </w:rPr>
          <w:fldChar w:fldCharType="begin"/>
        </w:r>
        <w:r w:rsidRPr="00133B93">
          <w:rPr>
            <w:sz w:val="28"/>
            <w:szCs w:val="28"/>
          </w:rPr>
          <w:instrText xml:space="preserve"> HYPERLINK "http://explainextended.com/2009/09/25/adjacency-list-vs-nested-sets-sql-server/" \l "printSource" \o "print" </w:instrText>
        </w:r>
        <w:r w:rsidRPr="00133B93">
          <w:rPr>
            <w:sz w:val="28"/>
            <w:szCs w:val="28"/>
          </w:rPr>
          <w:fldChar w:fldCharType="separate"/>
        </w:r>
        <w:r w:rsidRPr="00133B93">
          <w:rPr>
            <w:rStyle w:val="Hyperlink"/>
            <w:sz w:val="28"/>
            <w:szCs w:val="28"/>
          </w:rPr>
          <w:t>print</w:t>
        </w:r>
        <w:proofErr w:type="spellEnd"/>
        <w:r w:rsidRPr="00133B93">
          <w:rPr>
            <w:sz w:val="28"/>
            <w:szCs w:val="28"/>
          </w:rPr>
          <w:fldChar w:fldCharType="end"/>
        </w:r>
        <w:r w:rsidRPr="00133B93">
          <w:rPr>
            <w:sz w:val="28"/>
            <w:szCs w:val="28"/>
          </w:rPr>
          <w:fldChar w:fldCharType="begin"/>
        </w:r>
        <w:r w:rsidRPr="00133B93">
          <w:rPr>
            <w:sz w:val="28"/>
            <w:szCs w:val="28"/>
          </w:rPr>
          <w:instrText xml:space="preserve"> HYPERLINK "http://explainextended.com/2009/09/25/adjacency-list-vs-nested-sets-sql-server/" \l "about" \o "?" </w:instrText>
        </w:r>
        <w:r w:rsidRPr="00133B93">
          <w:rPr>
            <w:sz w:val="28"/>
            <w:szCs w:val="28"/>
          </w:rPr>
          <w:fldChar w:fldCharType="separate"/>
        </w:r>
        <w:r w:rsidRPr="00133B93">
          <w:rPr>
            <w:rStyle w:val="Hyperlink"/>
            <w:sz w:val="28"/>
            <w:szCs w:val="28"/>
          </w:rPr>
          <w:t>?</w:t>
        </w:r>
        <w:r w:rsidRPr="00133B93">
          <w:rPr>
            <w:sz w:val="28"/>
            <w:szCs w:val="28"/>
          </w:rPr>
          <w:fldChar w:fldCharType="end"/>
        </w:r>
      </w:ins>
    </w:p>
    <w:p w:rsidR="00133B93" w:rsidRPr="00133B93" w:rsidRDefault="00133B93" w:rsidP="00133B93">
      <w:pPr>
        <w:rPr>
          <w:ins w:id="117" w:author="Unknown"/>
          <w:sz w:val="28"/>
          <w:szCs w:val="28"/>
        </w:rPr>
      </w:pPr>
      <w:proofErr w:type="gramStart"/>
      <w:ins w:id="118" w:author="Unknown">
        <w:r w:rsidRPr="00133B93">
          <w:rPr>
            <w:sz w:val="28"/>
            <w:szCs w:val="28"/>
          </w:rPr>
          <w:t>1.SELECT</w:t>
        </w:r>
        <w:proofErr w:type="gramEnd"/>
        <w:r w:rsidRPr="00133B93">
          <w:rPr>
            <w:sz w:val="28"/>
            <w:szCs w:val="28"/>
          </w:rPr>
          <w:t>  SUM(LEN(</w:t>
        </w:r>
        <w:proofErr w:type="spellStart"/>
        <w:r w:rsidRPr="00133B93">
          <w:rPr>
            <w:sz w:val="28"/>
            <w:szCs w:val="28"/>
          </w:rPr>
          <w:t>hc.stuffing</w:t>
        </w:r>
        <w:proofErr w:type="spellEnd"/>
        <w:r w:rsidRPr="00133B93">
          <w:rPr>
            <w:sz w:val="28"/>
            <w:szCs w:val="28"/>
          </w:rPr>
          <w:t xml:space="preserve">)) </w:t>
        </w:r>
      </w:ins>
    </w:p>
    <w:p w:rsidR="00133B93" w:rsidRPr="00133B93" w:rsidRDefault="00133B93" w:rsidP="00133B93">
      <w:pPr>
        <w:rPr>
          <w:ins w:id="119" w:author="Unknown"/>
          <w:sz w:val="28"/>
          <w:szCs w:val="28"/>
        </w:rPr>
      </w:pPr>
      <w:proofErr w:type="gramStart"/>
      <w:ins w:id="120" w:author="Unknown">
        <w:r w:rsidRPr="00133B93">
          <w:rPr>
            <w:sz w:val="28"/>
            <w:szCs w:val="28"/>
          </w:rPr>
          <w:t>2.FROM</w:t>
        </w:r>
        <w:proofErr w:type="gramEnd"/>
        <w:r w:rsidRPr="00133B93">
          <w:rPr>
            <w:sz w:val="28"/>
            <w:szCs w:val="28"/>
          </w:rPr>
          <w:t>    [20090925_nested].</w:t>
        </w:r>
        <w:proofErr w:type="spellStart"/>
        <w:r w:rsidRPr="00133B93">
          <w:rPr>
            <w:sz w:val="28"/>
            <w:szCs w:val="28"/>
          </w:rPr>
          <w:t>t_hierarchy</w:t>
        </w:r>
        <w:proofErr w:type="spellEnd"/>
        <w:r w:rsidRPr="00133B93">
          <w:rPr>
            <w:sz w:val="28"/>
            <w:szCs w:val="28"/>
          </w:rPr>
          <w:t xml:space="preserve"> </w:t>
        </w:r>
        <w:proofErr w:type="spellStart"/>
        <w:r w:rsidRPr="00133B93">
          <w:rPr>
            <w:sz w:val="28"/>
            <w:szCs w:val="28"/>
          </w:rPr>
          <w:t>hp</w:t>
        </w:r>
        <w:proofErr w:type="spellEnd"/>
        <w:r w:rsidRPr="00133B93">
          <w:rPr>
            <w:sz w:val="28"/>
            <w:szCs w:val="28"/>
          </w:rPr>
          <w:t xml:space="preserve"> </w:t>
        </w:r>
      </w:ins>
    </w:p>
    <w:p w:rsidR="00133B93" w:rsidRPr="00133B93" w:rsidRDefault="00133B93" w:rsidP="00133B93">
      <w:pPr>
        <w:rPr>
          <w:ins w:id="121" w:author="Unknown"/>
          <w:sz w:val="28"/>
          <w:szCs w:val="28"/>
        </w:rPr>
      </w:pPr>
      <w:proofErr w:type="gramStart"/>
      <w:ins w:id="122" w:author="Unknown">
        <w:r w:rsidRPr="00133B93">
          <w:rPr>
            <w:sz w:val="28"/>
            <w:szCs w:val="28"/>
          </w:rPr>
          <w:t>3.JOIN</w:t>
        </w:r>
        <w:proofErr w:type="gramEnd"/>
        <w:r w:rsidRPr="00133B93">
          <w:rPr>
            <w:sz w:val="28"/>
            <w:szCs w:val="28"/>
          </w:rPr>
          <w:t>    [20090925_nested].</w:t>
        </w:r>
        <w:proofErr w:type="spellStart"/>
        <w:r w:rsidRPr="00133B93">
          <w:rPr>
            <w:sz w:val="28"/>
            <w:szCs w:val="28"/>
          </w:rPr>
          <w:t>t_hierarchy</w:t>
        </w:r>
        <w:proofErr w:type="spellEnd"/>
        <w:r w:rsidRPr="00133B93">
          <w:rPr>
            <w:sz w:val="28"/>
            <w:szCs w:val="28"/>
          </w:rPr>
          <w:t xml:space="preserve"> </w:t>
        </w:r>
        <w:proofErr w:type="spellStart"/>
        <w:r w:rsidRPr="00133B93">
          <w:rPr>
            <w:sz w:val="28"/>
            <w:szCs w:val="28"/>
          </w:rPr>
          <w:t>hc</w:t>
        </w:r>
        <w:proofErr w:type="spellEnd"/>
        <w:r w:rsidRPr="00133B93">
          <w:rPr>
            <w:sz w:val="28"/>
            <w:szCs w:val="28"/>
          </w:rPr>
          <w:t xml:space="preserve"> </w:t>
        </w:r>
      </w:ins>
    </w:p>
    <w:p w:rsidR="00133B93" w:rsidRPr="00133B93" w:rsidRDefault="00133B93" w:rsidP="00133B93">
      <w:pPr>
        <w:rPr>
          <w:ins w:id="123" w:author="Unknown"/>
          <w:sz w:val="28"/>
          <w:szCs w:val="28"/>
        </w:rPr>
      </w:pPr>
      <w:proofErr w:type="gramStart"/>
      <w:ins w:id="124" w:author="Unknown">
        <w:r w:rsidRPr="00133B93">
          <w:rPr>
            <w:sz w:val="28"/>
            <w:szCs w:val="28"/>
          </w:rPr>
          <w:t>4.ON</w:t>
        </w:r>
        <w:proofErr w:type="gramEnd"/>
        <w:r w:rsidRPr="00133B93">
          <w:rPr>
            <w:sz w:val="28"/>
            <w:szCs w:val="28"/>
          </w:rPr>
          <w:t xml:space="preserve">      </w:t>
        </w:r>
        <w:proofErr w:type="spellStart"/>
        <w:r w:rsidRPr="00133B93">
          <w:rPr>
            <w:sz w:val="28"/>
            <w:szCs w:val="28"/>
          </w:rPr>
          <w:t>hc.lft</w:t>
        </w:r>
        <w:proofErr w:type="spellEnd"/>
        <w:r w:rsidRPr="00133B93">
          <w:rPr>
            <w:sz w:val="28"/>
            <w:szCs w:val="28"/>
          </w:rPr>
          <w:t xml:space="preserve"> BETWEEN </w:t>
        </w:r>
        <w:proofErr w:type="spellStart"/>
        <w:r w:rsidRPr="00133B93">
          <w:rPr>
            <w:sz w:val="28"/>
            <w:szCs w:val="28"/>
          </w:rPr>
          <w:t>hp.lft</w:t>
        </w:r>
        <w:proofErr w:type="spellEnd"/>
        <w:r w:rsidRPr="00133B93">
          <w:rPr>
            <w:sz w:val="28"/>
            <w:szCs w:val="28"/>
          </w:rPr>
          <w:t xml:space="preserve"> AND </w:t>
        </w:r>
        <w:proofErr w:type="spellStart"/>
        <w:r w:rsidRPr="00133B93">
          <w:rPr>
            <w:sz w:val="28"/>
            <w:szCs w:val="28"/>
          </w:rPr>
          <w:t>hp.rgt</w:t>
        </w:r>
        <w:proofErr w:type="spellEnd"/>
        <w:r w:rsidRPr="00133B93">
          <w:rPr>
            <w:sz w:val="28"/>
            <w:szCs w:val="28"/>
          </w:rPr>
          <w:t xml:space="preserve"> </w:t>
        </w:r>
      </w:ins>
    </w:p>
    <w:p w:rsidR="00133B93" w:rsidRPr="00133B93" w:rsidRDefault="00133B93" w:rsidP="00133B93">
      <w:pPr>
        <w:rPr>
          <w:ins w:id="125" w:author="Unknown"/>
          <w:sz w:val="28"/>
          <w:szCs w:val="28"/>
        </w:rPr>
      </w:pPr>
      <w:proofErr w:type="gramStart"/>
      <w:ins w:id="126" w:author="Unknown">
        <w:r w:rsidRPr="00133B93">
          <w:rPr>
            <w:sz w:val="28"/>
            <w:szCs w:val="28"/>
          </w:rPr>
          <w:t>5.WHERE</w:t>
        </w:r>
        <w:proofErr w:type="gramEnd"/>
        <w:r w:rsidRPr="00133B93">
          <w:rPr>
            <w:sz w:val="28"/>
            <w:szCs w:val="28"/>
          </w:rPr>
          <w:t>   hp.id = 42</w:t>
        </w:r>
      </w:ins>
    </w:p>
    <w:p w:rsidR="00133B93" w:rsidRPr="00133B93" w:rsidRDefault="00133B93" w:rsidP="00133B93">
      <w:pPr>
        <w:rPr>
          <w:ins w:id="127" w:author="Unknown"/>
          <w:sz w:val="28"/>
          <w:szCs w:val="28"/>
        </w:rPr>
      </w:pPr>
      <w:ins w:id="128" w:author="Unknown">
        <w:r w:rsidRPr="00133B93">
          <w:rPr>
            <w:sz w:val="28"/>
            <w:szCs w:val="28"/>
          </w:rPr>
          <w:fldChar w:fldCharType="begin"/>
        </w:r>
        <w:r w:rsidRPr="00133B93">
          <w:rPr>
            <w:sz w:val="28"/>
            <w:szCs w:val="28"/>
          </w:rPr>
          <w:instrText xml:space="preserve"> HYPERLINK "http://explainextended.com/2009/09/25/adjacency-list-vs-nested-sets-sql-server/" </w:instrText>
        </w:r>
        <w:r w:rsidRPr="00133B93">
          <w:rPr>
            <w:sz w:val="28"/>
            <w:szCs w:val="28"/>
          </w:rPr>
          <w:fldChar w:fldCharType="separate"/>
        </w:r>
        <w:r w:rsidRPr="00133B93">
          <w:rPr>
            <w:rStyle w:val="Hyperlink"/>
            <w:b/>
            <w:bCs/>
            <w:sz w:val="28"/>
            <w:szCs w:val="28"/>
          </w:rPr>
          <w:t>View query details</w:t>
        </w:r>
        <w:r w:rsidRPr="00133B93">
          <w:rPr>
            <w:sz w:val="28"/>
            <w:szCs w:val="28"/>
          </w:rPr>
          <w:fldChar w:fldCharType="end"/>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1"/>
        <w:gridCol w:w="45"/>
      </w:tblGrid>
      <w:tr w:rsidR="00133B93" w:rsidRPr="00133B93" w:rsidTr="00133B93">
        <w:trPr>
          <w:gridAfter w:val="1"/>
          <w:tblCellSpacing w:w="15" w:type="dxa"/>
        </w:trPr>
        <w:tc>
          <w:tcPr>
            <w:tcW w:w="0" w:type="auto"/>
            <w:vAlign w:val="center"/>
            <w:hideMark/>
          </w:tcPr>
          <w:p w:rsidR="00133B93" w:rsidRPr="00133B93" w:rsidRDefault="00133B93" w:rsidP="00133B93">
            <w:pPr>
              <w:rPr>
                <w:b/>
                <w:bCs/>
                <w:sz w:val="28"/>
                <w:szCs w:val="28"/>
              </w:rPr>
            </w:pP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1953100</w:t>
            </w:r>
          </w:p>
        </w:tc>
      </w:tr>
      <w:tr w:rsidR="00133B93" w:rsidRPr="00133B93" w:rsidTr="00133B93">
        <w:trPr>
          <w:tblCellSpacing w:w="15" w:type="dxa"/>
        </w:trPr>
        <w:tc>
          <w:tcPr>
            <w:tcW w:w="0" w:type="auto"/>
            <w:gridSpan w:val="2"/>
            <w:vAlign w:val="center"/>
            <w:hideMark/>
          </w:tcPr>
          <w:p w:rsidR="00133B93" w:rsidRPr="00133B93" w:rsidRDefault="00133B93" w:rsidP="00133B93">
            <w:pPr>
              <w:rPr>
                <w:sz w:val="28"/>
                <w:szCs w:val="28"/>
              </w:rPr>
            </w:pPr>
            <w:r w:rsidRPr="00133B93">
              <w:rPr>
                <w:sz w:val="28"/>
                <w:szCs w:val="28"/>
              </w:rPr>
              <w:t>1 row fetched in 0.0002s (0.0816s)</w:t>
            </w:r>
          </w:p>
        </w:tc>
      </w:tr>
    </w:tbl>
    <w:p w:rsidR="00133B93" w:rsidRPr="00133B93" w:rsidRDefault="00133B93" w:rsidP="00133B93">
      <w:pPr>
        <w:rPr>
          <w:ins w:id="129" w:author="Unknown"/>
          <w:sz w:val="28"/>
          <w:szCs w:val="28"/>
        </w:rPr>
      </w:pPr>
      <w:proofErr w:type="gramStart"/>
      <w:ins w:id="130" w:author="Unknown">
        <w:r w:rsidRPr="00133B93">
          <w:rPr>
            <w:sz w:val="28"/>
            <w:szCs w:val="28"/>
          </w:rPr>
          <w:t>Table '</w:t>
        </w:r>
        <w:proofErr w:type="spellStart"/>
        <w:r w:rsidRPr="00133B93">
          <w:rPr>
            <w:sz w:val="28"/>
            <w:szCs w:val="28"/>
          </w:rPr>
          <w:t>t_hierarchy</w:t>
        </w:r>
        <w:proofErr w:type="spellEnd"/>
        <w:r w:rsidRPr="00133B93">
          <w:rPr>
            <w:sz w:val="28"/>
            <w:szCs w:val="28"/>
          </w:rPr>
          <w:t>'.</w:t>
        </w:r>
        <w:proofErr w:type="gramEnd"/>
        <w:r w:rsidRPr="00133B93">
          <w:rPr>
            <w:sz w:val="28"/>
            <w:szCs w:val="28"/>
          </w:rPr>
          <w:t xml:space="preserve"> Scan count 1, logical reads 59856, </w:t>
        </w:r>
        <w:proofErr w:type="gramStart"/>
        <w:r w:rsidRPr="00133B93">
          <w:rPr>
            <w:sz w:val="28"/>
            <w:szCs w:val="28"/>
          </w:rPr>
          <w:t>physical</w:t>
        </w:r>
        <w:proofErr w:type="gramEnd"/>
        <w:r w:rsidRPr="00133B93">
          <w:rPr>
            <w:sz w:val="28"/>
            <w:szCs w:val="28"/>
          </w:rPr>
          <w:t xml:space="preserve"> reads 0, read-ahead reads 0, lob logical reads 0, lob physical reads 0, lob read-ahead reads 0. </w:t>
        </w:r>
      </w:ins>
    </w:p>
    <w:p w:rsidR="00133B93" w:rsidRPr="00133B93" w:rsidRDefault="00133B93" w:rsidP="00133B93">
      <w:pPr>
        <w:rPr>
          <w:ins w:id="131" w:author="Unknown"/>
          <w:sz w:val="28"/>
          <w:szCs w:val="28"/>
        </w:rPr>
      </w:pPr>
      <w:ins w:id="132" w:author="Unknown">
        <w:r w:rsidRPr="00133B93">
          <w:rPr>
            <w:sz w:val="28"/>
            <w:szCs w:val="28"/>
          </w:rPr>
          <w:t xml:space="preserve">Table 'Worktable'. Scan count 0, logical reads 0, </w:t>
        </w:r>
        <w:proofErr w:type="gramStart"/>
        <w:r w:rsidRPr="00133B93">
          <w:rPr>
            <w:sz w:val="28"/>
            <w:szCs w:val="28"/>
          </w:rPr>
          <w:t>physical</w:t>
        </w:r>
        <w:proofErr w:type="gramEnd"/>
        <w:r w:rsidRPr="00133B93">
          <w:rPr>
            <w:sz w:val="28"/>
            <w:szCs w:val="28"/>
          </w:rPr>
          <w:t xml:space="preserve"> reads 0, read-ahead reads 0, lob logical reads 0, lob physical reads 0, lob read-ahead reads 0. </w:t>
        </w:r>
      </w:ins>
    </w:p>
    <w:p w:rsidR="00133B93" w:rsidRPr="00133B93" w:rsidRDefault="00133B93" w:rsidP="00133B93">
      <w:pPr>
        <w:rPr>
          <w:ins w:id="133" w:author="Unknown"/>
          <w:sz w:val="28"/>
          <w:szCs w:val="28"/>
        </w:rPr>
      </w:pPr>
    </w:p>
    <w:p w:rsidR="00133B93" w:rsidRPr="00133B93" w:rsidRDefault="00133B93" w:rsidP="00133B93">
      <w:pPr>
        <w:rPr>
          <w:ins w:id="134" w:author="Unknown"/>
          <w:sz w:val="28"/>
          <w:szCs w:val="28"/>
        </w:rPr>
      </w:pPr>
      <w:ins w:id="135" w:author="Unknown">
        <w:r w:rsidRPr="00133B93">
          <w:rPr>
            <w:sz w:val="28"/>
            <w:szCs w:val="28"/>
          </w:rPr>
          <w:t>SQL Server Execution Times:</w:t>
        </w:r>
      </w:ins>
    </w:p>
    <w:p w:rsidR="00133B93" w:rsidRPr="00133B93" w:rsidRDefault="00133B93" w:rsidP="00133B93">
      <w:pPr>
        <w:rPr>
          <w:ins w:id="136" w:author="Unknown"/>
          <w:sz w:val="28"/>
          <w:szCs w:val="28"/>
        </w:rPr>
      </w:pPr>
      <w:ins w:id="137" w:author="Unknown">
        <w:r w:rsidRPr="00133B93">
          <w:rPr>
            <w:sz w:val="28"/>
            <w:szCs w:val="28"/>
          </w:rPr>
          <w:t xml:space="preserve">   CPU time = 78 </w:t>
        </w:r>
        <w:proofErr w:type="spellStart"/>
        <w:r w:rsidRPr="00133B93">
          <w:rPr>
            <w:sz w:val="28"/>
            <w:szCs w:val="28"/>
          </w:rPr>
          <w:t>ms</w:t>
        </w:r>
        <w:proofErr w:type="spellEnd"/>
        <w:proofErr w:type="gramStart"/>
        <w:r w:rsidRPr="00133B93">
          <w:rPr>
            <w:sz w:val="28"/>
            <w:szCs w:val="28"/>
          </w:rPr>
          <w:t>,  elapsed</w:t>
        </w:r>
        <w:proofErr w:type="gramEnd"/>
        <w:r w:rsidRPr="00133B93">
          <w:rPr>
            <w:sz w:val="28"/>
            <w:szCs w:val="28"/>
          </w:rPr>
          <w:t xml:space="preserve"> time = 81 </w:t>
        </w:r>
        <w:proofErr w:type="spellStart"/>
        <w:r w:rsidRPr="00133B93">
          <w:rPr>
            <w:sz w:val="28"/>
            <w:szCs w:val="28"/>
          </w:rPr>
          <w:t>ms.</w:t>
        </w:r>
        <w:proofErr w:type="spellEnd"/>
        <w:r w:rsidRPr="00133B93">
          <w:rPr>
            <w:sz w:val="28"/>
            <w:szCs w:val="28"/>
          </w:rPr>
          <w:t xml:space="preserve"> </w:t>
        </w:r>
      </w:ins>
    </w:p>
    <w:p w:rsidR="00133B93" w:rsidRPr="00133B93" w:rsidRDefault="00133B93" w:rsidP="00133B93">
      <w:pPr>
        <w:rPr>
          <w:ins w:id="138" w:author="Unknown"/>
          <w:sz w:val="28"/>
          <w:szCs w:val="28"/>
        </w:rPr>
      </w:pPr>
      <w:ins w:id="139" w:author="Unknown">
        <w:r w:rsidRPr="00133B93">
          <w:rPr>
            <w:sz w:val="28"/>
            <w:szCs w:val="28"/>
          </w:rPr>
          <w:t xml:space="preserve">  |--Compute </w:t>
        </w:r>
        <w:proofErr w:type="gramStart"/>
        <w:r w:rsidRPr="00133B93">
          <w:rPr>
            <w:sz w:val="28"/>
            <w:szCs w:val="28"/>
          </w:rPr>
          <w:t>Scalar(</w:t>
        </w:r>
        <w:proofErr w:type="gramEnd"/>
        <w:r w:rsidRPr="00133B93">
          <w:rPr>
            <w:sz w:val="28"/>
            <w:szCs w:val="28"/>
          </w:rPr>
          <w:t>DEFINE:([Expr1004]=CASE WHEN [globalagg1007]=(0) THEN NULL ELSE [globalagg1009] END))</w:t>
        </w:r>
      </w:ins>
    </w:p>
    <w:p w:rsidR="00133B93" w:rsidRPr="00133B93" w:rsidRDefault="00133B93" w:rsidP="00133B93">
      <w:pPr>
        <w:rPr>
          <w:ins w:id="140" w:author="Unknown"/>
          <w:sz w:val="28"/>
          <w:szCs w:val="28"/>
        </w:rPr>
      </w:pPr>
      <w:ins w:id="141" w:author="Unknown">
        <w:r w:rsidRPr="00133B93">
          <w:rPr>
            <w:sz w:val="28"/>
            <w:szCs w:val="28"/>
          </w:rPr>
          <w:lastRenderedPageBreak/>
          <w:t xml:space="preserve">       |--Stream </w:t>
        </w:r>
        <w:proofErr w:type="gramStart"/>
        <w:r w:rsidRPr="00133B93">
          <w:rPr>
            <w:sz w:val="28"/>
            <w:szCs w:val="28"/>
          </w:rPr>
          <w:t>Aggregate(</w:t>
        </w:r>
        <w:proofErr w:type="gramEnd"/>
        <w:r w:rsidRPr="00133B93">
          <w:rPr>
            <w:sz w:val="28"/>
            <w:szCs w:val="28"/>
          </w:rPr>
          <w:t>DEFINE:([globalagg1007]=SUM([partialagg1006]), [globalagg1009]=SUM([partialagg1008])))</w:t>
        </w:r>
      </w:ins>
    </w:p>
    <w:p w:rsidR="00133B93" w:rsidRPr="00133B93" w:rsidRDefault="00133B93" w:rsidP="00133B93">
      <w:pPr>
        <w:rPr>
          <w:ins w:id="142" w:author="Unknown"/>
          <w:sz w:val="28"/>
          <w:szCs w:val="28"/>
        </w:rPr>
      </w:pPr>
      <w:ins w:id="143" w:author="Unknown">
        <w:r w:rsidRPr="00133B93">
          <w:rPr>
            <w:sz w:val="28"/>
            <w:szCs w:val="28"/>
          </w:rPr>
          <w:t xml:space="preserve">            |--</w:t>
        </w:r>
        <w:proofErr w:type="gramStart"/>
        <w:r w:rsidRPr="00133B93">
          <w:rPr>
            <w:sz w:val="28"/>
            <w:szCs w:val="28"/>
          </w:rPr>
          <w:t>Parallelism(</w:t>
        </w:r>
        <w:proofErr w:type="gramEnd"/>
        <w:r w:rsidRPr="00133B93">
          <w:rPr>
            <w:sz w:val="28"/>
            <w:szCs w:val="28"/>
          </w:rPr>
          <w:t>Gather Streams)</w:t>
        </w:r>
      </w:ins>
    </w:p>
    <w:p w:rsidR="00133B93" w:rsidRPr="00133B93" w:rsidRDefault="00133B93" w:rsidP="00133B93">
      <w:pPr>
        <w:rPr>
          <w:ins w:id="144" w:author="Unknown"/>
          <w:sz w:val="28"/>
          <w:szCs w:val="28"/>
        </w:rPr>
      </w:pPr>
      <w:ins w:id="145" w:author="Unknown">
        <w:r w:rsidRPr="00133B93">
          <w:rPr>
            <w:sz w:val="28"/>
            <w:szCs w:val="28"/>
          </w:rPr>
          <w:t xml:space="preserve">                 |--Stream </w:t>
        </w:r>
        <w:proofErr w:type="gramStart"/>
        <w:r w:rsidRPr="00133B93">
          <w:rPr>
            <w:sz w:val="28"/>
            <w:szCs w:val="28"/>
          </w:rPr>
          <w:t>Aggregate(</w:t>
        </w:r>
        <w:proofErr w:type="gramEnd"/>
        <w:r w:rsidRPr="00133B93">
          <w:rPr>
            <w:sz w:val="28"/>
            <w:szCs w:val="28"/>
          </w:rPr>
          <w:t>DEFINE:([partialagg1006]=COUNT_BIG([Expr1005]), [partialagg1008]=SUM([Expr1005])))</w:t>
        </w:r>
      </w:ins>
    </w:p>
    <w:p w:rsidR="00133B93" w:rsidRPr="00133B93" w:rsidRDefault="00133B93" w:rsidP="00133B93">
      <w:pPr>
        <w:rPr>
          <w:ins w:id="146" w:author="Unknown"/>
          <w:sz w:val="28"/>
          <w:szCs w:val="28"/>
        </w:rPr>
      </w:pPr>
      <w:ins w:id="147" w:author="Unknown">
        <w:r w:rsidRPr="00133B93">
          <w:rPr>
            <w:sz w:val="28"/>
            <w:szCs w:val="28"/>
          </w:rPr>
          <w:t xml:space="preserve">                      |--Compute </w:t>
        </w:r>
        <w:proofErr w:type="gramStart"/>
        <w:r w:rsidRPr="00133B93">
          <w:rPr>
            <w:sz w:val="28"/>
            <w:szCs w:val="28"/>
          </w:rPr>
          <w:t>Scalar(</w:t>
        </w:r>
        <w:proofErr w:type="gramEnd"/>
        <w:r w:rsidRPr="00133B93">
          <w:rPr>
            <w:sz w:val="28"/>
            <w:szCs w:val="28"/>
          </w:rPr>
          <w:t>DEFINE:([Expr1005]=len([test].[20090925_nested].[t_hierarchy].[stuffing] as [</w:t>
        </w:r>
        <w:proofErr w:type="spellStart"/>
        <w:r w:rsidRPr="00133B93">
          <w:rPr>
            <w:sz w:val="28"/>
            <w:szCs w:val="28"/>
          </w:rPr>
          <w:t>hc</w:t>
        </w:r>
        <w:proofErr w:type="spellEnd"/>
        <w:r w:rsidRPr="00133B93">
          <w:rPr>
            <w:sz w:val="28"/>
            <w:szCs w:val="28"/>
          </w:rPr>
          <w:t>].[stuffing])))</w:t>
        </w:r>
      </w:ins>
    </w:p>
    <w:p w:rsidR="00133B93" w:rsidRPr="00133B93" w:rsidRDefault="00133B93" w:rsidP="00133B93">
      <w:pPr>
        <w:rPr>
          <w:ins w:id="148" w:author="Unknown"/>
          <w:sz w:val="28"/>
          <w:szCs w:val="28"/>
        </w:rPr>
      </w:pPr>
      <w:ins w:id="149" w:author="Unknown">
        <w:r w:rsidRPr="00133B93">
          <w:rPr>
            <w:sz w:val="28"/>
            <w:szCs w:val="28"/>
          </w:rPr>
          <w:t xml:space="preserve">                           |--Nested </w:t>
        </w:r>
        <w:proofErr w:type="gramStart"/>
        <w:r w:rsidRPr="00133B93">
          <w:rPr>
            <w:sz w:val="28"/>
            <w:szCs w:val="28"/>
          </w:rPr>
          <w:t>Loops(</w:t>
        </w:r>
        <w:proofErr w:type="gramEnd"/>
        <w:r w:rsidRPr="00133B93">
          <w:rPr>
            <w:sz w:val="28"/>
            <w:szCs w:val="28"/>
          </w:rPr>
          <w:t>Inner Join, OUTER REFERENCES:([</w:t>
        </w:r>
        <w:proofErr w:type="spellStart"/>
        <w:r w:rsidRPr="00133B93">
          <w:rPr>
            <w:sz w:val="28"/>
            <w:szCs w:val="28"/>
          </w:rPr>
          <w:t>hc</w:t>
        </w:r>
        <w:proofErr w:type="spellEnd"/>
        <w:r w:rsidRPr="00133B93">
          <w:rPr>
            <w:sz w:val="28"/>
            <w:szCs w:val="28"/>
          </w:rPr>
          <w:t>].[id], [Expr1011]) WITH UNORDERED PREFETCH)</w:t>
        </w:r>
      </w:ins>
    </w:p>
    <w:p w:rsidR="00133B93" w:rsidRPr="00133B93" w:rsidRDefault="00133B93" w:rsidP="00133B93">
      <w:pPr>
        <w:rPr>
          <w:ins w:id="150" w:author="Unknown"/>
          <w:sz w:val="28"/>
          <w:szCs w:val="28"/>
        </w:rPr>
      </w:pPr>
      <w:ins w:id="151" w:author="Unknown">
        <w:r w:rsidRPr="00133B93">
          <w:rPr>
            <w:sz w:val="28"/>
            <w:szCs w:val="28"/>
          </w:rPr>
          <w:t xml:space="preserve">                                |--</w:t>
        </w:r>
        <w:proofErr w:type="gramStart"/>
        <w:r w:rsidRPr="00133B93">
          <w:rPr>
            <w:sz w:val="28"/>
            <w:szCs w:val="28"/>
          </w:rPr>
          <w:t>Sort(</w:t>
        </w:r>
        <w:proofErr w:type="gramEnd"/>
        <w:r w:rsidRPr="00133B93">
          <w:rPr>
            <w:sz w:val="28"/>
            <w:szCs w:val="28"/>
          </w:rPr>
          <w:t>ORDER BY:([</w:t>
        </w:r>
        <w:proofErr w:type="spellStart"/>
        <w:r w:rsidRPr="00133B93">
          <w:rPr>
            <w:sz w:val="28"/>
            <w:szCs w:val="28"/>
          </w:rPr>
          <w:t>hc</w:t>
        </w:r>
        <w:proofErr w:type="spellEnd"/>
        <w:r w:rsidRPr="00133B93">
          <w:rPr>
            <w:sz w:val="28"/>
            <w:szCs w:val="28"/>
          </w:rPr>
          <w:t>].[id] ASC))</w:t>
        </w:r>
      </w:ins>
    </w:p>
    <w:p w:rsidR="00133B93" w:rsidRPr="00133B93" w:rsidRDefault="00133B93" w:rsidP="00133B93">
      <w:pPr>
        <w:rPr>
          <w:ins w:id="152" w:author="Unknown"/>
          <w:sz w:val="28"/>
          <w:szCs w:val="28"/>
        </w:rPr>
      </w:pPr>
      <w:ins w:id="153" w:author="Unknown">
        <w:r w:rsidRPr="00133B93">
          <w:rPr>
            <w:sz w:val="28"/>
            <w:szCs w:val="28"/>
          </w:rPr>
          <w:t xml:space="preserve">                                |    |--Nested </w:t>
        </w:r>
        <w:proofErr w:type="gramStart"/>
        <w:r w:rsidRPr="00133B93">
          <w:rPr>
            <w:sz w:val="28"/>
            <w:szCs w:val="28"/>
          </w:rPr>
          <w:t>Loops(</w:t>
        </w:r>
        <w:proofErr w:type="gramEnd"/>
        <w:r w:rsidRPr="00133B93">
          <w:rPr>
            <w:sz w:val="28"/>
            <w:szCs w:val="28"/>
          </w:rPr>
          <w:t>Inner Join, OUTER REFERENCES:([</w:t>
        </w:r>
        <w:proofErr w:type="spellStart"/>
        <w:r w:rsidRPr="00133B93">
          <w:rPr>
            <w:sz w:val="28"/>
            <w:szCs w:val="28"/>
          </w:rPr>
          <w:t>hp</w:t>
        </w:r>
        <w:proofErr w:type="spellEnd"/>
        <w:r w:rsidRPr="00133B93">
          <w:rPr>
            <w:sz w:val="28"/>
            <w:szCs w:val="28"/>
          </w:rPr>
          <w:t>].[</w:t>
        </w:r>
        <w:proofErr w:type="spellStart"/>
        <w:r w:rsidRPr="00133B93">
          <w:rPr>
            <w:sz w:val="28"/>
            <w:szCs w:val="28"/>
          </w:rPr>
          <w:t>lft</w:t>
        </w:r>
        <w:proofErr w:type="spellEnd"/>
        <w:r w:rsidRPr="00133B93">
          <w:rPr>
            <w:sz w:val="28"/>
            <w:szCs w:val="28"/>
          </w:rPr>
          <w:t>], [</w:t>
        </w:r>
        <w:proofErr w:type="spellStart"/>
        <w:r w:rsidRPr="00133B93">
          <w:rPr>
            <w:sz w:val="28"/>
            <w:szCs w:val="28"/>
          </w:rPr>
          <w:t>hp</w:t>
        </w:r>
        <w:proofErr w:type="spellEnd"/>
        <w:r w:rsidRPr="00133B93">
          <w:rPr>
            <w:sz w:val="28"/>
            <w:szCs w:val="28"/>
          </w:rPr>
          <w:t>].[</w:t>
        </w:r>
        <w:proofErr w:type="spellStart"/>
        <w:r w:rsidRPr="00133B93">
          <w:rPr>
            <w:sz w:val="28"/>
            <w:szCs w:val="28"/>
          </w:rPr>
          <w:t>rgt</w:t>
        </w:r>
        <w:proofErr w:type="spellEnd"/>
        <w:r w:rsidRPr="00133B93">
          <w:rPr>
            <w:sz w:val="28"/>
            <w:szCs w:val="28"/>
          </w:rPr>
          <w:t>]))</w:t>
        </w:r>
      </w:ins>
    </w:p>
    <w:p w:rsidR="00133B93" w:rsidRPr="00133B93" w:rsidRDefault="00133B93" w:rsidP="00133B93">
      <w:pPr>
        <w:rPr>
          <w:ins w:id="154" w:author="Unknown"/>
          <w:sz w:val="28"/>
          <w:szCs w:val="28"/>
        </w:rPr>
      </w:pPr>
      <w:ins w:id="155" w:author="Unknown">
        <w:r w:rsidRPr="00133B93">
          <w:rPr>
            <w:sz w:val="28"/>
            <w:szCs w:val="28"/>
          </w:rPr>
          <w:t xml:space="preserve">                                |         |--</w:t>
        </w:r>
        <w:proofErr w:type="gramStart"/>
        <w:r w:rsidRPr="00133B93">
          <w:rPr>
            <w:sz w:val="28"/>
            <w:szCs w:val="28"/>
          </w:rPr>
          <w:t>Parallelism(</w:t>
        </w:r>
        <w:proofErr w:type="gramEnd"/>
        <w:r w:rsidRPr="00133B93">
          <w:rPr>
            <w:sz w:val="28"/>
            <w:szCs w:val="28"/>
          </w:rPr>
          <w:t xml:space="preserve">Distribute Streams, </w:t>
        </w:r>
        <w:proofErr w:type="spellStart"/>
        <w:r w:rsidRPr="00133B93">
          <w:rPr>
            <w:sz w:val="28"/>
            <w:szCs w:val="28"/>
          </w:rPr>
          <w:t>RoundRobin</w:t>
        </w:r>
        <w:proofErr w:type="spellEnd"/>
        <w:r w:rsidRPr="00133B93">
          <w:rPr>
            <w:sz w:val="28"/>
            <w:szCs w:val="28"/>
          </w:rPr>
          <w:t xml:space="preserve"> Partitioning)</w:t>
        </w:r>
      </w:ins>
    </w:p>
    <w:p w:rsidR="00133B93" w:rsidRPr="00133B93" w:rsidRDefault="00133B93" w:rsidP="00133B93">
      <w:pPr>
        <w:rPr>
          <w:ins w:id="156" w:author="Unknown"/>
          <w:sz w:val="28"/>
          <w:szCs w:val="28"/>
        </w:rPr>
      </w:pPr>
      <w:ins w:id="157" w:author="Unknown">
        <w:r w:rsidRPr="00133B93">
          <w:rPr>
            <w:sz w:val="28"/>
            <w:szCs w:val="28"/>
          </w:rPr>
          <w:t xml:space="preserve">                                |         |    |--Clustered Index Seek(OBJECT:([test].[20090925_nested].[t_hierarchy].[PK__t_hierarchy__49EEDF40] AS [</w:t>
        </w:r>
        <w:proofErr w:type="spellStart"/>
        <w:r w:rsidRPr="00133B93">
          <w:rPr>
            <w:sz w:val="28"/>
            <w:szCs w:val="28"/>
          </w:rPr>
          <w:t>hp</w:t>
        </w:r>
        <w:proofErr w:type="spellEnd"/>
        <w:r w:rsidRPr="00133B93">
          <w:rPr>
            <w:sz w:val="28"/>
            <w:szCs w:val="28"/>
          </w:rPr>
          <w:t>]), SEEK:([</w:t>
        </w:r>
        <w:proofErr w:type="spellStart"/>
        <w:r w:rsidRPr="00133B93">
          <w:rPr>
            <w:sz w:val="28"/>
            <w:szCs w:val="28"/>
          </w:rPr>
          <w:t>hp</w:t>
        </w:r>
        <w:proofErr w:type="spellEnd"/>
        <w:r w:rsidRPr="00133B93">
          <w:rPr>
            <w:sz w:val="28"/>
            <w:szCs w:val="28"/>
          </w:rPr>
          <w:t>].[id]=(42)) ORDERED FORWARD)</w:t>
        </w:r>
      </w:ins>
    </w:p>
    <w:p w:rsidR="00133B93" w:rsidRPr="00133B93" w:rsidRDefault="00133B93" w:rsidP="00133B93">
      <w:pPr>
        <w:rPr>
          <w:ins w:id="158" w:author="Unknown"/>
          <w:sz w:val="28"/>
          <w:szCs w:val="28"/>
        </w:rPr>
      </w:pPr>
      <w:ins w:id="159" w:author="Unknown">
        <w:r w:rsidRPr="00133B93">
          <w:rPr>
            <w:sz w:val="28"/>
            <w:szCs w:val="28"/>
          </w:rPr>
          <w:t xml:space="preserve">                                |         |--Index Seek(OBJECT:([test].[20090925_nested].[t_hierarchy].[IX_hierarchy_lft] AS [</w:t>
        </w:r>
        <w:proofErr w:type="spellStart"/>
        <w:r w:rsidRPr="00133B93">
          <w:rPr>
            <w:sz w:val="28"/>
            <w:szCs w:val="28"/>
          </w:rPr>
          <w:t>hc</w:t>
        </w:r>
        <w:proofErr w:type="spellEnd"/>
        <w:r w:rsidRPr="00133B93">
          <w:rPr>
            <w:sz w:val="28"/>
            <w:szCs w:val="28"/>
          </w:rPr>
          <w:t>]), SEEK:([</w:t>
        </w:r>
        <w:proofErr w:type="spellStart"/>
        <w:r w:rsidRPr="00133B93">
          <w:rPr>
            <w:sz w:val="28"/>
            <w:szCs w:val="28"/>
          </w:rPr>
          <w:t>hc</w:t>
        </w:r>
        <w:proofErr w:type="spellEnd"/>
        <w:r w:rsidRPr="00133B93">
          <w:rPr>
            <w:sz w:val="28"/>
            <w:szCs w:val="28"/>
          </w:rPr>
          <w:t>].[</w:t>
        </w:r>
        <w:proofErr w:type="spellStart"/>
        <w:r w:rsidRPr="00133B93">
          <w:rPr>
            <w:sz w:val="28"/>
            <w:szCs w:val="28"/>
          </w:rPr>
          <w:t>lft</w:t>
        </w:r>
        <w:proofErr w:type="spellEnd"/>
        <w:r w:rsidRPr="00133B93">
          <w:rPr>
            <w:sz w:val="28"/>
            <w:szCs w:val="28"/>
          </w:rPr>
          <w:t>] &gt;= [test].[20090925_nested].[</w:t>
        </w:r>
        <w:proofErr w:type="spellStart"/>
        <w:r w:rsidRPr="00133B93">
          <w:rPr>
            <w:sz w:val="28"/>
            <w:szCs w:val="28"/>
          </w:rPr>
          <w:t>t_hierarchy</w:t>
        </w:r>
        <w:proofErr w:type="spellEnd"/>
        <w:r w:rsidRPr="00133B93">
          <w:rPr>
            <w:sz w:val="28"/>
            <w:szCs w:val="28"/>
          </w:rPr>
          <w:t>].[</w:t>
        </w:r>
        <w:proofErr w:type="spellStart"/>
        <w:r w:rsidRPr="00133B93">
          <w:rPr>
            <w:sz w:val="28"/>
            <w:szCs w:val="28"/>
          </w:rPr>
          <w:t>lft</w:t>
        </w:r>
        <w:proofErr w:type="spellEnd"/>
        <w:r w:rsidRPr="00133B93">
          <w:rPr>
            <w:sz w:val="28"/>
            <w:szCs w:val="28"/>
          </w:rPr>
          <w:t>] as [</w:t>
        </w:r>
        <w:proofErr w:type="spellStart"/>
        <w:r w:rsidRPr="00133B93">
          <w:rPr>
            <w:sz w:val="28"/>
            <w:szCs w:val="28"/>
          </w:rPr>
          <w:t>hp</w:t>
        </w:r>
        <w:proofErr w:type="spellEnd"/>
        <w:r w:rsidRPr="00133B93">
          <w:rPr>
            <w:sz w:val="28"/>
            <w:szCs w:val="28"/>
          </w:rPr>
          <w:t>].[</w:t>
        </w:r>
        <w:proofErr w:type="spellStart"/>
        <w:r w:rsidRPr="00133B93">
          <w:rPr>
            <w:sz w:val="28"/>
            <w:szCs w:val="28"/>
          </w:rPr>
          <w:t>lft</w:t>
        </w:r>
        <w:proofErr w:type="spellEnd"/>
        <w:r w:rsidRPr="00133B93">
          <w:rPr>
            <w:sz w:val="28"/>
            <w:szCs w:val="28"/>
          </w:rPr>
          <w:t>] AND [</w:t>
        </w:r>
        <w:proofErr w:type="spellStart"/>
        <w:r w:rsidRPr="00133B93">
          <w:rPr>
            <w:sz w:val="28"/>
            <w:szCs w:val="28"/>
          </w:rPr>
          <w:t>hc</w:t>
        </w:r>
        <w:proofErr w:type="spellEnd"/>
        <w:r w:rsidRPr="00133B93">
          <w:rPr>
            <w:sz w:val="28"/>
            <w:szCs w:val="28"/>
          </w:rPr>
          <w:t>].[</w:t>
        </w:r>
        <w:proofErr w:type="spellStart"/>
        <w:r w:rsidRPr="00133B93">
          <w:rPr>
            <w:sz w:val="28"/>
            <w:szCs w:val="28"/>
          </w:rPr>
          <w:t>lft</w:t>
        </w:r>
        <w:proofErr w:type="spellEnd"/>
        <w:r w:rsidRPr="00133B93">
          <w:rPr>
            <w:sz w:val="28"/>
            <w:szCs w:val="28"/>
          </w:rPr>
          <w:t>] &lt;= [test].[20090925_nested].[</w:t>
        </w:r>
        <w:proofErr w:type="spellStart"/>
        <w:r w:rsidRPr="00133B93">
          <w:rPr>
            <w:sz w:val="28"/>
            <w:szCs w:val="28"/>
          </w:rPr>
          <w:t>t_hierarchy</w:t>
        </w:r>
        <w:proofErr w:type="spellEnd"/>
        <w:r w:rsidRPr="00133B93">
          <w:rPr>
            <w:sz w:val="28"/>
            <w:szCs w:val="28"/>
          </w:rPr>
          <w:t>].[</w:t>
        </w:r>
        <w:proofErr w:type="spellStart"/>
        <w:r w:rsidRPr="00133B93">
          <w:rPr>
            <w:sz w:val="28"/>
            <w:szCs w:val="28"/>
          </w:rPr>
          <w:t>rgt</w:t>
        </w:r>
        <w:proofErr w:type="spellEnd"/>
        <w:r w:rsidRPr="00133B93">
          <w:rPr>
            <w:sz w:val="28"/>
            <w:szCs w:val="28"/>
          </w:rPr>
          <w:t>] as [</w:t>
        </w:r>
        <w:proofErr w:type="spellStart"/>
        <w:r w:rsidRPr="00133B93">
          <w:rPr>
            <w:sz w:val="28"/>
            <w:szCs w:val="28"/>
          </w:rPr>
          <w:t>hp</w:t>
        </w:r>
        <w:proofErr w:type="spellEnd"/>
        <w:r w:rsidRPr="00133B93">
          <w:rPr>
            <w:sz w:val="28"/>
            <w:szCs w:val="28"/>
          </w:rPr>
          <w:t>].[</w:t>
        </w:r>
        <w:proofErr w:type="spellStart"/>
        <w:r w:rsidRPr="00133B93">
          <w:rPr>
            <w:sz w:val="28"/>
            <w:szCs w:val="28"/>
          </w:rPr>
          <w:t>rgt</w:t>
        </w:r>
        <w:proofErr w:type="spellEnd"/>
        <w:r w:rsidRPr="00133B93">
          <w:rPr>
            <w:sz w:val="28"/>
            <w:szCs w:val="28"/>
          </w:rPr>
          <w:t>]) ORDERED FORWARD)</w:t>
        </w:r>
      </w:ins>
    </w:p>
    <w:p w:rsidR="00133B93" w:rsidRPr="00133B93" w:rsidRDefault="00133B93" w:rsidP="00133B93">
      <w:pPr>
        <w:rPr>
          <w:ins w:id="160" w:author="Unknown"/>
          <w:sz w:val="28"/>
          <w:szCs w:val="28"/>
        </w:rPr>
      </w:pPr>
      <w:ins w:id="161" w:author="Unknown">
        <w:r w:rsidRPr="00133B93">
          <w:rPr>
            <w:sz w:val="28"/>
            <w:szCs w:val="28"/>
          </w:rPr>
          <w:t xml:space="preserve">                                |--Clustered Index Seek(OBJECT:([test].[20090925_nested].[t_hierarchy].[PK__t_hierarchy__49EEDF40] AS [</w:t>
        </w:r>
        <w:proofErr w:type="spellStart"/>
        <w:r w:rsidRPr="00133B93">
          <w:rPr>
            <w:sz w:val="28"/>
            <w:szCs w:val="28"/>
          </w:rPr>
          <w:t>hc</w:t>
        </w:r>
        <w:proofErr w:type="spellEnd"/>
        <w:r w:rsidRPr="00133B93">
          <w:rPr>
            <w:sz w:val="28"/>
            <w:szCs w:val="28"/>
          </w:rPr>
          <w:t>]), SEEK:([</w:t>
        </w:r>
        <w:proofErr w:type="spellStart"/>
        <w:r w:rsidRPr="00133B93">
          <w:rPr>
            <w:sz w:val="28"/>
            <w:szCs w:val="28"/>
          </w:rPr>
          <w:t>hc</w:t>
        </w:r>
        <w:proofErr w:type="spellEnd"/>
        <w:r w:rsidRPr="00133B93">
          <w:rPr>
            <w:sz w:val="28"/>
            <w:szCs w:val="28"/>
          </w:rPr>
          <w:t>].[id]=[test].[20090925_nested].[</w:t>
        </w:r>
        <w:proofErr w:type="spellStart"/>
        <w:r w:rsidRPr="00133B93">
          <w:rPr>
            <w:sz w:val="28"/>
            <w:szCs w:val="28"/>
          </w:rPr>
          <w:t>t_hierarchy</w:t>
        </w:r>
        <w:proofErr w:type="spellEnd"/>
        <w:r w:rsidRPr="00133B93">
          <w:rPr>
            <w:sz w:val="28"/>
            <w:szCs w:val="28"/>
          </w:rPr>
          <w:t>].[id] as [</w:t>
        </w:r>
        <w:proofErr w:type="spellStart"/>
        <w:r w:rsidRPr="00133B93">
          <w:rPr>
            <w:sz w:val="28"/>
            <w:szCs w:val="28"/>
          </w:rPr>
          <w:t>hc</w:t>
        </w:r>
        <w:proofErr w:type="spellEnd"/>
        <w:r w:rsidRPr="00133B93">
          <w:rPr>
            <w:sz w:val="28"/>
            <w:szCs w:val="28"/>
          </w:rPr>
          <w:t>].[id]) LOOKUP ORDERED FORWARD)</w:t>
        </w:r>
      </w:ins>
    </w:p>
    <w:p w:rsidR="00133B93" w:rsidRPr="00133B93" w:rsidRDefault="00133B93" w:rsidP="00133B93">
      <w:pPr>
        <w:rPr>
          <w:ins w:id="162" w:author="Unknown"/>
          <w:sz w:val="28"/>
          <w:szCs w:val="28"/>
        </w:rPr>
      </w:pPr>
      <w:ins w:id="163" w:author="Unknown">
        <w:r w:rsidRPr="00133B93">
          <w:rPr>
            <w:sz w:val="28"/>
            <w:szCs w:val="28"/>
          </w:rPr>
          <w:lastRenderedPageBreak/>
          <w:t xml:space="preserve">Nested sets model is good for this query, since it required only a single range scan on </w:t>
        </w:r>
        <w:proofErr w:type="spellStart"/>
        <w:r w:rsidRPr="00133B93">
          <w:rPr>
            <w:sz w:val="28"/>
            <w:szCs w:val="28"/>
          </w:rPr>
          <w:t>lft</w:t>
        </w:r>
        <w:proofErr w:type="spellEnd"/>
        <w:r w:rsidRPr="00133B93">
          <w:rPr>
            <w:sz w:val="28"/>
            <w:szCs w:val="28"/>
          </w:rPr>
          <w:t xml:space="preserve"> to get all descendants.</w:t>
        </w:r>
      </w:ins>
    </w:p>
    <w:p w:rsidR="00133B93" w:rsidRPr="00133B93" w:rsidRDefault="00133B93" w:rsidP="00133B93">
      <w:pPr>
        <w:rPr>
          <w:ins w:id="164" w:author="Unknown"/>
          <w:sz w:val="28"/>
          <w:szCs w:val="28"/>
        </w:rPr>
      </w:pPr>
      <w:ins w:id="165" w:author="Unknown">
        <w:r w:rsidRPr="00133B93">
          <w:rPr>
            <w:sz w:val="28"/>
            <w:szCs w:val="28"/>
          </w:rPr>
          <w:t xml:space="preserve">This query completes in </w:t>
        </w:r>
        <w:r w:rsidRPr="00133B93">
          <w:rPr>
            <w:b/>
            <w:bCs/>
            <w:sz w:val="28"/>
            <w:szCs w:val="28"/>
          </w:rPr>
          <w:t xml:space="preserve">81 </w:t>
        </w:r>
        <w:proofErr w:type="spellStart"/>
        <w:r w:rsidRPr="00133B93">
          <w:rPr>
            <w:b/>
            <w:bCs/>
            <w:sz w:val="28"/>
            <w:szCs w:val="28"/>
          </w:rPr>
          <w:t>ms</w:t>
        </w:r>
        <w:r w:rsidRPr="00133B93">
          <w:rPr>
            <w:sz w:val="28"/>
            <w:szCs w:val="28"/>
          </w:rPr>
          <w:t>.</w:t>
        </w:r>
        <w:proofErr w:type="spellEnd"/>
      </w:ins>
    </w:p>
    <w:p w:rsidR="00133B93" w:rsidRPr="00133B93" w:rsidRDefault="00133B93" w:rsidP="00133B93">
      <w:pPr>
        <w:rPr>
          <w:ins w:id="166" w:author="Unknown"/>
          <w:b/>
          <w:bCs/>
          <w:sz w:val="28"/>
          <w:szCs w:val="28"/>
        </w:rPr>
      </w:pPr>
      <w:ins w:id="167" w:author="Unknown">
        <w:r w:rsidRPr="00133B93">
          <w:rPr>
            <w:b/>
            <w:bCs/>
            <w:sz w:val="28"/>
            <w:szCs w:val="28"/>
          </w:rPr>
          <w:t>Adjacency list</w:t>
        </w:r>
      </w:ins>
    </w:p>
    <w:p w:rsidR="00133B93" w:rsidRPr="00133B93" w:rsidRDefault="00133B93" w:rsidP="00133B93">
      <w:pPr>
        <w:rPr>
          <w:ins w:id="168" w:author="Unknown"/>
          <w:sz w:val="28"/>
          <w:szCs w:val="28"/>
        </w:rPr>
      </w:pPr>
      <w:ins w:id="169" w:author="Unknown">
        <w:r w:rsidRPr="00133B93">
          <w:rPr>
            <w:sz w:val="28"/>
            <w:szCs w:val="28"/>
          </w:rPr>
          <w:fldChar w:fldCharType="begin"/>
        </w:r>
        <w:r w:rsidRPr="00133B93">
          <w:rPr>
            <w:sz w:val="28"/>
            <w:szCs w:val="28"/>
          </w:rPr>
          <w:instrText xml:space="preserve"> HYPERLINK "http://explainextended.com/2009/09/25/adjacency-list-vs-nested-sets-sql-server/" \l "viewSource" \o "view source" </w:instrText>
        </w:r>
        <w:r w:rsidRPr="00133B93">
          <w:rPr>
            <w:sz w:val="28"/>
            <w:szCs w:val="28"/>
          </w:rPr>
          <w:fldChar w:fldCharType="separate"/>
        </w:r>
        <w:proofErr w:type="gramStart"/>
        <w:r w:rsidRPr="00133B93">
          <w:rPr>
            <w:rStyle w:val="Hyperlink"/>
            <w:sz w:val="28"/>
            <w:szCs w:val="28"/>
          </w:rPr>
          <w:t>view</w:t>
        </w:r>
        <w:proofErr w:type="gramEnd"/>
        <w:r w:rsidRPr="00133B93">
          <w:rPr>
            <w:rStyle w:val="Hyperlink"/>
            <w:sz w:val="28"/>
            <w:szCs w:val="28"/>
          </w:rPr>
          <w:t xml:space="preserve"> </w:t>
        </w:r>
        <w:proofErr w:type="spellStart"/>
        <w:r w:rsidRPr="00133B93">
          <w:rPr>
            <w:rStyle w:val="Hyperlink"/>
            <w:sz w:val="28"/>
            <w:szCs w:val="28"/>
          </w:rPr>
          <w:t>source</w:t>
        </w:r>
        <w:r w:rsidRPr="00133B93">
          <w:rPr>
            <w:sz w:val="28"/>
            <w:szCs w:val="28"/>
          </w:rPr>
          <w:fldChar w:fldCharType="end"/>
        </w:r>
        <w:r w:rsidRPr="00133B93">
          <w:rPr>
            <w:sz w:val="28"/>
            <w:szCs w:val="28"/>
          </w:rPr>
          <w:fldChar w:fldCharType="begin"/>
        </w:r>
        <w:r w:rsidRPr="00133B93">
          <w:rPr>
            <w:sz w:val="28"/>
            <w:szCs w:val="28"/>
          </w:rPr>
          <w:instrText xml:space="preserve"> HYPERLINK "http://explainextended.com/2009/09/25/adjacency-list-vs-nested-sets-sql-server/" \l "printSource" \o "print" </w:instrText>
        </w:r>
        <w:r w:rsidRPr="00133B93">
          <w:rPr>
            <w:sz w:val="28"/>
            <w:szCs w:val="28"/>
          </w:rPr>
          <w:fldChar w:fldCharType="separate"/>
        </w:r>
        <w:r w:rsidRPr="00133B93">
          <w:rPr>
            <w:rStyle w:val="Hyperlink"/>
            <w:sz w:val="28"/>
            <w:szCs w:val="28"/>
          </w:rPr>
          <w:t>print</w:t>
        </w:r>
        <w:proofErr w:type="spellEnd"/>
        <w:r w:rsidRPr="00133B93">
          <w:rPr>
            <w:sz w:val="28"/>
            <w:szCs w:val="28"/>
          </w:rPr>
          <w:fldChar w:fldCharType="end"/>
        </w:r>
        <w:r w:rsidRPr="00133B93">
          <w:rPr>
            <w:sz w:val="28"/>
            <w:szCs w:val="28"/>
          </w:rPr>
          <w:fldChar w:fldCharType="begin"/>
        </w:r>
        <w:r w:rsidRPr="00133B93">
          <w:rPr>
            <w:sz w:val="28"/>
            <w:szCs w:val="28"/>
          </w:rPr>
          <w:instrText xml:space="preserve"> HYPERLINK "http://explainextended.com/2009/09/25/adjacency-list-vs-nested-sets-sql-server/" \l "about" \o "?" </w:instrText>
        </w:r>
        <w:r w:rsidRPr="00133B93">
          <w:rPr>
            <w:sz w:val="28"/>
            <w:szCs w:val="28"/>
          </w:rPr>
          <w:fldChar w:fldCharType="separate"/>
        </w:r>
        <w:r w:rsidRPr="00133B93">
          <w:rPr>
            <w:rStyle w:val="Hyperlink"/>
            <w:sz w:val="28"/>
            <w:szCs w:val="28"/>
          </w:rPr>
          <w:t>?</w:t>
        </w:r>
        <w:r w:rsidRPr="00133B93">
          <w:rPr>
            <w:sz w:val="28"/>
            <w:szCs w:val="28"/>
          </w:rPr>
          <w:fldChar w:fldCharType="end"/>
        </w:r>
      </w:ins>
    </w:p>
    <w:p w:rsidR="00133B93" w:rsidRPr="00133B93" w:rsidRDefault="00133B93" w:rsidP="00133B93">
      <w:pPr>
        <w:rPr>
          <w:ins w:id="170" w:author="Unknown"/>
          <w:sz w:val="28"/>
          <w:szCs w:val="28"/>
        </w:rPr>
      </w:pPr>
      <w:ins w:id="171" w:author="Unknown">
        <w:r w:rsidRPr="00133B93">
          <w:rPr>
            <w:sz w:val="28"/>
            <w:szCs w:val="28"/>
          </w:rPr>
          <w:t>01</w:t>
        </w:r>
        <w:proofErr w:type="gramStart"/>
        <w:r w:rsidRPr="00133B93">
          <w:rPr>
            <w:sz w:val="28"/>
            <w:szCs w:val="28"/>
          </w:rPr>
          <w:t>.WITH</w:t>
        </w:r>
        <w:proofErr w:type="gramEnd"/>
        <w:r w:rsidRPr="00133B93">
          <w:rPr>
            <w:sz w:val="28"/>
            <w:szCs w:val="28"/>
          </w:rPr>
          <w:t>    q AS</w:t>
        </w:r>
      </w:ins>
    </w:p>
    <w:p w:rsidR="00133B93" w:rsidRPr="00133B93" w:rsidRDefault="00133B93" w:rsidP="00133B93">
      <w:pPr>
        <w:rPr>
          <w:ins w:id="172" w:author="Unknown"/>
          <w:sz w:val="28"/>
          <w:szCs w:val="28"/>
        </w:rPr>
      </w:pPr>
      <w:ins w:id="173" w:author="Unknown">
        <w:r w:rsidRPr="00133B93">
          <w:rPr>
            <w:sz w:val="28"/>
            <w:szCs w:val="28"/>
          </w:rPr>
          <w:t xml:space="preserve">02.        ( </w:t>
        </w:r>
      </w:ins>
    </w:p>
    <w:p w:rsidR="00133B93" w:rsidRPr="00133B93" w:rsidRDefault="00133B93" w:rsidP="00133B93">
      <w:pPr>
        <w:rPr>
          <w:ins w:id="174" w:author="Unknown"/>
          <w:sz w:val="28"/>
          <w:szCs w:val="28"/>
        </w:rPr>
      </w:pPr>
      <w:ins w:id="175" w:author="Unknown">
        <w:r w:rsidRPr="00133B93">
          <w:rPr>
            <w:sz w:val="28"/>
            <w:szCs w:val="28"/>
          </w:rPr>
          <w:t>03.        SELECT</w:t>
        </w:r>
        <w:proofErr w:type="gramStart"/>
        <w:r w:rsidRPr="00133B93">
          <w:rPr>
            <w:sz w:val="28"/>
            <w:szCs w:val="28"/>
          </w:rPr>
          <w:t>  id</w:t>
        </w:r>
        <w:proofErr w:type="gramEnd"/>
        <w:r w:rsidRPr="00133B93">
          <w:rPr>
            <w:sz w:val="28"/>
            <w:szCs w:val="28"/>
          </w:rPr>
          <w:t xml:space="preserve">, stuffing </w:t>
        </w:r>
      </w:ins>
    </w:p>
    <w:p w:rsidR="00133B93" w:rsidRPr="00133B93" w:rsidRDefault="00133B93" w:rsidP="00133B93">
      <w:pPr>
        <w:rPr>
          <w:ins w:id="176" w:author="Unknown"/>
          <w:sz w:val="28"/>
          <w:szCs w:val="28"/>
        </w:rPr>
      </w:pPr>
      <w:ins w:id="177" w:author="Unknown">
        <w:r w:rsidRPr="00133B93">
          <w:rPr>
            <w:sz w:val="28"/>
            <w:szCs w:val="28"/>
          </w:rPr>
          <w:t>04.        FROM    [20090925_nested].</w:t>
        </w:r>
        <w:proofErr w:type="spellStart"/>
        <w:r w:rsidRPr="00133B93">
          <w:rPr>
            <w:sz w:val="28"/>
            <w:szCs w:val="28"/>
          </w:rPr>
          <w:t>t_hierarchy</w:t>
        </w:r>
        <w:proofErr w:type="spellEnd"/>
        <w:r w:rsidRPr="00133B93">
          <w:rPr>
            <w:sz w:val="28"/>
            <w:szCs w:val="28"/>
          </w:rPr>
          <w:t xml:space="preserve"> h </w:t>
        </w:r>
      </w:ins>
    </w:p>
    <w:p w:rsidR="00133B93" w:rsidRPr="00133B93" w:rsidRDefault="00133B93" w:rsidP="00133B93">
      <w:pPr>
        <w:rPr>
          <w:ins w:id="178" w:author="Unknown"/>
          <w:sz w:val="28"/>
          <w:szCs w:val="28"/>
        </w:rPr>
      </w:pPr>
      <w:ins w:id="179" w:author="Unknown">
        <w:r w:rsidRPr="00133B93">
          <w:rPr>
            <w:sz w:val="28"/>
            <w:szCs w:val="28"/>
          </w:rPr>
          <w:t xml:space="preserve">05.        WHERE   id = 42 </w:t>
        </w:r>
      </w:ins>
    </w:p>
    <w:p w:rsidR="00133B93" w:rsidRPr="00133B93" w:rsidRDefault="00133B93" w:rsidP="00133B93">
      <w:pPr>
        <w:rPr>
          <w:ins w:id="180" w:author="Unknown"/>
          <w:sz w:val="28"/>
          <w:szCs w:val="28"/>
        </w:rPr>
      </w:pPr>
      <w:ins w:id="181" w:author="Unknown">
        <w:r w:rsidRPr="00133B93">
          <w:rPr>
            <w:sz w:val="28"/>
            <w:szCs w:val="28"/>
          </w:rPr>
          <w:t>06.        UNION ALL</w:t>
        </w:r>
      </w:ins>
    </w:p>
    <w:p w:rsidR="00133B93" w:rsidRPr="00133B93" w:rsidRDefault="00133B93" w:rsidP="00133B93">
      <w:pPr>
        <w:rPr>
          <w:ins w:id="182" w:author="Unknown"/>
          <w:sz w:val="28"/>
          <w:szCs w:val="28"/>
        </w:rPr>
      </w:pPr>
      <w:ins w:id="183" w:author="Unknown">
        <w:r w:rsidRPr="00133B93">
          <w:rPr>
            <w:sz w:val="28"/>
            <w:szCs w:val="28"/>
          </w:rPr>
          <w:t>07.        SELECT</w:t>
        </w:r>
        <w:proofErr w:type="gramStart"/>
        <w:r w:rsidRPr="00133B93">
          <w:rPr>
            <w:sz w:val="28"/>
            <w:szCs w:val="28"/>
          </w:rPr>
          <w:t>  hc.id</w:t>
        </w:r>
        <w:proofErr w:type="gramEnd"/>
        <w:r w:rsidRPr="00133B93">
          <w:rPr>
            <w:sz w:val="28"/>
            <w:szCs w:val="28"/>
          </w:rPr>
          <w:t xml:space="preserve">, </w:t>
        </w:r>
        <w:proofErr w:type="spellStart"/>
        <w:r w:rsidRPr="00133B93">
          <w:rPr>
            <w:sz w:val="28"/>
            <w:szCs w:val="28"/>
          </w:rPr>
          <w:t>hc.stuffing</w:t>
        </w:r>
        <w:proofErr w:type="spellEnd"/>
        <w:r w:rsidRPr="00133B93">
          <w:rPr>
            <w:sz w:val="28"/>
            <w:szCs w:val="28"/>
          </w:rPr>
          <w:t xml:space="preserve"> </w:t>
        </w:r>
      </w:ins>
    </w:p>
    <w:p w:rsidR="00133B93" w:rsidRPr="00133B93" w:rsidRDefault="00133B93" w:rsidP="00133B93">
      <w:pPr>
        <w:rPr>
          <w:ins w:id="184" w:author="Unknown"/>
          <w:sz w:val="28"/>
          <w:szCs w:val="28"/>
        </w:rPr>
      </w:pPr>
      <w:ins w:id="185" w:author="Unknown">
        <w:r w:rsidRPr="00133B93">
          <w:rPr>
            <w:sz w:val="28"/>
            <w:szCs w:val="28"/>
          </w:rPr>
          <w:t xml:space="preserve">08.        FROM    q </w:t>
        </w:r>
      </w:ins>
    </w:p>
    <w:p w:rsidR="00133B93" w:rsidRPr="00133B93" w:rsidRDefault="00133B93" w:rsidP="00133B93">
      <w:pPr>
        <w:rPr>
          <w:ins w:id="186" w:author="Unknown"/>
          <w:sz w:val="28"/>
          <w:szCs w:val="28"/>
        </w:rPr>
      </w:pPr>
      <w:ins w:id="187" w:author="Unknown">
        <w:r w:rsidRPr="00133B93">
          <w:rPr>
            <w:sz w:val="28"/>
            <w:szCs w:val="28"/>
          </w:rPr>
          <w:t>09.        JOIN    [20090925_nested].</w:t>
        </w:r>
        <w:proofErr w:type="spellStart"/>
        <w:r w:rsidRPr="00133B93">
          <w:rPr>
            <w:sz w:val="28"/>
            <w:szCs w:val="28"/>
          </w:rPr>
          <w:t>t_hierarchy</w:t>
        </w:r>
        <w:proofErr w:type="spellEnd"/>
        <w:r w:rsidRPr="00133B93">
          <w:rPr>
            <w:sz w:val="28"/>
            <w:szCs w:val="28"/>
          </w:rPr>
          <w:t xml:space="preserve"> </w:t>
        </w:r>
        <w:proofErr w:type="spellStart"/>
        <w:r w:rsidRPr="00133B93">
          <w:rPr>
            <w:sz w:val="28"/>
            <w:szCs w:val="28"/>
          </w:rPr>
          <w:t>hc</w:t>
        </w:r>
        <w:proofErr w:type="spellEnd"/>
        <w:r w:rsidRPr="00133B93">
          <w:rPr>
            <w:sz w:val="28"/>
            <w:szCs w:val="28"/>
          </w:rPr>
          <w:t xml:space="preserve"> </w:t>
        </w:r>
      </w:ins>
    </w:p>
    <w:p w:rsidR="00133B93" w:rsidRPr="00133B93" w:rsidRDefault="00133B93" w:rsidP="00133B93">
      <w:pPr>
        <w:rPr>
          <w:ins w:id="188" w:author="Unknown"/>
          <w:sz w:val="28"/>
          <w:szCs w:val="28"/>
        </w:rPr>
      </w:pPr>
      <w:ins w:id="189" w:author="Unknown">
        <w:r w:rsidRPr="00133B93">
          <w:rPr>
            <w:sz w:val="28"/>
            <w:szCs w:val="28"/>
          </w:rPr>
          <w:t xml:space="preserve">10.        ON      </w:t>
        </w:r>
        <w:proofErr w:type="spellStart"/>
        <w:r w:rsidRPr="00133B93">
          <w:rPr>
            <w:sz w:val="28"/>
            <w:szCs w:val="28"/>
          </w:rPr>
          <w:t>hc.parent</w:t>
        </w:r>
        <w:proofErr w:type="spellEnd"/>
        <w:r w:rsidRPr="00133B93">
          <w:rPr>
            <w:sz w:val="28"/>
            <w:szCs w:val="28"/>
          </w:rPr>
          <w:t xml:space="preserve"> = q.id </w:t>
        </w:r>
      </w:ins>
    </w:p>
    <w:p w:rsidR="00133B93" w:rsidRPr="00133B93" w:rsidRDefault="00133B93" w:rsidP="00133B93">
      <w:pPr>
        <w:rPr>
          <w:ins w:id="190" w:author="Unknown"/>
          <w:sz w:val="28"/>
          <w:szCs w:val="28"/>
        </w:rPr>
      </w:pPr>
      <w:ins w:id="191" w:author="Unknown">
        <w:r w:rsidRPr="00133B93">
          <w:rPr>
            <w:sz w:val="28"/>
            <w:szCs w:val="28"/>
          </w:rPr>
          <w:t xml:space="preserve">11.        ) </w:t>
        </w:r>
      </w:ins>
    </w:p>
    <w:p w:rsidR="00133B93" w:rsidRPr="00133B93" w:rsidRDefault="00133B93" w:rsidP="00133B93">
      <w:pPr>
        <w:rPr>
          <w:ins w:id="192" w:author="Unknown"/>
          <w:sz w:val="28"/>
          <w:szCs w:val="28"/>
        </w:rPr>
      </w:pPr>
      <w:ins w:id="193" w:author="Unknown">
        <w:r w:rsidRPr="00133B93">
          <w:rPr>
            <w:sz w:val="28"/>
            <w:szCs w:val="28"/>
          </w:rPr>
          <w:t>12</w:t>
        </w:r>
        <w:proofErr w:type="gramStart"/>
        <w:r w:rsidRPr="00133B93">
          <w:rPr>
            <w:sz w:val="28"/>
            <w:szCs w:val="28"/>
          </w:rPr>
          <w:t>.SELECT</w:t>
        </w:r>
        <w:proofErr w:type="gramEnd"/>
        <w:r w:rsidRPr="00133B93">
          <w:rPr>
            <w:sz w:val="28"/>
            <w:szCs w:val="28"/>
          </w:rPr>
          <w:t xml:space="preserve">  SUM(LEN(stuffing)) </w:t>
        </w:r>
      </w:ins>
    </w:p>
    <w:p w:rsidR="00133B93" w:rsidRPr="00133B93" w:rsidRDefault="00133B93" w:rsidP="00133B93">
      <w:pPr>
        <w:rPr>
          <w:ins w:id="194" w:author="Unknown"/>
          <w:sz w:val="28"/>
          <w:szCs w:val="28"/>
        </w:rPr>
      </w:pPr>
      <w:ins w:id="195" w:author="Unknown">
        <w:r w:rsidRPr="00133B93">
          <w:rPr>
            <w:sz w:val="28"/>
            <w:szCs w:val="28"/>
          </w:rPr>
          <w:t>13</w:t>
        </w:r>
        <w:proofErr w:type="gramStart"/>
        <w:r w:rsidRPr="00133B93">
          <w:rPr>
            <w:sz w:val="28"/>
            <w:szCs w:val="28"/>
          </w:rPr>
          <w:t>.FROM</w:t>
        </w:r>
        <w:proofErr w:type="gramEnd"/>
        <w:r w:rsidRPr="00133B93">
          <w:rPr>
            <w:sz w:val="28"/>
            <w:szCs w:val="28"/>
          </w:rPr>
          <w:t>    q</w:t>
        </w:r>
      </w:ins>
    </w:p>
    <w:p w:rsidR="00133B93" w:rsidRPr="00133B93" w:rsidRDefault="00133B93" w:rsidP="00133B93">
      <w:pPr>
        <w:rPr>
          <w:ins w:id="196" w:author="Unknown"/>
          <w:sz w:val="28"/>
          <w:szCs w:val="28"/>
        </w:rPr>
      </w:pPr>
      <w:ins w:id="197" w:author="Unknown">
        <w:r w:rsidRPr="00133B93">
          <w:rPr>
            <w:sz w:val="28"/>
            <w:szCs w:val="28"/>
          </w:rPr>
          <w:fldChar w:fldCharType="begin"/>
        </w:r>
        <w:r w:rsidRPr="00133B93">
          <w:rPr>
            <w:sz w:val="28"/>
            <w:szCs w:val="28"/>
          </w:rPr>
          <w:instrText xml:space="preserve"> HYPERLINK "http://explainextended.com/2009/09/25/adjacency-list-vs-nested-sets-sql-server/" </w:instrText>
        </w:r>
        <w:r w:rsidRPr="00133B93">
          <w:rPr>
            <w:sz w:val="28"/>
            <w:szCs w:val="28"/>
          </w:rPr>
          <w:fldChar w:fldCharType="separate"/>
        </w:r>
        <w:r w:rsidRPr="00133B93">
          <w:rPr>
            <w:rStyle w:val="Hyperlink"/>
            <w:b/>
            <w:bCs/>
            <w:sz w:val="28"/>
            <w:szCs w:val="28"/>
          </w:rPr>
          <w:t>View query details</w:t>
        </w:r>
        <w:r w:rsidRPr="00133B93">
          <w:rPr>
            <w:sz w:val="28"/>
            <w:szCs w:val="28"/>
          </w:rPr>
          <w:fldChar w:fldCharType="end"/>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1"/>
        <w:gridCol w:w="45"/>
      </w:tblGrid>
      <w:tr w:rsidR="00133B93" w:rsidRPr="00133B93" w:rsidTr="00133B93">
        <w:trPr>
          <w:gridAfter w:val="1"/>
          <w:tblCellSpacing w:w="15" w:type="dxa"/>
        </w:trPr>
        <w:tc>
          <w:tcPr>
            <w:tcW w:w="0" w:type="auto"/>
            <w:vAlign w:val="center"/>
            <w:hideMark/>
          </w:tcPr>
          <w:p w:rsidR="00133B93" w:rsidRPr="00133B93" w:rsidRDefault="00133B93" w:rsidP="00133B93">
            <w:pPr>
              <w:rPr>
                <w:b/>
                <w:bCs/>
                <w:sz w:val="28"/>
                <w:szCs w:val="28"/>
              </w:rPr>
            </w:pP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1953100</w:t>
            </w:r>
          </w:p>
        </w:tc>
      </w:tr>
      <w:tr w:rsidR="00133B93" w:rsidRPr="00133B93" w:rsidTr="00133B93">
        <w:trPr>
          <w:tblCellSpacing w:w="15" w:type="dxa"/>
        </w:trPr>
        <w:tc>
          <w:tcPr>
            <w:tcW w:w="0" w:type="auto"/>
            <w:gridSpan w:val="2"/>
            <w:vAlign w:val="center"/>
            <w:hideMark/>
          </w:tcPr>
          <w:p w:rsidR="00133B93" w:rsidRPr="00133B93" w:rsidRDefault="00133B93" w:rsidP="00133B93">
            <w:pPr>
              <w:rPr>
                <w:sz w:val="28"/>
                <w:szCs w:val="28"/>
              </w:rPr>
            </w:pPr>
            <w:r w:rsidRPr="00133B93">
              <w:rPr>
                <w:sz w:val="28"/>
                <w:szCs w:val="28"/>
              </w:rPr>
              <w:t>1 row fetched in 0.0002s (0.5312s)</w:t>
            </w:r>
          </w:p>
        </w:tc>
      </w:tr>
    </w:tbl>
    <w:p w:rsidR="00133B93" w:rsidRPr="00133B93" w:rsidRDefault="00133B93" w:rsidP="00133B93">
      <w:pPr>
        <w:rPr>
          <w:ins w:id="198" w:author="Unknown"/>
          <w:sz w:val="28"/>
          <w:szCs w:val="28"/>
        </w:rPr>
      </w:pPr>
      <w:ins w:id="199" w:author="Unknown">
        <w:r w:rsidRPr="00133B93">
          <w:rPr>
            <w:sz w:val="28"/>
            <w:szCs w:val="28"/>
          </w:rPr>
          <w:lastRenderedPageBreak/>
          <w:t xml:space="preserve">Table 'Worktable'. Scan count 2, logical reads 117188, </w:t>
        </w:r>
        <w:proofErr w:type="gramStart"/>
        <w:r w:rsidRPr="00133B93">
          <w:rPr>
            <w:sz w:val="28"/>
            <w:szCs w:val="28"/>
          </w:rPr>
          <w:t>physical</w:t>
        </w:r>
        <w:proofErr w:type="gramEnd"/>
        <w:r w:rsidRPr="00133B93">
          <w:rPr>
            <w:sz w:val="28"/>
            <w:szCs w:val="28"/>
          </w:rPr>
          <w:t xml:space="preserve"> reads 0, read-ahead reads 0, lob logical reads 0, lob physical reads 0, lob read-ahead reads 0. </w:t>
        </w:r>
      </w:ins>
    </w:p>
    <w:p w:rsidR="00133B93" w:rsidRPr="00133B93" w:rsidRDefault="00133B93" w:rsidP="00133B93">
      <w:pPr>
        <w:rPr>
          <w:ins w:id="200" w:author="Unknown"/>
          <w:sz w:val="28"/>
          <w:szCs w:val="28"/>
        </w:rPr>
      </w:pPr>
      <w:proofErr w:type="gramStart"/>
      <w:ins w:id="201" w:author="Unknown">
        <w:r w:rsidRPr="00133B93">
          <w:rPr>
            <w:sz w:val="28"/>
            <w:szCs w:val="28"/>
          </w:rPr>
          <w:t>Table '</w:t>
        </w:r>
        <w:proofErr w:type="spellStart"/>
        <w:r w:rsidRPr="00133B93">
          <w:rPr>
            <w:sz w:val="28"/>
            <w:szCs w:val="28"/>
          </w:rPr>
          <w:t>t_hierarchy</w:t>
        </w:r>
        <w:proofErr w:type="spellEnd"/>
        <w:r w:rsidRPr="00133B93">
          <w:rPr>
            <w:sz w:val="28"/>
            <w:szCs w:val="28"/>
          </w:rPr>
          <w:t>'.</w:t>
        </w:r>
        <w:proofErr w:type="gramEnd"/>
        <w:r w:rsidRPr="00133B93">
          <w:rPr>
            <w:sz w:val="28"/>
            <w:szCs w:val="28"/>
          </w:rPr>
          <w:t xml:space="preserve"> Scan count 19531, logical reads 117218, </w:t>
        </w:r>
        <w:proofErr w:type="gramStart"/>
        <w:r w:rsidRPr="00133B93">
          <w:rPr>
            <w:sz w:val="28"/>
            <w:szCs w:val="28"/>
          </w:rPr>
          <w:t>physical</w:t>
        </w:r>
        <w:proofErr w:type="gramEnd"/>
        <w:r w:rsidRPr="00133B93">
          <w:rPr>
            <w:sz w:val="28"/>
            <w:szCs w:val="28"/>
          </w:rPr>
          <w:t xml:space="preserve"> reads 0, read-ahead reads 0, lob logical reads 0, lob physical reads 0, lob read-ahead reads 0. </w:t>
        </w:r>
      </w:ins>
    </w:p>
    <w:p w:rsidR="00133B93" w:rsidRPr="00133B93" w:rsidRDefault="00133B93" w:rsidP="00133B93">
      <w:pPr>
        <w:rPr>
          <w:ins w:id="202" w:author="Unknown"/>
          <w:sz w:val="28"/>
          <w:szCs w:val="28"/>
        </w:rPr>
      </w:pPr>
    </w:p>
    <w:p w:rsidR="00133B93" w:rsidRPr="00133B93" w:rsidRDefault="00133B93" w:rsidP="00133B93">
      <w:pPr>
        <w:rPr>
          <w:ins w:id="203" w:author="Unknown"/>
          <w:sz w:val="28"/>
          <w:szCs w:val="28"/>
        </w:rPr>
      </w:pPr>
      <w:ins w:id="204" w:author="Unknown">
        <w:r w:rsidRPr="00133B93">
          <w:rPr>
            <w:sz w:val="28"/>
            <w:szCs w:val="28"/>
          </w:rPr>
          <w:t>SQL Server Execution Times:</w:t>
        </w:r>
      </w:ins>
    </w:p>
    <w:p w:rsidR="00133B93" w:rsidRPr="00133B93" w:rsidRDefault="00133B93" w:rsidP="00133B93">
      <w:pPr>
        <w:rPr>
          <w:ins w:id="205" w:author="Unknown"/>
          <w:sz w:val="28"/>
          <w:szCs w:val="28"/>
        </w:rPr>
      </w:pPr>
      <w:ins w:id="206" w:author="Unknown">
        <w:r w:rsidRPr="00133B93">
          <w:rPr>
            <w:sz w:val="28"/>
            <w:szCs w:val="28"/>
          </w:rPr>
          <w:t xml:space="preserve">   CPU time = 500 </w:t>
        </w:r>
        <w:proofErr w:type="spellStart"/>
        <w:r w:rsidRPr="00133B93">
          <w:rPr>
            <w:sz w:val="28"/>
            <w:szCs w:val="28"/>
          </w:rPr>
          <w:t>ms</w:t>
        </w:r>
        <w:proofErr w:type="spellEnd"/>
        <w:proofErr w:type="gramStart"/>
        <w:r w:rsidRPr="00133B93">
          <w:rPr>
            <w:sz w:val="28"/>
            <w:szCs w:val="28"/>
          </w:rPr>
          <w:t>,  elapsed</w:t>
        </w:r>
        <w:proofErr w:type="gramEnd"/>
        <w:r w:rsidRPr="00133B93">
          <w:rPr>
            <w:sz w:val="28"/>
            <w:szCs w:val="28"/>
          </w:rPr>
          <w:t xml:space="preserve"> time = 531 </w:t>
        </w:r>
        <w:proofErr w:type="spellStart"/>
        <w:r w:rsidRPr="00133B93">
          <w:rPr>
            <w:sz w:val="28"/>
            <w:szCs w:val="28"/>
          </w:rPr>
          <w:t>ms.</w:t>
        </w:r>
        <w:proofErr w:type="spellEnd"/>
        <w:r w:rsidRPr="00133B93">
          <w:rPr>
            <w:sz w:val="28"/>
            <w:szCs w:val="28"/>
          </w:rPr>
          <w:t xml:space="preserve"> </w:t>
        </w:r>
      </w:ins>
    </w:p>
    <w:p w:rsidR="00133B93" w:rsidRPr="00133B93" w:rsidRDefault="00133B93" w:rsidP="00133B93">
      <w:pPr>
        <w:rPr>
          <w:ins w:id="207" w:author="Unknown"/>
          <w:sz w:val="28"/>
          <w:szCs w:val="28"/>
        </w:rPr>
      </w:pPr>
      <w:ins w:id="208" w:author="Unknown">
        <w:r w:rsidRPr="00133B93">
          <w:rPr>
            <w:sz w:val="28"/>
            <w:szCs w:val="28"/>
          </w:rPr>
          <w:t xml:space="preserve">  |--Compute </w:t>
        </w:r>
        <w:proofErr w:type="gramStart"/>
        <w:r w:rsidRPr="00133B93">
          <w:rPr>
            <w:sz w:val="28"/>
            <w:szCs w:val="28"/>
          </w:rPr>
          <w:t>Scalar(</w:t>
        </w:r>
        <w:proofErr w:type="gramEnd"/>
        <w:r w:rsidRPr="00133B93">
          <w:rPr>
            <w:sz w:val="28"/>
            <w:szCs w:val="28"/>
          </w:rPr>
          <w:t>DEFINE:([Expr1008]=CASE WHEN [Expr1018]=(0) THEN NULL ELSE [Expr1019] END))</w:t>
        </w:r>
      </w:ins>
    </w:p>
    <w:p w:rsidR="00133B93" w:rsidRPr="00133B93" w:rsidRDefault="00133B93" w:rsidP="00133B93">
      <w:pPr>
        <w:rPr>
          <w:ins w:id="209" w:author="Unknown"/>
          <w:sz w:val="28"/>
          <w:szCs w:val="28"/>
        </w:rPr>
      </w:pPr>
      <w:ins w:id="210" w:author="Unknown">
        <w:r w:rsidRPr="00133B93">
          <w:rPr>
            <w:sz w:val="28"/>
            <w:szCs w:val="28"/>
          </w:rPr>
          <w:t xml:space="preserve">       |--Stream </w:t>
        </w:r>
        <w:proofErr w:type="gramStart"/>
        <w:r w:rsidRPr="00133B93">
          <w:rPr>
            <w:sz w:val="28"/>
            <w:szCs w:val="28"/>
          </w:rPr>
          <w:t>Aggregate(</w:t>
        </w:r>
        <w:proofErr w:type="gramEnd"/>
        <w:r w:rsidRPr="00133B93">
          <w:rPr>
            <w:sz w:val="28"/>
            <w:szCs w:val="28"/>
          </w:rPr>
          <w:t>DEFINE:([Expr1018]=COUNT_BIG(</w:t>
        </w:r>
        <w:proofErr w:type="spellStart"/>
        <w:r w:rsidRPr="00133B93">
          <w:rPr>
            <w:sz w:val="28"/>
            <w:szCs w:val="28"/>
          </w:rPr>
          <w:t>len</w:t>
        </w:r>
        <w:proofErr w:type="spellEnd"/>
        <w:r w:rsidRPr="00133B93">
          <w:rPr>
            <w:sz w:val="28"/>
            <w:szCs w:val="28"/>
          </w:rPr>
          <w:t>([Recr1007])), [Expr1019]=SUM(</w:t>
        </w:r>
        <w:proofErr w:type="spellStart"/>
        <w:r w:rsidRPr="00133B93">
          <w:rPr>
            <w:sz w:val="28"/>
            <w:szCs w:val="28"/>
          </w:rPr>
          <w:t>len</w:t>
        </w:r>
        <w:proofErr w:type="spellEnd"/>
        <w:r w:rsidRPr="00133B93">
          <w:rPr>
            <w:sz w:val="28"/>
            <w:szCs w:val="28"/>
          </w:rPr>
          <w:t>([Recr1007]))))</w:t>
        </w:r>
      </w:ins>
    </w:p>
    <w:p w:rsidR="00133B93" w:rsidRPr="00133B93" w:rsidRDefault="00133B93" w:rsidP="00133B93">
      <w:pPr>
        <w:rPr>
          <w:ins w:id="211" w:author="Unknown"/>
          <w:sz w:val="28"/>
          <w:szCs w:val="28"/>
        </w:rPr>
      </w:pPr>
      <w:ins w:id="212" w:author="Unknown">
        <w:r w:rsidRPr="00133B93">
          <w:rPr>
            <w:sz w:val="28"/>
            <w:szCs w:val="28"/>
          </w:rPr>
          <w:t xml:space="preserve">            |--Index </w:t>
        </w:r>
        <w:proofErr w:type="gramStart"/>
        <w:r w:rsidRPr="00133B93">
          <w:rPr>
            <w:sz w:val="28"/>
            <w:szCs w:val="28"/>
          </w:rPr>
          <w:t>Spool(</w:t>
        </w:r>
        <w:proofErr w:type="gramEnd"/>
        <w:r w:rsidRPr="00133B93">
          <w:rPr>
            <w:sz w:val="28"/>
            <w:szCs w:val="28"/>
          </w:rPr>
          <w:t>WITH STACK)</w:t>
        </w:r>
      </w:ins>
    </w:p>
    <w:p w:rsidR="00133B93" w:rsidRPr="00133B93" w:rsidRDefault="00133B93" w:rsidP="00133B93">
      <w:pPr>
        <w:rPr>
          <w:ins w:id="213" w:author="Unknown"/>
          <w:sz w:val="28"/>
          <w:szCs w:val="28"/>
        </w:rPr>
      </w:pPr>
      <w:ins w:id="214" w:author="Unknown">
        <w:r w:rsidRPr="00133B93">
          <w:rPr>
            <w:sz w:val="28"/>
            <w:szCs w:val="28"/>
          </w:rPr>
          <w:t xml:space="preserve">                 |--Concatenation</w:t>
        </w:r>
      </w:ins>
    </w:p>
    <w:p w:rsidR="00133B93" w:rsidRPr="00133B93" w:rsidRDefault="00133B93" w:rsidP="00133B93">
      <w:pPr>
        <w:rPr>
          <w:ins w:id="215" w:author="Unknown"/>
          <w:sz w:val="28"/>
          <w:szCs w:val="28"/>
        </w:rPr>
      </w:pPr>
      <w:ins w:id="216" w:author="Unknown">
        <w:r w:rsidRPr="00133B93">
          <w:rPr>
            <w:sz w:val="28"/>
            <w:szCs w:val="28"/>
          </w:rPr>
          <w:t xml:space="preserve">                      |--Compute </w:t>
        </w:r>
        <w:proofErr w:type="gramStart"/>
        <w:r w:rsidRPr="00133B93">
          <w:rPr>
            <w:sz w:val="28"/>
            <w:szCs w:val="28"/>
          </w:rPr>
          <w:t>Scalar(</w:t>
        </w:r>
        <w:proofErr w:type="gramEnd"/>
        <w:r w:rsidRPr="00133B93">
          <w:rPr>
            <w:sz w:val="28"/>
            <w:szCs w:val="28"/>
          </w:rPr>
          <w:t>DEFINE:([Expr1014]=(0)))</w:t>
        </w:r>
      </w:ins>
    </w:p>
    <w:p w:rsidR="00133B93" w:rsidRPr="00133B93" w:rsidRDefault="00133B93" w:rsidP="00133B93">
      <w:pPr>
        <w:rPr>
          <w:ins w:id="217" w:author="Unknown"/>
          <w:sz w:val="28"/>
          <w:szCs w:val="28"/>
        </w:rPr>
      </w:pPr>
      <w:ins w:id="218" w:author="Unknown">
        <w:r w:rsidRPr="00133B93">
          <w:rPr>
            <w:sz w:val="28"/>
            <w:szCs w:val="28"/>
          </w:rPr>
          <w:t xml:space="preserve">                      |    |--Clustered Index Seek(OBJECT:([test].[20090925_nested].[t_hierarchy].[PK__t_hierarchy__49EEDF40] AS [h]), SEEK:([h].[id]=(42)) ORDERED FORWARD)</w:t>
        </w:r>
      </w:ins>
    </w:p>
    <w:p w:rsidR="00133B93" w:rsidRPr="00133B93" w:rsidRDefault="00133B93" w:rsidP="00133B93">
      <w:pPr>
        <w:rPr>
          <w:ins w:id="219" w:author="Unknown"/>
          <w:sz w:val="28"/>
          <w:szCs w:val="28"/>
        </w:rPr>
      </w:pPr>
      <w:ins w:id="220" w:author="Unknown">
        <w:r w:rsidRPr="00133B93">
          <w:rPr>
            <w:sz w:val="28"/>
            <w:szCs w:val="28"/>
          </w:rPr>
          <w:t xml:space="preserve">                      |--</w:t>
        </w:r>
        <w:proofErr w:type="gramStart"/>
        <w:r w:rsidRPr="00133B93">
          <w:rPr>
            <w:sz w:val="28"/>
            <w:szCs w:val="28"/>
          </w:rPr>
          <w:t>Assert(</w:t>
        </w:r>
        <w:proofErr w:type="gramEnd"/>
        <w:r w:rsidRPr="00133B93">
          <w:rPr>
            <w:sz w:val="28"/>
            <w:szCs w:val="28"/>
          </w:rPr>
          <w:t>WHERE:(CASE WHEN [Expr1016]&gt;(100) THEN (0) ELSE NULL END))</w:t>
        </w:r>
      </w:ins>
    </w:p>
    <w:p w:rsidR="00133B93" w:rsidRPr="00133B93" w:rsidRDefault="00133B93" w:rsidP="00133B93">
      <w:pPr>
        <w:rPr>
          <w:ins w:id="221" w:author="Unknown"/>
          <w:sz w:val="28"/>
          <w:szCs w:val="28"/>
        </w:rPr>
      </w:pPr>
      <w:ins w:id="222" w:author="Unknown">
        <w:r w:rsidRPr="00133B93">
          <w:rPr>
            <w:sz w:val="28"/>
            <w:szCs w:val="28"/>
          </w:rPr>
          <w:t xml:space="preserve">                           |--Nested </w:t>
        </w:r>
        <w:proofErr w:type="gramStart"/>
        <w:r w:rsidRPr="00133B93">
          <w:rPr>
            <w:sz w:val="28"/>
            <w:szCs w:val="28"/>
          </w:rPr>
          <w:t>Loops(</w:t>
        </w:r>
        <w:proofErr w:type="gramEnd"/>
        <w:r w:rsidRPr="00133B93">
          <w:rPr>
            <w:sz w:val="28"/>
            <w:szCs w:val="28"/>
          </w:rPr>
          <w:t>Inner Join, OUTER REFERENCES:([Expr1016], [Recr1002], [Recr1003]))</w:t>
        </w:r>
      </w:ins>
    </w:p>
    <w:p w:rsidR="00133B93" w:rsidRPr="00133B93" w:rsidRDefault="00133B93" w:rsidP="00133B93">
      <w:pPr>
        <w:rPr>
          <w:ins w:id="223" w:author="Unknown"/>
          <w:sz w:val="28"/>
          <w:szCs w:val="28"/>
        </w:rPr>
      </w:pPr>
      <w:ins w:id="224" w:author="Unknown">
        <w:r w:rsidRPr="00133B93">
          <w:rPr>
            <w:sz w:val="28"/>
            <w:szCs w:val="28"/>
          </w:rPr>
          <w:t xml:space="preserve">                                |--Compute </w:t>
        </w:r>
        <w:proofErr w:type="gramStart"/>
        <w:r w:rsidRPr="00133B93">
          <w:rPr>
            <w:sz w:val="28"/>
            <w:szCs w:val="28"/>
          </w:rPr>
          <w:t>Scalar(</w:t>
        </w:r>
        <w:proofErr w:type="gramEnd"/>
        <w:r w:rsidRPr="00133B93">
          <w:rPr>
            <w:sz w:val="28"/>
            <w:szCs w:val="28"/>
          </w:rPr>
          <w:t>DEFINE:([Expr1016]=[Expr1015]+(1)))</w:t>
        </w:r>
      </w:ins>
    </w:p>
    <w:p w:rsidR="00133B93" w:rsidRPr="00133B93" w:rsidRDefault="00133B93" w:rsidP="00133B93">
      <w:pPr>
        <w:rPr>
          <w:ins w:id="225" w:author="Unknown"/>
          <w:sz w:val="28"/>
          <w:szCs w:val="28"/>
        </w:rPr>
      </w:pPr>
      <w:ins w:id="226" w:author="Unknown">
        <w:r w:rsidRPr="00133B93">
          <w:rPr>
            <w:sz w:val="28"/>
            <w:szCs w:val="28"/>
          </w:rPr>
          <w:t xml:space="preserve">                                |    |--Table </w:t>
        </w:r>
        <w:proofErr w:type="gramStart"/>
        <w:r w:rsidRPr="00133B93">
          <w:rPr>
            <w:sz w:val="28"/>
            <w:szCs w:val="28"/>
          </w:rPr>
          <w:t>Spool(</w:t>
        </w:r>
        <w:proofErr w:type="gramEnd"/>
        <w:r w:rsidRPr="00133B93">
          <w:rPr>
            <w:sz w:val="28"/>
            <w:szCs w:val="28"/>
          </w:rPr>
          <w:t>WITH STACK)</w:t>
        </w:r>
      </w:ins>
    </w:p>
    <w:p w:rsidR="00133B93" w:rsidRPr="00133B93" w:rsidRDefault="00133B93" w:rsidP="00133B93">
      <w:pPr>
        <w:rPr>
          <w:ins w:id="227" w:author="Unknown"/>
          <w:sz w:val="28"/>
          <w:szCs w:val="28"/>
        </w:rPr>
      </w:pPr>
      <w:ins w:id="228" w:author="Unknown">
        <w:r w:rsidRPr="00133B93">
          <w:rPr>
            <w:sz w:val="28"/>
            <w:szCs w:val="28"/>
          </w:rPr>
          <w:lastRenderedPageBreak/>
          <w:t xml:space="preserve">                                |--Nested </w:t>
        </w:r>
        <w:proofErr w:type="gramStart"/>
        <w:r w:rsidRPr="00133B93">
          <w:rPr>
            <w:sz w:val="28"/>
            <w:szCs w:val="28"/>
          </w:rPr>
          <w:t>Loops(</w:t>
        </w:r>
        <w:proofErr w:type="gramEnd"/>
        <w:r w:rsidRPr="00133B93">
          <w:rPr>
            <w:sz w:val="28"/>
            <w:szCs w:val="28"/>
          </w:rPr>
          <w:t>Inner Join, OUTER REFERENCES:([</w:t>
        </w:r>
        <w:proofErr w:type="spellStart"/>
        <w:r w:rsidRPr="00133B93">
          <w:rPr>
            <w:sz w:val="28"/>
            <w:szCs w:val="28"/>
          </w:rPr>
          <w:t>hc</w:t>
        </w:r>
        <w:proofErr w:type="spellEnd"/>
        <w:r w:rsidRPr="00133B93">
          <w:rPr>
            <w:sz w:val="28"/>
            <w:szCs w:val="28"/>
          </w:rPr>
          <w:t>].[id]) OPTIMIZED)</w:t>
        </w:r>
      </w:ins>
    </w:p>
    <w:p w:rsidR="00133B93" w:rsidRPr="00133B93" w:rsidRDefault="00133B93" w:rsidP="00133B93">
      <w:pPr>
        <w:rPr>
          <w:ins w:id="229" w:author="Unknown"/>
          <w:sz w:val="28"/>
          <w:szCs w:val="28"/>
        </w:rPr>
      </w:pPr>
      <w:ins w:id="230" w:author="Unknown">
        <w:r w:rsidRPr="00133B93">
          <w:rPr>
            <w:sz w:val="28"/>
            <w:szCs w:val="28"/>
          </w:rPr>
          <w:t xml:space="preserve">                                     |--Index Seek(OBJECT:([test].[20090925_nested].[t_hierarchy].[IX_hierarchy_parent] AS [</w:t>
        </w:r>
        <w:proofErr w:type="spellStart"/>
        <w:r w:rsidRPr="00133B93">
          <w:rPr>
            <w:sz w:val="28"/>
            <w:szCs w:val="28"/>
          </w:rPr>
          <w:t>hc</w:t>
        </w:r>
        <w:proofErr w:type="spellEnd"/>
        <w:r w:rsidRPr="00133B93">
          <w:rPr>
            <w:sz w:val="28"/>
            <w:szCs w:val="28"/>
          </w:rPr>
          <w:t>]), SEEK:([</w:t>
        </w:r>
        <w:proofErr w:type="spellStart"/>
        <w:r w:rsidRPr="00133B93">
          <w:rPr>
            <w:sz w:val="28"/>
            <w:szCs w:val="28"/>
          </w:rPr>
          <w:t>hc</w:t>
        </w:r>
        <w:proofErr w:type="spellEnd"/>
        <w:r w:rsidRPr="00133B93">
          <w:rPr>
            <w:sz w:val="28"/>
            <w:szCs w:val="28"/>
          </w:rPr>
          <w:t>].[parent]=[Recr1002]) ORDERED FORWARD)</w:t>
        </w:r>
      </w:ins>
    </w:p>
    <w:p w:rsidR="00133B93" w:rsidRPr="00133B93" w:rsidRDefault="00133B93" w:rsidP="00133B93">
      <w:pPr>
        <w:rPr>
          <w:ins w:id="231" w:author="Unknown"/>
          <w:sz w:val="28"/>
          <w:szCs w:val="28"/>
        </w:rPr>
      </w:pPr>
      <w:ins w:id="232" w:author="Unknown">
        <w:r w:rsidRPr="00133B93">
          <w:rPr>
            <w:sz w:val="28"/>
            <w:szCs w:val="28"/>
          </w:rPr>
          <w:t xml:space="preserve">                                     |--Clustered Index Seek(OBJECT:([test].[20090925_nested].[t_hierarchy].[PK__t_hierarchy__49EEDF40] AS [</w:t>
        </w:r>
        <w:proofErr w:type="spellStart"/>
        <w:r w:rsidRPr="00133B93">
          <w:rPr>
            <w:sz w:val="28"/>
            <w:szCs w:val="28"/>
          </w:rPr>
          <w:t>hc</w:t>
        </w:r>
        <w:proofErr w:type="spellEnd"/>
        <w:r w:rsidRPr="00133B93">
          <w:rPr>
            <w:sz w:val="28"/>
            <w:szCs w:val="28"/>
          </w:rPr>
          <w:t>]), SEEK:([</w:t>
        </w:r>
        <w:proofErr w:type="spellStart"/>
        <w:r w:rsidRPr="00133B93">
          <w:rPr>
            <w:sz w:val="28"/>
            <w:szCs w:val="28"/>
          </w:rPr>
          <w:t>hc</w:t>
        </w:r>
        <w:proofErr w:type="spellEnd"/>
        <w:r w:rsidRPr="00133B93">
          <w:rPr>
            <w:sz w:val="28"/>
            <w:szCs w:val="28"/>
          </w:rPr>
          <w:t>].[id]=[test].[20090925_nested].[</w:t>
        </w:r>
        <w:proofErr w:type="spellStart"/>
        <w:r w:rsidRPr="00133B93">
          <w:rPr>
            <w:sz w:val="28"/>
            <w:szCs w:val="28"/>
          </w:rPr>
          <w:t>t_hierarchy</w:t>
        </w:r>
        <w:proofErr w:type="spellEnd"/>
        <w:r w:rsidRPr="00133B93">
          <w:rPr>
            <w:sz w:val="28"/>
            <w:szCs w:val="28"/>
          </w:rPr>
          <w:t>].[id] as [</w:t>
        </w:r>
        <w:proofErr w:type="spellStart"/>
        <w:r w:rsidRPr="00133B93">
          <w:rPr>
            <w:sz w:val="28"/>
            <w:szCs w:val="28"/>
          </w:rPr>
          <w:t>hc</w:t>
        </w:r>
        <w:proofErr w:type="spellEnd"/>
        <w:r w:rsidRPr="00133B93">
          <w:rPr>
            <w:sz w:val="28"/>
            <w:szCs w:val="28"/>
          </w:rPr>
          <w:t>].[id]) LOOKUP ORDERED FORWARD)</w:t>
        </w:r>
      </w:ins>
    </w:p>
    <w:p w:rsidR="00133B93" w:rsidRPr="00133B93" w:rsidRDefault="00133B93" w:rsidP="00133B93">
      <w:pPr>
        <w:rPr>
          <w:ins w:id="233" w:author="Unknown"/>
          <w:sz w:val="28"/>
          <w:szCs w:val="28"/>
        </w:rPr>
      </w:pPr>
      <w:ins w:id="234" w:author="Unknown">
        <w:r w:rsidRPr="00133B93">
          <w:rPr>
            <w:sz w:val="28"/>
            <w:szCs w:val="28"/>
          </w:rPr>
          <w:t>This query makes several range scans (one per node) using recursion.</w:t>
        </w:r>
      </w:ins>
    </w:p>
    <w:p w:rsidR="00133B93" w:rsidRPr="00133B93" w:rsidRDefault="00133B93" w:rsidP="00133B93">
      <w:pPr>
        <w:rPr>
          <w:ins w:id="235" w:author="Unknown"/>
          <w:sz w:val="28"/>
          <w:szCs w:val="28"/>
        </w:rPr>
      </w:pPr>
      <w:ins w:id="236" w:author="Unknown">
        <w:r w:rsidRPr="00133B93">
          <w:rPr>
            <w:sz w:val="28"/>
            <w:szCs w:val="28"/>
          </w:rPr>
          <w:t xml:space="preserve">These ranges finally sum up to the same set of values (of course), however, the parents of descendants are not contiguous and no single range can select them all. That's why this query is less efficient than nested sets and runs for </w:t>
        </w:r>
        <w:r w:rsidRPr="00133B93">
          <w:rPr>
            <w:b/>
            <w:bCs/>
            <w:sz w:val="28"/>
            <w:szCs w:val="28"/>
          </w:rPr>
          <w:t xml:space="preserve">531 </w:t>
        </w:r>
        <w:proofErr w:type="spellStart"/>
        <w:r w:rsidRPr="00133B93">
          <w:rPr>
            <w:b/>
            <w:bCs/>
            <w:sz w:val="28"/>
            <w:szCs w:val="28"/>
          </w:rPr>
          <w:t>ms</w:t>
        </w:r>
        <w:proofErr w:type="spellEnd"/>
        <w:r w:rsidRPr="00133B93">
          <w:rPr>
            <w:sz w:val="28"/>
            <w:szCs w:val="28"/>
          </w:rPr>
          <w:t xml:space="preserve">, or about </w:t>
        </w:r>
        <w:r w:rsidRPr="00133B93">
          <w:rPr>
            <w:b/>
            <w:bCs/>
            <w:sz w:val="28"/>
            <w:szCs w:val="28"/>
          </w:rPr>
          <w:t>6</w:t>
        </w:r>
        <w:r w:rsidRPr="00133B93">
          <w:rPr>
            <w:sz w:val="28"/>
            <w:szCs w:val="28"/>
          </w:rPr>
          <w:t xml:space="preserve"> times as long.</w:t>
        </w:r>
      </w:ins>
    </w:p>
    <w:p w:rsidR="00133B93" w:rsidRPr="00133B93" w:rsidRDefault="00133B93" w:rsidP="00133B93">
      <w:pPr>
        <w:rPr>
          <w:ins w:id="237" w:author="Unknown"/>
          <w:b/>
          <w:bCs/>
          <w:sz w:val="28"/>
          <w:szCs w:val="28"/>
        </w:rPr>
      </w:pPr>
      <w:ins w:id="238" w:author="Unknown">
        <w:r w:rsidRPr="00133B93">
          <w:rPr>
            <w:b/>
            <w:bCs/>
            <w:sz w:val="28"/>
            <w:szCs w:val="28"/>
          </w:rPr>
          <w:t>All ancestors</w:t>
        </w:r>
      </w:ins>
    </w:p>
    <w:p w:rsidR="00133B93" w:rsidRPr="00133B93" w:rsidRDefault="00133B93" w:rsidP="00133B93">
      <w:pPr>
        <w:rPr>
          <w:ins w:id="239" w:author="Unknown"/>
          <w:b/>
          <w:bCs/>
          <w:sz w:val="28"/>
          <w:szCs w:val="28"/>
        </w:rPr>
      </w:pPr>
      <w:ins w:id="240" w:author="Unknown">
        <w:r w:rsidRPr="00133B93">
          <w:rPr>
            <w:b/>
            <w:bCs/>
            <w:sz w:val="28"/>
            <w:szCs w:val="28"/>
          </w:rPr>
          <w:t>Nested sets</w:t>
        </w:r>
      </w:ins>
    </w:p>
    <w:p w:rsidR="00133B93" w:rsidRPr="00133B93" w:rsidRDefault="00133B93" w:rsidP="00133B93">
      <w:pPr>
        <w:rPr>
          <w:ins w:id="241" w:author="Unknown"/>
          <w:sz w:val="28"/>
          <w:szCs w:val="28"/>
        </w:rPr>
      </w:pPr>
      <w:ins w:id="242" w:author="Unknown">
        <w:r w:rsidRPr="00133B93">
          <w:rPr>
            <w:sz w:val="28"/>
            <w:szCs w:val="28"/>
          </w:rPr>
          <w:fldChar w:fldCharType="begin"/>
        </w:r>
        <w:r w:rsidRPr="00133B93">
          <w:rPr>
            <w:sz w:val="28"/>
            <w:szCs w:val="28"/>
          </w:rPr>
          <w:instrText xml:space="preserve"> HYPERLINK "http://explainextended.com/2009/09/25/adjacency-list-vs-nested-sets-sql-server/" \l "viewSource" \o "view source" </w:instrText>
        </w:r>
        <w:r w:rsidRPr="00133B93">
          <w:rPr>
            <w:sz w:val="28"/>
            <w:szCs w:val="28"/>
          </w:rPr>
          <w:fldChar w:fldCharType="separate"/>
        </w:r>
        <w:proofErr w:type="gramStart"/>
        <w:r w:rsidRPr="00133B93">
          <w:rPr>
            <w:rStyle w:val="Hyperlink"/>
            <w:sz w:val="28"/>
            <w:szCs w:val="28"/>
          </w:rPr>
          <w:t>view</w:t>
        </w:r>
        <w:proofErr w:type="gramEnd"/>
        <w:r w:rsidRPr="00133B93">
          <w:rPr>
            <w:rStyle w:val="Hyperlink"/>
            <w:sz w:val="28"/>
            <w:szCs w:val="28"/>
          </w:rPr>
          <w:t xml:space="preserve"> </w:t>
        </w:r>
        <w:proofErr w:type="spellStart"/>
        <w:r w:rsidRPr="00133B93">
          <w:rPr>
            <w:rStyle w:val="Hyperlink"/>
            <w:sz w:val="28"/>
            <w:szCs w:val="28"/>
          </w:rPr>
          <w:t>source</w:t>
        </w:r>
        <w:r w:rsidRPr="00133B93">
          <w:rPr>
            <w:sz w:val="28"/>
            <w:szCs w:val="28"/>
          </w:rPr>
          <w:fldChar w:fldCharType="end"/>
        </w:r>
        <w:r w:rsidRPr="00133B93">
          <w:rPr>
            <w:sz w:val="28"/>
            <w:szCs w:val="28"/>
          </w:rPr>
          <w:fldChar w:fldCharType="begin"/>
        </w:r>
        <w:r w:rsidRPr="00133B93">
          <w:rPr>
            <w:sz w:val="28"/>
            <w:szCs w:val="28"/>
          </w:rPr>
          <w:instrText xml:space="preserve"> HYPERLINK "http://explainextended.com/2009/09/25/adjacency-list-vs-nested-sets-sql-server/" \l "printSource" \o "print" </w:instrText>
        </w:r>
        <w:r w:rsidRPr="00133B93">
          <w:rPr>
            <w:sz w:val="28"/>
            <w:szCs w:val="28"/>
          </w:rPr>
          <w:fldChar w:fldCharType="separate"/>
        </w:r>
        <w:r w:rsidRPr="00133B93">
          <w:rPr>
            <w:rStyle w:val="Hyperlink"/>
            <w:sz w:val="28"/>
            <w:szCs w:val="28"/>
          </w:rPr>
          <w:t>print</w:t>
        </w:r>
        <w:proofErr w:type="spellEnd"/>
        <w:r w:rsidRPr="00133B93">
          <w:rPr>
            <w:sz w:val="28"/>
            <w:szCs w:val="28"/>
          </w:rPr>
          <w:fldChar w:fldCharType="end"/>
        </w:r>
        <w:r w:rsidRPr="00133B93">
          <w:rPr>
            <w:sz w:val="28"/>
            <w:szCs w:val="28"/>
          </w:rPr>
          <w:fldChar w:fldCharType="begin"/>
        </w:r>
        <w:r w:rsidRPr="00133B93">
          <w:rPr>
            <w:sz w:val="28"/>
            <w:szCs w:val="28"/>
          </w:rPr>
          <w:instrText xml:space="preserve"> HYPERLINK "http://explainextended.com/2009/09/25/adjacency-list-vs-nested-sets-sql-server/" \l "about" \o "?" </w:instrText>
        </w:r>
        <w:r w:rsidRPr="00133B93">
          <w:rPr>
            <w:sz w:val="28"/>
            <w:szCs w:val="28"/>
          </w:rPr>
          <w:fldChar w:fldCharType="separate"/>
        </w:r>
        <w:r w:rsidRPr="00133B93">
          <w:rPr>
            <w:rStyle w:val="Hyperlink"/>
            <w:sz w:val="28"/>
            <w:szCs w:val="28"/>
          </w:rPr>
          <w:t>?</w:t>
        </w:r>
        <w:r w:rsidRPr="00133B93">
          <w:rPr>
            <w:sz w:val="28"/>
            <w:szCs w:val="28"/>
          </w:rPr>
          <w:fldChar w:fldCharType="end"/>
        </w:r>
      </w:ins>
    </w:p>
    <w:p w:rsidR="00133B93" w:rsidRPr="00133B93" w:rsidRDefault="00133B93" w:rsidP="00133B93">
      <w:pPr>
        <w:rPr>
          <w:ins w:id="243" w:author="Unknown"/>
          <w:sz w:val="28"/>
          <w:szCs w:val="28"/>
        </w:rPr>
      </w:pPr>
      <w:proofErr w:type="gramStart"/>
      <w:ins w:id="244" w:author="Unknown">
        <w:r w:rsidRPr="00133B93">
          <w:rPr>
            <w:sz w:val="28"/>
            <w:szCs w:val="28"/>
          </w:rPr>
          <w:t>1.SELECT</w:t>
        </w:r>
        <w:proofErr w:type="gramEnd"/>
        <w:r w:rsidRPr="00133B93">
          <w:rPr>
            <w:sz w:val="28"/>
            <w:szCs w:val="28"/>
          </w:rPr>
          <w:t xml:space="preserve">  hp.id, </w:t>
        </w:r>
        <w:proofErr w:type="spellStart"/>
        <w:r w:rsidRPr="00133B93">
          <w:rPr>
            <w:sz w:val="28"/>
            <w:szCs w:val="28"/>
          </w:rPr>
          <w:t>hp.parent</w:t>
        </w:r>
        <w:proofErr w:type="spellEnd"/>
        <w:r w:rsidRPr="00133B93">
          <w:rPr>
            <w:sz w:val="28"/>
            <w:szCs w:val="28"/>
          </w:rPr>
          <w:t xml:space="preserve">, </w:t>
        </w:r>
        <w:proofErr w:type="spellStart"/>
        <w:r w:rsidRPr="00133B93">
          <w:rPr>
            <w:sz w:val="28"/>
            <w:szCs w:val="28"/>
          </w:rPr>
          <w:t>hp.lft</w:t>
        </w:r>
        <w:proofErr w:type="spellEnd"/>
        <w:r w:rsidRPr="00133B93">
          <w:rPr>
            <w:sz w:val="28"/>
            <w:szCs w:val="28"/>
          </w:rPr>
          <w:t xml:space="preserve">, </w:t>
        </w:r>
        <w:proofErr w:type="spellStart"/>
        <w:r w:rsidRPr="00133B93">
          <w:rPr>
            <w:sz w:val="28"/>
            <w:szCs w:val="28"/>
          </w:rPr>
          <w:t>hp.rgt</w:t>
        </w:r>
        <w:proofErr w:type="spellEnd"/>
        <w:r w:rsidRPr="00133B93">
          <w:rPr>
            <w:sz w:val="28"/>
            <w:szCs w:val="28"/>
          </w:rPr>
          <w:t xml:space="preserve">, </w:t>
        </w:r>
        <w:proofErr w:type="spellStart"/>
        <w:r w:rsidRPr="00133B93">
          <w:rPr>
            <w:sz w:val="28"/>
            <w:szCs w:val="28"/>
          </w:rPr>
          <w:t>hp.data</w:t>
        </w:r>
        <w:proofErr w:type="spellEnd"/>
        <w:r w:rsidRPr="00133B93">
          <w:rPr>
            <w:sz w:val="28"/>
            <w:szCs w:val="28"/>
          </w:rPr>
          <w:t xml:space="preserve"> </w:t>
        </w:r>
      </w:ins>
    </w:p>
    <w:p w:rsidR="00133B93" w:rsidRPr="00133B93" w:rsidRDefault="00133B93" w:rsidP="00133B93">
      <w:pPr>
        <w:rPr>
          <w:ins w:id="245" w:author="Unknown"/>
          <w:sz w:val="28"/>
          <w:szCs w:val="28"/>
        </w:rPr>
      </w:pPr>
      <w:proofErr w:type="gramStart"/>
      <w:ins w:id="246" w:author="Unknown">
        <w:r w:rsidRPr="00133B93">
          <w:rPr>
            <w:sz w:val="28"/>
            <w:szCs w:val="28"/>
          </w:rPr>
          <w:t>2.FROM</w:t>
        </w:r>
        <w:proofErr w:type="gramEnd"/>
        <w:r w:rsidRPr="00133B93">
          <w:rPr>
            <w:sz w:val="28"/>
            <w:szCs w:val="28"/>
          </w:rPr>
          <w:t>    [20090925_nested].</w:t>
        </w:r>
        <w:proofErr w:type="spellStart"/>
        <w:r w:rsidRPr="00133B93">
          <w:rPr>
            <w:sz w:val="28"/>
            <w:szCs w:val="28"/>
          </w:rPr>
          <w:t>t_hierarchy</w:t>
        </w:r>
        <w:proofErr w:type="spellEnd"/>
        <w:r w:rsidRPr="00133B93">
          <w:rPr>
            <w:sz w:val="28"/>
            <w:szCs w:val="28"/>
          </w:rPr>
          <w:t xml:space="preserve"> </w:t>
        </w:r>
        <w:proofErr w:type="spellStart"/>
        <w:r w:rsidRPr="00133B93">
          <w:rPr>
            <w:sz w:val="28"/>
            <w:szCs w:val="28"/>
          </w:rPr>
          <w:t>hc</w:t>
        </w:r>
        <w:proofErr w:type="spellEnd"/>
        <w:r w:rsidRPr="00133B93">
          <w:rPr>
            <w:sz w:val="28"/>
            <w:szCs w:val="28"/>
          </w:rPr>
          <w:t xml:space="preserve"> </w:t>
        </w:r>
      </w:ins>
    </w:p>
    <w:p w:rsidR="00133B93" w:rsidRPr="00133B93" w:rsidRDefault="00133B93" w:rsidP="00133B93">
      <w:pPr>
        <w:rPr>
          <w:ins w:id="247" w:author="Unknown"/>
          <w:sz w:val="28"/>
          <w:szCs w:val="28"/>
        </w:rPr>
      </w:pPr>
      <w:proofErr w:type="gramStart"/>
      <w:ins w:id="248" w:author="Unknown">
        <w:r w:rsidRPr="00133B93">
          <w:rPr>
            <w:sz w:val="28"/>
            <w:szCs w:val="28"/>
          </w:rPr>
          <w:t>3.JOIN</w:t>
        </w:r>
        <w:proofErr w:type="gramEnd"/>
        <w:r w:rsidRPr="00133B93">
          <w:rPr>
            <w:sz w:val="28"/>
            <w:szCs w:val="28"/>
          </w:rPr>
          <w:t>    [20090925_nested].</w:t>
        </w:r>
        <w:proofErr w:type="spellStart"/>
        <w:r w:rsidRPr="00133B93">
          <w:rPr>
            <w:sz w:val="28"/>
            <w:szCs w:val="28"/>
          </w:rPr>
          <w:t>t_hierarchy</w:t>
        </w:r>
        <w:proofErr w:type="spellEnd"/>
        <w:r w:rsidRPr="00133B93">
          <w:rPr>
            <w:sz w:val="28"/>
            <w:szCs w:val="28"/>
          </w:rPr>
          <w:t xml:space="preserve"> </w:t>
        </w:r>
        <w:proofErr w:type="spellStart"/>
        <w:r w:rsidRPr="00133B93">
          <w:rPr>
            <w:sz w:val="28"/>
            <w:szCs w:val="28"/>
          </w:rPr>
          <w:t>hp</w:t>
        </w:r>
        <w:proofErr w:type="spellEnd"/>
        <w:r w:rsidRPr="00133B93">
          <w:rPr>
            <w:sz w:val="28"/>
            <w:szCs w:val="28"/>
          </w:rPr>
          <w:t xml:space="preserve"> </w:t>
        </w:r>
      </w:ins>
    </w:p>
    <w:p w:rsidR="00133B93" w:rsidRPr="00133B93" w:rsidRDefault="00133B93" w:rsidP="00133B93">
      <w:pPr>
        <w:rPr>
          <w:ins w:id="249" w:author="Unknown"/>
          <w:sz w:val="28"/>
          <w:szCs w:val="28"/>
        </w:rPr>
      </w:pPr>
      <w:proofErr w:type="gramStart"/>
      <w:ins w:id="250" w:author="Unknown">
        <w:r w:rsidRPr="00133B93">
          <w:rPr>
            <w:sz w:val="28"/>
            <w:szCs w:val="28"/>
          </w:rPr>
          <w:t>4.ON</w:t>
        </w:r>
        <w:proofErr w:type="gramEnd"/>
        <w:r w:rsidRPr="00133B93">
          <w:rPr>
            <w:sz w:val="28"/>
            <w:szCs w:val="28"/>
          </w:rPr>
          <w:t xml:space="preserve">      </w:t>
        </w:r>
        <w:proofErr w:type="spellStart"/>
        <w:r w:rsidRPr="00133B93">
          <w:rPr>
            <w:sz w:val="28"/>
            <w:szCs w:val="28"/>
          </w:rPr>
          <w:t>hc.lft</w:t>
        </w:r>
        <w:proofErr w:type="spellEnd"/>
        <w:r w:rsidRPr="00133B93">
          <w:rPr>
            <w:sz w:val="28"/>
            <w:szCs w:val="28"/>
          </w:rPr>
          <w:t xml:space="preserve"> BETWEEN </w:t>
        </w:r>
        <w:proofErr w:type="spellStart"/>
        <w:r w:rsidRPr="00133B93">
          <w:rPr>
            <w:sz w:val="28"/>
            <w:szCs w:val="28"/>
          </w:rPr>
          <w:t>hp.lft</w:t>
        </w:r>
        <w:proofErr w:type="spellEnd"/>
        <w:r w:rsidRPr="00133B93">
          <w:rPr>
            <w:sz w:val="28"/>
            <w:szCs w:val="28"/>
          </w:rPr>
          <w:t xml:space="preserve"> AND </w:t>
        </w:r>
        <w:proofErr w:type="spellStart"/>
        <w:r w:rsidRPr="00133B93">
          <w:rPr>
            <w:sz w:val="28"/>
            <w:szCs w:val="28"/>
          </w:rPr>
          <w:t>hp.rgt</w:t>
        </w:r>
        <w:proofErr w:type="spellEnd"/>
        <w:r w:rsidRPr="00133B93">
          <w:rPr>
            <w:sz w:val="28"/>
            <w:szCs w:val="28"/>
          </w:rPr>
          <w:t xml:space="preserve"> </w:t>
        </w:r>
      </w:ins>
    </w:p>
    <w:p w:rsidR="00133B93" w:rsidRPr="00133B93" w:rsidRDefault="00133B93" w:rsidP="00133B93">
      <w:pPr>
        <w:rPr>
          <w:ins w:id="251" w:author="Unknown"/>
          <w:sz w:val="28"/>
          <w:szCs w:val="28"/>
        </w:rPr>
      </w:pPr>
      <w:proofErr w:type="gramStart"/>
      <w:ins w:id="252" w:author="Unknown">
        <w:r w:rsidRPr="00133B93">
          <w:rPr>
            <w:sz w:val="28"/>
            <w:szCs w:val="28"/>
          </w:rPr>
          <w:t>5.WHERE</w:t>
        </w:r>
        <w:proofErr w:type="gramEnd"/>
        <w:r w:rsidRPr="00133B93">
          <w:rPr>
            <w:sz w:val="28"/>
            <w:szCs w:val="28"/>
          </w:rPr>
          <w:t xml:space="preserve">   hc.id = 1000000 </w:t>
        </w:r>
      </w:ins>
    </w:p>
    <w:p w:rsidR="00133B93" w:rsidRPr="00133B93" w:rsidRDefault="00133B93" w:rsidP="00133B93">
      <w:pPr>
        <w:rPr>
          <w:ins w:id="253" w:author="Unknown"/>
          <w:sz w:val="28"/>
          <w:szCs w:val="28"/>
        </w:rPr>
      </w:pPr>
      <w:proofErr w:type="gramStart"/>
      <w:ins w:id="254" w:author="Unknown">
        <w:r w:rsidRPr="00133B93">
          <w:rPr>
            <w:sz w:val="28"/>
            <w:szCs w:val="28"/>
          </w:rPr>
          <w:t>6.ORDER</w:t>
        </w:r>
        <w:proofErr w:type="gramEnd"/>
        <w:r w:rsidRPr="00133B93">
          <w:rPr>
            <w:sz w:val="28"/>
            <w:szCs w:val="28"/>
          </w:rPr>
          <w:t xml:space="preserve"> BY</w:t>
        </w:r>
      </w:ins>
    </w:p>
    <w:p w:rsidR="00133B93" w:rsidRPr="00133B93" w:rsidRDefault="00133B93" w:rsidP="00133B93">
      <w:pPr>
        <w:rPr>
          <w:ins w:id="255" w:author="Unknown"/>
          <w:sz w:val="28"/>
          <w:szCs w:val="28"/>
        </w:rPr>
      </w:pPr>
      <w:ins w:id="256" w:author="Unknown">
        <w:r w:rsidRPr="00133B93">
          <w:rPr>
            <w:sz w:val="28"/>
            <w:szCs w:val="28"/>
          </w:rPr>
          <w:t>7.        </w:t>
        </w:r>
        <w:proofErr w:type="spellStart"/>
        <w:proofErr w:type="gramStart"/>
        <w:r w:rsidRPr="00133B93">
          <w:rPr>
            <w:sz w:val="28"/>
            <w:szCs w:val="28"/>
          </w:rPr>
          <w:t>hp.lft</w:t>
        </w:r>
        <w:proofErr w:type="spellEnd"/>
        <w:proofErr w:type="gramEnd"/>
      </w:ins>
    </w:p>
    <w:p w:rsidR="00133B93" w:rsidRPr="00133B93" w:rsidRDefault="00133B93" w:rsidP="00133B93">
      <w:pPr>
        <w:rPr>
          <w:ins w:id="257" w:author="Unknown"/>
          <w:sz w:val="28"/>
          <w:szCs w:val="28"/>
        </w:rPr>
      </w:pPr>
      <w:ins w:id="258" w:author="Unknown">
        <w:r w:rsidRPr="00133B93">
          <w:rPr>
            <w:sz w:val="28"/>
            <w:szCs w:val="28"/>
          </w:rPr>
          <w:fldChar w:fldCharType="begin"/>
        </w:r>
        <w:r w:rsidRPr="00133B93">
          <w:rPr>
            <w:sz w:val="28"/>
            <w:szCs w:val="28"/>
          </w:rPr>
          <w:instrText xml:space="preserve"> HYPERLINK "http://explainextended.com/2009/09/25/adjacency-list-vs-nested-sets-sql-server/" </w:instrText>
        </w:r>
        <w:r w:rsidRPr="00133B93">
          <w:rPr>
            <w:sz w:val="28"/>
            <w:szCs w:val="28"/>
          </w:rPr>
          <w:fldChar w:fldCharType="separate"/>
        </w:r>
        <w:r w:rsidRPr="00133B93">
          <w:rPr>
            <w:rStyle w:val="Hyperlink"/>
            <w:b/>
            <w:bCs/>
            <w:sz w:val="28"/>
            <w:szCs w:val="28"/>
          </w:rPr>
          <w:t>View query details</w:t>
        </w:r>
        <w:r w:rsidRPr="00133B93">
          <w:rPr>
            <w:sz w:val="28"/>
            <w:szCs w:val="28"/>
          </w:rPr>
          <w:fldChar w:fldCharType="end"/>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9"/>
        <w:gridCol w:w="912"/>
        <w:gridCol w:w="912"/>
        <w:gridCol w:w="1054"/>
        <w:gridCol w:w="1761"/>
        <w:gridCol w:w="45"/>
      </w:tblGrid>
      <w:tr w:rsidR="00133B93" w:rsidRPr="00133B93" w:rsidTr="00133B93">
        <w:trPr>
          <w:gridAfter w:val="1"/>
          <w:tblCellSpacing w:w="15" w:type="dxa"/>
        </w:trPr>
        <w:tc>
          <w:tcPr>
            <w:tcW w:w="0" w:type="auto"/>
            <w:vAlign w:val="center"/>
            <w:hideMark/>
          </w:tcPr>
          <w:p w:rsidR="00133B93" w:rsidRPr="00133B93" w:rsidRDefault="00133B93" w:rsidP="00133B93">
            <w:pPr>
              <w:rPr>
                <w:b/>
                <w:bCs/>
                <w:sz w:val="28"/>
                <w:szCs w:val="28"/>
              </w:rPr>
            </w:pPr>
            <w:r w:rsidRPr="00133B93">
              <w:rPr>
                <w:b/>
                <w:bCs/>
                <w:sz w:val="28"/>
                <w:szCs w:val="28"/>
              </w:rPr>
              <w:lastRenderedPageBreak/>
              <w:t>id</w:t>
            </w:r>
          </w:p>
        </w:tc>
        <w:tc>
          <w:tcPr>
            <w:tcW w:w="0" w:type="auto"/>
            <w:vAlign w:val="center"/>
            <w:hideMark/>
          </w:tcPr>
          <w:p w:rsidR="00133B93" w:rsidRPr="00133B93" w:rsidRDefault="00133B93" w:rsidP="00133B93">
            <w:pPr>
              <w:rPr>
                <w:b/>
                <w:bCs/>
                <w:sz w:val="28"/>
                <w:szCs w:val="28"/>
              </w:rPr>
            </w:pPr>
            <w:r w:rsidRPr="00133B93">
              <w:rPr>
                <w:b/>
                <w:bCs/>
                <w:sz w:val="28"/>
                <w:szCs w:val="28"/>
              </w:rPr>
              <w:t>parent</w:t>
            </w:r>
          </w:p>
        </w:tc>
        <w:tc>
          <w:tcPr>
            <w:tcW w:w="0" w:type="auto"/>
            <w:vAlign w:val="center"/>
            <w:hideMark/>
          </w:tcPr>
          <w:p w:rsidR="00133B93" w:rsidRPr="00133B93" w:rsidRDefault="00133B93" w:rsidP="00133B93">
            <w:pPr>
              <w:rPr>
                <w:b/>
                <w:bCs/>
                <w:sz w:val="28"/>
                <w:szCs w:val="28"/>
              </w:rPr>
            </w:pPr>
            <w:proofErr w:type="spellStart"/>
            <w:r w:rsidRPr="00133B93">
              <w:rPr>
                <w:b/>
                <w:bCs/>
                <w:sz w:val="28"/>
                <w:szCs w:val="28"/>
              </w:rPr>
              <w:t>lft</w:t>
            </w:r>
            <w:proofErr w:type="spellEnd"/>
          </w:p>
        </w:tc>
        <w:tc>
          <w:tcPr>
            <w:tcW w:w="0" w:type="auto"/>
            <w:vAlign w:val="center"/>
            <w:hideMark/>
          </w:tcPr>
          <w:p w:rsidR="00133B93" w:rsidRPr="00133B93" w:rsidRDefault="00133B93" w:rsidP="00133B93">
            <w:pPr>
              <w:rPr>
                <w:b/>
                <w:bCs/>
                <w:sz w:val="28"/>
                <w:szCs w:val="28"/>
              </w:rPr>
            </w:pPr>
            <w:proofErr w:type="spellStart"/>
            <w:r w:rsidRPr="00133B93">
              <w:rPr>
                <w:b/>
                <w:bCs/>
                <w:sz w:val="28"/>
                <w:szCs w:val="28"/>
              </w:rPr>
              <w:t>rgt</w:t>
            </w:r>
            <w:proofErr w:type="spellEnd"/>
          </w:p>
        </w:tc>
        <w:tc>
          <w:tcPr>
            <w:tcW w:w="0" w:type="auto"/>
            <w:vAlign w:val="center"/>
            <w:hideMark/>
          </w:tcPr>
          <w:p w:rsidR="00133B93" w:rsidRPr="00133B93" w:rsidRDefault="00133B93" w:rsidP="00133B93">
            <w:pPr>
              <w:rPr>
                <w:b/>
                <w:bCs/>
                <w:sz w:val="28"/>
                <w:szCs w:val="28"/>
              </w:rPr>
            </w:pPr>
            <w:r w:rsidRPr="00133B93">
              <w:rPr>
                <w:b/>
                <w:bCs/>
                <w:sz w:val="28"/>
                <w:szCs w:val="28"/>
              </w:rPr>
              <w:t>data</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2</w:t>
            </w:r>
          </w:p>
        </w:tc>
        <w:tc>
          <w:tcPr>
            <w:tcW w:w="0" w:type="auto"/>
            <w:vAlign w:val="center"/>
            <w:hideMark/>
          </w:tcPr>
          <w:p w:rsidR="00133B93" w:rsidRPr="00133B93" w:rsidRDefault="00133B93" w:rsidP="00133B93">
            <w:pPr>
              <w:rPr>
                <w:sz w:val="28"/>
                <w:szCs w:val="28"/>
              </w:rPr>
            </w:pPr>
            <w:r w:rsidRPr="00133B93">
              <w:rPr>
                <w:sz w:val="28"/>
                <w:szCs w:val="28"/>
              </w:rPr>
              <w:t>0</w:t>
            </w:r>
          </w:p>
        </w:tc>
        <w:tc>
          <w:tcPr>
            <w:tcW w:w="0" w:type="auto"/>
            <w:vAlign w:val="center"/>
            <w:hideMark/>
          </w:tcPr>
          <w:p w:rsidR="00133B93" w:rsidRPr="00133B93" w:rsidRDefault="00133B93" w:rsidP="00133B93">
            <w:pPr>
              <w:rPr>
                <w:sz w:val="28"/>
                <w:szCs w:val="28"/>
              </w:rPr>
            </w:pPr>
            <w:r w:rsidRPr="00133B93">
              <w:rPr>
                <w:sz w:val="28"/>
                <w:szCs w:val="28"/>
              </w:rPr>
              <w:t>585938</w:t>
            </w:r>
          </w:p>
        </w:tc>
        <w:tc>
          <w:tcPr>
            <w:tcW w:w="0" w:type="auto"/>
            <w:vAlign w:val="center"/>
            <w:hideMark/>
          </w:tcPr>
          <w:p w:rsidR="00133B93" w:rsidRPr="00133B93" w:rsidRDefault="00133B93" w:rsidP="00133B93">
            <w:pPr>
              <w:rPr>
                <w:sz w:val="28"/>
                <w:szCs w:val="28"/>
              </w:rPr>
            </w:pPr>
            <w:r w:rsidRPr="00133B93">
              <w:rPr>
                <w:sz w:val="28"/>
                <w:szCs w:val="28"/>
              </w:rPr>
              <w:t>1171874</w:t>
            </w:r>
          </w:p>
        </w:tc>
        <w:tc>
          <w:tcPr>
            <w:tcW w:w="0" w:type="auto"/>
            <w:vAlign w:val="center"/>
            <w:hideMark/>
          </w:tcPr>
          <w:p w:rsidR="00133B93" w:rsidRPr="00133B93" w:rsidRDefault="00133B93" w:rsidP="00133B93">
            <w:pPr>
              <w:rPr>
                <w:sz w:val="28"/>
                <w:szCs w:val="28"/>
              </w:rPr>
            </w:pPr>
            <w:r w:rsidRPr="00133B93">
              <w:rPr>
                <w:sz w:val="28"/>
                <w:szCs w:val="28"/>
              </w:rPr>
              <w:t>Value 2</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12</w:t>
            </w:r>
          </w:p>
        </w:tc>
        <w:tc>
          <w:tcPr>
            <w:tcW w:w="0" w:type="auto"/>
            <w:vAlign w:val="center"/>
            <w:hideMark/>
          </w:tcPr>
          <w:p w:rsidR="00133B93" w:rsidRPr="00133B93" w:rsidRDefault="00133B93" w:rsidP="00133B93">
            <w:pPr>
              <w:rPr>
                <w:sz w:val="28"/>
                <w:szCs w:val="28"/>
              </w:rPr>
            </w:pPr>
            <w:r w:rsidRPr="00133B93">
              <w:rPr>
                <w:sz w:val="28"/>
                <w:szCs w:val="28"/>
              </w:rPr>
              <w:t>2</w:t>
            </w:r>
          </w:p>
        </w:tc>
        <w:tc>
          <w:tcPr>
            <w:tcW w:w="0" w:type="auto"/>
            <w:vAlign w:val="center"/>
            <w:hideMark/>
          </w:tcPr>
          <w:p w:rsidR="00133B93" w:rsidRPr="00133B93" w:rsidRDefault="00133B93" w:rsidP="00133B93">
            <w:pPr>
              <w:rPr>
                <w:sz w:val="28"/>
                <w:szCs w:val="28"/>
              </w:rPr>
            </w:pPr>
            <w:r w:rsidRPr="00133B93">
              <w:rPr>
                <w:sz w:val="28"/>
                <w:szCs w:val="28"/>
              </w:rPr>
              <w:t>703126</w:t>
            </w:r>
          </w:p>
        </w:tc>
        <w:tc>
          <w:tcPr>
            <w:tcW w:w="0" w:type="auto"/>
            <w:vAlign w:val="center"/>
            <w:hideMark/>
          </w:tcPr>
          <w:p w:rsidR="00133B93" w:rsidRPr="00133B93" w:rsidRDefault="00133B93" w:rsidP="00133B93">
            <w:pPr>
              <w:rPr>
                <w:sz w:val="28"/>
                <w:szCs w:val="28"/>
              </w:rPr>
            </w:pPr>
            <w:r w:rsidRPr="00133B93">
              <w:rPr>
                <w:sz w:val="28"/>
                <w:szCs w:val="28"/>
              </w:rPr>
              <w:t>820312</w:t>
            </w:r>
          </w:p>
        </w:tc>
        <w:tc>
          <w:tcPr>
            <w:tcW w:w="0" w:type="auto"/>
            <w:vAlign w:val="center"/>
            <w:hideMark/>
          </w:tcPr>
          <w:p w:rsidR="00133B93" w:rsidRPr="00133B93" w:rsidRDefault="00133B93" w:rsidP="00133B93">
            <w:pPr>
              <w:rPr>
                <w:sz w:val="28"/>
                <w:szCs w:val="28"/>
              </w:rPr>
            </w:pPr>
            <w:r w:rsidRPr="00133B93">
              <w:rPr>
                <w:sz w:val="28"/>
                <w:szCs w:val="28"/>
              </w:rPr>
              <w:t>Value 12</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63</w:t>
            </w:r>
          </w:p>
        </w:tc>
        <w:tc>
          <w:tcPr>
            <w:tcW w:w="0" w:type="auto"/>
            <w:vAlign w:val="center"/>
            <w:hideMark/>
          </w:tcPr>
          <w:p w:rsidR="00133B93" w:rsidRPr="00133B93" w:rsidRDefault="00133B93" w:rsidP="00133B93">
            <w:pPr>
              <w:rPr>
                <w:sz w:val="28"/>
                <w:szCs w:val="28"/>
              </w:rPr>
            </w:pPr>
            <w:r w:rsidRPr="00133B93">
              <w:rPr>
                <w:sz w:val="28"/>
                <w:szCs w:val="28"/>
              </w:rPr>
              <w:t>12</w:t>
            </w:r>
          </w:p>
        </w:tc>
        <w:tc>
          <w:tcPr>
            <w:tcW w:w="0" w:type="auto"/>
            <w:vAlign w:val="center"/>
            <w:hideMark/>
          </w:tcPr>
          <w:p w:rsidR="00133B93" w:rsidRPr="00133B93" w:rsidRDefault="00133B93" w:rsidP="00133B93">
            <w:pPr>
              <w:rPr>
                <w:sz w:val="28"/>
                <w:szCs w:val="28"/>
              </w:rPr>
            </w:pPr>
            <w:r w:rsidRPr="00133B93">
              <w:rPr>
                <w:sz w:val="28"/>
                <w:szCs w:val="28"/>
              </w:rPr>
              <w:t>750001</w:t>
            </w:r>
          </w:p>
        </w:tc>
        <w:tc>
          <w:tcPr>
            <w:tcW w:w="0" w:type="auto"/>
            <w:vAlign w:val="center"/>
            <w:hideMark/>
          </w:tcPr>
          <w:p w:rsidR="00133B93" w:rsidRPr="00133B93" w:rsidRDefault="00133B93" w:rsidP="00133B93">
            <w:pPr>
              <w:rPr>
                <w:sz w:val="28"/>
                <w:szCs w:val="28"/>
              </w:rPr>
            </w:pPr>
            <w:r w:rsidRPr="00133B93">
              <w:rPr>
                <w:sz w:val="28"/>
                <w:szCs w:val="28"/>
              </w:rPr>
              <w:t>773437</w:t>
            </w:r>
          </w:p>
        </w:tc>
        <w:tc>
          <w:tcPr>
            <w:tcW w:w="0" w:type="auto"/>
            <w:vAlign w:val="center"/>
            <w:hideMark/>
          </w:tcPr>
          <w:p w:rsidR="00133B93" w:rsidRPr="00133B93" w:rsidRDefault="00133B93" w:rsidP="00133B93">
            <w:pPr>
              <w:rPr>
                <w:sz w:val="28"/>
                <w:szCs w:val="28"/>
              </w:rPr>
            </w:pPr>
            <w:r w:rsidRPr="00133B93">
              <w:rPr>
                <w:sz w:val="28"/>
                <w:szCs w:val="28"/>
              </w:rPr>
              <w:t>Value 63</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319</w:t>
            </w:r>
          </w:p>
        </w:tc>
        <w:tc>
          <w:tcPr>
            <w:tcW w:w="0" w:type="auto"/>
            <w:vAlign w:val="center"/>
            <w:hideMark/>
          </w:tcPr>
          <w:p w:rsidR="00133B93" w:rsidRPr="00133B93" w:rsidRDefault="00133B93" w:rsidP="00133B93">
            <w:pPr>
              <w:rPr>
                <w:sz w:val="28"/>
                <w:szCs w:val="28"/>
              </w:rPr>
            </w:pPr>
            <w:r w:rsidRPr="00133B93">
              <w:rPr>
                <w:sz w:val="28"/>
                <w:szCs w:val="28"/>
              </w:rPr>
              <w:t>63</w:t>
            </w:r>
          </w:p>
        </w:tc>
        <w:tc>
          <w:tcPr>
            <w:tcW w:w="0" w:type="auto"/>
            <w:vAlign w:val="center"/>
            <w:hideMark/>
          </w:tcPr>
          <w:p w:rsidR="00133B93" w:rsidRPr="00133B93" w:rsidRDefault="00133B93" w:rsidP="00133B93">
            <w:pPr>
              <w:rPr>
                <w:sz w:val="28"/>
                <w:szCs w:val="28"/>
              </w:rPr>
            </w:pPr>
            <w:r w:rsidRPr="00133B93">
              <w:rPr>
                <w:sz w:val="28"/>
                <w:szCs w:val="28"/>
              </w:rPr>
              <w:t>764063</w:t>
            </w:r>
          </w:p>
        </w:tc>
        <w:tc>
          <w:tcPr>
            <w:tcW w:w="0" w:type="auto"/>
            <w:vAlign w:val="center"/>
            <w:hideMark/>
          </w:tcPr>
          <w:p w:rsidR="00133B93" w:rsidRPr="00133B93" w:rsidRDefault="00133B93" w:rsidP="00133B93">
            <w:pPr>
              <w:rPr>
                <w:sz w:val="28"/>
                <w:szCs w:val="28"/>
              </w:rPr>
            </w:pPr>
            <w:r w:rsidRPr="00133B93">
              <w:rPr>
                <w:sz w:val="28"/>
                <w:szCs w:val="28"/>
              </w:rPr>
              <w:t>768749</w:t>
            </w:r>
          </w:p>
        </w:tc>
        <w:tc>
          <w:tcPr>
            <w:tcW w:w="0" w:type="auto"/>
            <w:vAlign w:val="center"/>
            <w:hideMark/>
          </w:tcPr>
          <w:p w:rsidR="00133B93" w:rsidRPr="00133B93" w:rsidRDefault="00133B93" w:rsidP="00133B93">
            <w:pPr>
              <w:rPr>
                <w:sz w:val="28"/>
                <w:szCs w:val="28"/>
              </w:rPr>
            </w:pPr>
            <w:r w:rsidRPr="00133B93">
              <w:rPr>
                <w:sz w:val="28"/>
                <w:szCs w:val="28"/>
              </w:rPr>
              <w:t>Value 319</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1599</w:t>
            </w:r>
          </w:p>
        </w:tc>
        <w:tc>
          <w:tcPr>
            <w:tcW w:w="0" w:type="auto"/>
            <w:vAlign w:val="center"/>
            <w:hideMark/>
          </w:tcPr>
          <w:p w:rsidR="00133B93" w:rsidRPr="00133B93" w:rsidRDefault="00133B93" w:rsidP="00133B93">
            <w:pPr>
              <w:rPr>
                <w:sz w:val="28"/>
                <w:szCs w:val="28"/>
              </w:rPr>
            </w:pPr>
            <w:r w:rsidRPr="00133B93">
              <w:rPr>
                <w:sz w:val="28"/>
                <w:szCs w:val="28"/>
              </w:rPr>
              <w:t>319</w:t>
            </w:r>
          </w:p>
        </w:tc>
        <w:tc>
          <w:tcPr>
            <w:tcW w:w="0" w:type="auto"/>
            <w:vAlign w:val="center"/>
            <w:hideMark/>
          </w:tcPr>
          <w:p w:rsidR="00133B93" w:rsidRPr="00133B93" w:rsidRDefault="00133B93" w:rsidP="00133B93">
            <w:pPr>
              <w:rPr>
                <w:sz w:val="28"/>
                <w:szCs w:val="28"/>
              </w:rPr>
            </w:pPr>
            <w:r w:rsidRPr="00133B93">
              <w:rPr>
                <w:sz w:val="28"/>
                <w:szCs w:val="28"/>
              </w:rPr>
              <w:t>766875</w:t>
            </w:r>
          </w:p>
        </w:tc>
        <w:tc>
          <w:tcPr>
            <w:tcW w:w="0" w:type="auto"/>
            <w:vAlign w:val="center"/>
            <w:hideMark/>
          </w:tcPr>
          <w:p w:rsidR="00133B93" w:rsidRPr="00133B93" w:rsidRDefault="00133B93" w:rsidP="00133B93">
            <w:pPr>
              <w:rPr>
                <w:sz w:val="28"/>
                <w:szCs w:val="28"/>
              </w:rPr>
            </w:pPr>
            <w:r w:rsidRPr="00133B93">
              <w:rPr>
                <w:sz w:val="28"/>
                <w:szCs w:val="28"/>
              </w:rPr>
              <w:t>767811</w:t>
            </w:r>
          </w:p>
        </w:tc>
        <w:tc>
          <w:tcPr>
            <w:tcW w:w="0" w:type="auto"/>
            <w:vAlign w:val="center"/>
            <w:hideMark/>
          </w:tcPr>
          <w:p w:rsidR="00133B93" w:rsidRPr="00133B93" w:rsidRDefault="00133B93" w:rsidP="00133B93">
            <w:pPr>
              <w:rPr>
                <w:sz w:val="28"/>
                <w:szCs w:val="28"/>
              </w:rPr>
            </w:pPr>
            <w:r w:rsidRPr="00133B93">
              <w:rPr>
                <w:sz w:val="28"/>
                <w:szCs w:val="28"/>
              </w:rPr>
              <w:t>Value 1599</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7999</w:t>
            </w:r>
          </w:p>
        </w:tc>
        <w:tc>
          <w:tcPr>
            <w:tcW w:w="0" w:type="auto"/>
            <w:vAlign w:val="center"/>
            <w:hideMark/>
          </w:tcPr>
          <w:p w:rsidR="00133B93" w:rsidRPr="00133B93" w:rsidRDefault="00133B93" w:rsidP="00133B93">
            <w:pPr>
              <w:rPr>
                <w:sz w:val="28"/>
                <w:szCs w:val="28"/>
              </w:rPr>
            </w:pPr>
            <w:r w:rsidRPr="00133B93">
              <w:rPr>
                <w:sz w:val="28"/>
                <w:szCs w:val="28"/>
              </w:rPr>
              <w:t>1599</w:t>
            </w:r>
          </w:p>
        </w:tc>
        <w:tc>
          <w:tcPr>
            <w:tcW w:w="0" w:type="auto"/>
            <w:vAlign w:val="center"/>
            <w:hideMark/>
          </w:tcPr>
          <w:p w:rsidR="00133B93" w:rsidRPr="00133B93" w:rsidRDefault="00133B93" w:rsidP="00133B93">
            <w:pPr>
              <w:rPr>
                <w:sz w:val="28"/>
                <w:szCs w:val="28"/>
              </w:rPr>
            </w:pPr>
            <w:r w:rsidRPr="00133B93">
              <w:rPr>
                <w:sz w:val="28"/>
                <w:szCs w:val="28"/>
              </w:rPr>
              <w:t>767437</w:t>
            </w:r>
          </w:p>
        </w:tc>
        <w:tc>
          <w:tcPr>
            <w:tcW w:w="0" w:type="auto"/>
            <w:vAlign w:val="center"/>
            <w:hideMark/>
          </w:tcPr>
          <w:p w:rsidR="00133B93" w:rsidRPr="00133B93" w:rsidRDefault="00133B93" w:rsidP="00133B93">
            <w:pPr>
              <w:rPr>
                <w:sz w:val="28"/>
                <w:szCs w:val="28"/>
              </w:rPr>
            </w:pPr>
            <w:r w:rsidRPr="00133B93">
              <w:rPr>
                <w:sz w:val="28"/>
                <w:szCs w:val="28"/>
              </w:rPr>
              <w:t>767623</w:t>
            </w:r>
          </w:p>
        </w:tc>
        <w:tc>
          <w:tcPr>
            <w:tcW w:w="0" w:type="auto"/>
            <w:vAlign w:val="center"/>
            <w:hideMark/>
          </w:tcPr>
          <w:p w:rsidR="00133B93" w:rsidRPr="00133B93" w:rsidRDefault="00133B93" w:rsidP="00133B93">
            <w:pPr>
              <w:rPr>
                <w:sz w:val="28"/>
                <w:szCs w:val="28"/>
              </w:rPr>
            </w:pPr>
            <w:r w:rsidRPr="00133B93">
              <w:rPr>
                <w:sz w:val="28"/>
                <w:szCs w:val="28"/>
              </w:rPr>
              <w:t>Value 7999</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39999</w:t>
            </w:r>
          </w:p>
        </w:tc>
        <w:tc>
          <w:tcPr>
            <w:tcW w:w="0" w:type="auto"/>
            <w:vAlign w:val="center"/>
            <w:hideMark/>
          </w:tcPr>
          <w:p w:rsidR="00133B93" w:rsidRPr="00133B93" w:rsidRDefault="00133B93" w:rsidP="00133B93">
            <w:pPr>
              <w:rPr>
                <w:sz w:val="28"/>
                <w:szCs w:val="28"/>
              </w:rPr>
            </w:pPr>
            <w:r w:rsidRPr="00133B93">
              <w:rPr>
                <w:sz w:val="28"/>
                <w:szCs w:val="28"/>
              </w:rPr>
              <w:t>7999</w:t>
            </w:r>
          </w:p>
        </w:tc>
        <w:tc>
          <w:tcPr>
            <w:tcW w:w="0" w:type="auto"/>
            <w:vAlign w:val="center"/>
            <w:hideMark/>
          </w:tcPr>
          <w:p w:rsidR="00133B93" w:rsidRPr="00133B93" w:rsidRDefault="00133B93" w:rsidP="00133B93">
            <w:pPr>
              <w:rPr>
                <w:sz w:val="28"/>
                <w:szCs w:val="28"/>
              </w:rPr>
            </w:pPr>
            <w:r w:rsidRPr="00133B93">
              <w:rPr>
                <w:sz w:val="28"/>
                <w:szCs w:val="28"/>
              </w:rPr>
              <w:t>767549</w:t>
            </w:r>
          </w:p>
        </w:tc>
        <w:tc>
          <w:tcPr>
            <w:tcW w:w="0" w:type="auto"/>
            <w:vAlign w:val="center"/>
            <w:hideMark/>
          </w:tcPr>
          <w:p w:rsidR="00133B93" w:rsidRPr="00133B93" w:rsidRDefault="00133B93" w:rsidP="00133B93">
            <w:pPr>
              <w:rPr>
                <w:sz w:val="28"/>
                <w:szCs w:val="28"/>
              </w:rPr>
            </w:pPr>
            <w:r w:rsidRPr="00133B93">
              <w:rPr>
                <w:sz w:val="28"/>
                <w:szCs w:val="28"/>
              </w:rPr>
              <w:t>767585</w:t>
            </w:r>
          </w:p>
        </w:tc>
        <w:tc>
          <w:tcPr>
            <w:tcW w:w="0" w:type="auto"/>
            <w:vAlign w:val="center"/>
            <w:hideMark/>
          </w:tcPr>
          <w:p w:rsidR="00133B93" w:rsidRPr="00133B93" w:rsidRDefault="00133B93" w:rsidP="00133B93">
            <w:pPr>
              <w:rPr>
                <w:sz w:val="28"/>
                <w:szCs w:val="28"/>
              </w:rPr>
            </w:pPr>
            <w:r w:rsidRPr="00133B93">
              <w:rPr>
                <w:sz w:val="28"/>
                <w:szCs w:val="28"/>
              </w:rPr>
              <w:t>Value 39999</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199999</w:t>
            </w:r>
          </w:p>
        </w:tc>
        <w:tc>
          <w:tcPr>
            <w:tcW w:w="0" w:type="auto"/>
            <w:vAlign w:val="center"/>
            <w:hideMark/>
          </w:tcPr>
          <w:p w:rsidR="00133B93" w:rsidRPr="00133B93" w:rsidRDefault="00133B93" w:rsidP="00133B93">
            <w:pPr>
              <w:rPr>
                <w:sz w:val="28"/>
                <w:szCs w:val="28"/>
              </w:rPr>
            </w:pPr>
            <w:r w:rsidRPr="00133B93">
              <w:rPr>
                <w:sz w:val="28"/>
                <w:szCs w:val="28"/>
              </w:rPr>
              <w:t>39999</w:t>
            </w:r>
          </w:p>
        </w:tc>
        <w:tc>
          <w:tcPr>
            <w:tcW w:w="0" w:type="auto"/>
            <w:vAlign w:val="center"/>
            <w:hideMark/>
          </w:tcPr>
          <w:p w:rsidR="00133B93" w:rsidRPr="00133B93" w:rsidRDefault="00133B93" w:rsidP="00133B93">
            <w:pPr>
              <w:rPr>
                <w:sz w:val="28"/>
                <w:szCs w:val="28"/>
              </w:rPr>
            </w:pPr>
            <w:r w:rsidRPr="00133B93">
              <w:rPr>
                <w:sz w:val="28"/>
                <w:szCs w:val="28"/>
              </w:rPr>
              <w:t>767571</w:t>
            </w:r>
          </w:p>
        </w:tc>
        <w:tc>
          <w:tcPr>
            <w:tcW w:w="0" w:type="auto"/>
            <w:vAlign w:val="center"/>
            <w:hideMark/>
          </w:tcPr>
          <w:p w:rsidR="00133B93" w:rsidRPr="00133B93" w:rsidRDefault="00133B93" w:rsidP="00133B93">
            <w:pPr>
              <w:rPr>
                <w:sz w:val="28"/>
                <w:szCs w:val="28"/>
              </w:rPr>
            </w:pPr>
            <w:r w:rsidRPr="00133B93">
              <w:rPr>
                <w:sz w:val="28"/>
                <w:szCs w:val="28"/>
              </w:rPr>
              <w:t>767577</w:t>
            </w:r>
          </w:p>
        </w:tc>
        <w:tc>
          <w:tcPr>
            <w:tcW w:w="0" w:type="auto"/>
            <w:vAlign w:val="center"/>
            <w:hideMark/>
          </w:tcPr>
          <w:p w:rsidR="00133B93" w:rsidRPr="00133B93" w:rsidRDefault="00133B93" w:rsidP="00133B93">
            <w:pPr>
              <w:rPr>
                <w:sz w:val="28"/>
                <w:szCs w:val="28"/>
              </w:rPr>
            </w:pPr>
            <w:r w:rsidRPr="00133B93">
              <w:rPr>
                <w:sz w:val="28"/>
                <w:szCs w:val="28"/>
              </w:rPr>
              <w:t>Value 199999</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1000000</w:t>
            </w:r>
          </w:p>
        </w:tc>
        <w:tc>
          <w:tcPr>
            <w:tcW w:w="0" w:type="auto"/>
            <w:vAlign w:val="center"/>
            <w:hideMark/>
          </w:tcPr>
          <w:p w:rsidR="00133B93" w:rsidRPr="00133B93" w:rsidRDefault="00133B93" w:rsidP="00133B93">
            <w:pPr>
              <w:rPr>
                <w:sz w:val="28"/>
                <w:szCs w:val="28"/>
              </w:rPr>
            </w:pPr>
            <w:r w:rsidRPr="00133B93">
              <w:rPr>
                <w:sz w:val="28"/>
                <w:szCs w:val="28"/>
              </w:rPr>
              <w:t>199999</w:t>
            </w:r>
          </w:p>
        </w:tc>
        <w:tc>
          <w:tcPr>
            <w:tcW w:w="0" w:type="auto"/>
            <w:vAlign w:val="center"/>
            <w:hideMark/>
          </w:tcPr>
          <w:p w:rsidR="00133B93" w:rsidRPr="00133B93" w:rsidRDefault="00133B93" w:rsidP="00133B93">
            <w:pPr>
              <w:rPr>
                <w:sz w:val="28"/>
                <w:szCs w:val="28"/>
              </w:rPr>
            </w:pPr>
            <w:r w:rsidRPr="00133B93">
              <w:rPr>
                <w:sz w:val="28"/>
                <w:szCs w:val="28"/>
              </w:rPr>
              <w:t>767576</w:t>
            </w:r>
          </w:p>
        </w:tc>
        <w:tc>
          <w:tcPr>
            <w:tcW w:w="0" w:type="auto"/>
            <w:vAlign w:val="center"/>
            <w:hideMark/>
          </w:tcPr>
          <w:p w:rsidR="00133B93" w:rsidRPr="00133B93" w:rsidRDefault="00133B93" w:rsidP="00133B93">
            <w:pPr>
              <w:rPr>
                <w:sz w:val="28"/>
                <w:szCs w:val="28"/>
              </w:rPr>
            </w:pPr>
            <w:r w:rsidRPr="00133B93">
              <w:rPr>
                <w:sz w:val="28"/>
                <w:szCs w:val="28"/>
              </w:rPr>
              <w:t>767576</w:t>
            </w:r>
          </w:p>
        </w:tc>
        <w:tc>
          <w:tcPr>
            <w:tcW w:w="0" w:type="auto"/>
            <w:vAlign w:val="center"/>
            <w:hideMark/>
          </w:tcPr>
          <w:p w:rsidR="00133B93" w:rsidRPr="00133B93" w:rsidRDefault="00133B93" w:rsidP="00133B93">
            <w:pPr>
              <w:rPr>
                <w:sz w:val="28"/>
                <w:szCs w:val="28"/>
              </w:rPr>
            </w:pPr>
            <w:r w:rsidRPr="00133B93">
              <w:rPr>
                <w:sz w:val="28"/>
                <w:szCs w:val="28"/>
              </w:rPr>
              <w:t>Value 1000000</w:t>
            </w:r>
          </w:p>
        </w:tc>
      </w:tr>
      <w:tr w:rsidR="00133B93" w:rsidRPr="00133B93" w:rsidTr="00133B93">
        <w:trPr>
          <w:tblCellSpacing w:w="15" w:type="dxa"/>
        </w:trPr>
        <w:tc>
          <w:tcPr>
            <w:tcW w:w="0" w:type="auto"/>
            <w:gridSpan w:val="6"/>
            <w:vAlign w:val="center"/>
            <w:hideMark/>
          </w:tcPr>
          <w:p w:rsidR="00133B93" w:rsidRPr="00133B93" w:rsidRDefault="00133B93" w:rsidP="00133B93">
            <w:pPr>
              <w:rPr>
                <w:sz w:val="28"/>
                <w:szCs w:val="28"/>
              </w:rPr>
            </w:pPr>
            <w:r w:rsidRPr="00133B93">
              <w:rPr>
                <w:sz w:val="28"/>
                <w:szCs w:val="28"/>
              </w:rPr>
              <w:t>9 rows fetched in 0.0006s (16.8588s)</w:t>
            </w:r>
          </w:p>
        </w:tc>
      </w:tr>
    </w:tbl>
    <w:p w:rsidR="00133B93" w:rsidRPr="00133B93" w:rsidRDefault="00133B93" w:rsidP="00133B93">
      <w:pPr>
        <w:rPr>
          <w:ins w:id="259" w:author="Unknown"/>
          <w:vanish/>
          <w:sz w:val="28"/>
          <w:szCs w:val="28"/>
        </w:rPr>
      </w:pPr>
      <w:ins w:id="260" w:author="Unknown">
        <w:r w:rsidRPr="00133B93">
          <w:rPr>
            <w:vanish/>
            <w:sz w:val="28"/>
            <w:szCs w:val="28"/>
          </w:rPr>
          <w:t xml:space="preserve">Table 't_hierarchy'. Scan count 1, logical reads 2036352, physical reads 10716, read-ahead reads 1991, lob logical reads 0, lob physical reads 0, lob read-ahead reads 0. </w:t>
        </w:r>
      </w:ins>
    </w:p>
    <w:p w:rsidR="00133B93" w:rsidRPr="00133B93" w:rsidRDefault="00133B93" w:rsidP="00133B93">
      <w:pPr>
        <w:rPr>
          <w:ins w:id="261" w:author="Unknown"/>
          <w:vanish/>
          <w:sz w:val="28"/>
          <w:szCs w:val="28"/>
        </w:rPr>
      </w:pPr>
      <w:ins w:id="262" w:author="Unknown">
        <w:r w:rsidRPr="00133B93">
          <w:rPr>
            <w:vanish/>
            <w:sz w:val="28"/>
            <w:szCs w:val="28"/>
          </w:rPr>
          <w:t xml:space="preserve">Table 'Worktable'. Scan count 0, logical reads 0, physical reads 0, read-ahead reads 0, lob logical reads 0, lob physical reads 0, lob read-ahead reads 0. </w:t>
        </w:r>
      </w:ins>
    </w:p>
    <w:p w:rsidR="00133B93" w:rsidRPr="00133B93" w:rsidRDefault="00133B93" w:rsidP="00133B93">
      <w:pPr>
        <w:rPr>
          <w:ins w:id="263" w:author="Unknown"/>
          <w:vanish/>
          <w:sz w:val="28"/>
          <w:szCs w:val="28"/>
        </w:rPr>
      </w:pPr>
    </w:p>
    <w:p w:rsidR="00133B93" w:rsidRPr="00133B93" w:rsidRDefault="00133B93" w:rsidP="00133B93">
      <w:pPr>
        <w:rPr>
          <w:ins w:id="264" w:author="Unknown"/>
          <w:vanish/>
          <w:sz w:val="28"/>
          <w:szCs w:val="28"/>
        </w:rPr>
      </w:pPr>
      <w:ins w:id="265" w:author="Unknown">
        <w:r w:rsidRPr="00133B93">
          <w:rPr>
            <w:vanish/>
            <w:sz w:val="28"/>
            <w:szCs w:val="28"/>
          </w:rPr>
          <w:t>SQL Server Execution Times:</w:t>
        </w:r>
      </w:ins>
    </w:p>
    <w:p w:rsidR="00133B93" w:rsidRPr="00133B93" w:rsidRDefault="00133B93" w:rsidP="00133B93">
      <w:pPr>
        <w:rPr>
          <w:ins w:id="266" w:author="Unknown"/>
          <w:vanish/>
          <w:sz w:val="28"/>
          <w:szCs w:val="28"/>
        </w:rPr>
      </w:pPr>
      <w:ins w:id="267" w:author="Unknown">
        <w:r w:rsidRPr="00133B93">
          <w:rPr>
            <w:vanish/>
            <w:sz w:val="28"/>
            <w:szCs w:val="28"/>
          </w:rPr>
          <w:t xml:space="preserve">   CPU time = 4390 ms,  elapsed time = 16856 ms. </w:t>
        </w:r>
      </w:ins>
    </w:p>
    <w:p w:rsidR="00133B93" w:rsidRPr="00133B93" w:rsidRDefault="00133B93" w:rsidP="00133B93">
      <w:pPr>
        <w:rPr>
          <w:ins w:id="268" w:author="Unknown"/>
          <w:vanish/>
          <w:sz w:val="28"/>
          <w:szCs w:val="28"/>
        </w:rPr>
      </w:pPr>
      <w:ins w:id="269" w:author="Unknown">
        <w:r w:rsidRPr="00133B93">
          <w:rPr>
            <w:vanish/>
            <w:sz w:val="28"/>
            <w:szCs w:val="28"/>
          </w:rPr>
          <w:t xml:space="preserve">  |--Parallelism(Gather Streams, ORDER BY:([hp].[lft] ASC))</w:t>
        </w:r>
      </w:ins>
    </w:p>
    <w:p w:rsidR="00133B93" w:rsidRPr="00133B93" w:rsidRDefault="00133B93" w:rsidP="00133B93">
      <w:pPr>
        <w:rPr>
          <w:ins w:id="270" w:author="Unknown"/>
          <w:vanish/>
          <w:sz w:val="28"/>
          <w:szCs w:val="28"/>
        </w:rPr>
      </w:pPr>
      <w:ins w:id="271" w:author="Unknown">
        <w:r w:rsidRPr="00133B93">
          <w:rPr>
            <w:vanish/>
            <w:sz w:val="28"/>
            <w:szCs w:val="28"/>
          </w:rPr>
          <w:t xml:space="preserve">       |--Sort(ORDER BY:([hp].[lft] ASC))</w:t>
        </w:r>
      </w:ins>
    </w:p>
    <w:p w:rsidR="00133B93" w:rsidRPr="00133B93" w:rsidRDefault="00133B93" w:rsidP="00133B93">
      <w:pPr>
        <w:rPr>
          <w:ins w:id="272" w:author="Unknown"/>
          <w:vanish/>
          <w:sz w:val="28"/>
          <w:szCs w:val="28"/>
        </w:rPr>
      </w:pPr>
      <w:ins w:id="273" w:author="Unknown">
        <w:r w:rsidRPr="00133B93">
          <w:rPr>
            <w:vanish/>
            <w:sz w:val="28"/>
            <w:szCs w:val="28"/>
          </w:rPr>
          <w:t xml:space="preserve">            |--Filter(WHERE:([test].[20090925_nested].[t_hierarchy].[lft] as [hc].[lft]&lt;=[test].[20090925_nested].[t_hierarchy].[rgt] as [hp].[rgt]))</w:t>
        </w:r>
      </w:ins>
    </w:p>
    <w:p w:rsidR="00133B93" w:rsidRPr="00133B93" w:rsidRDefault="00133B93" w:rsidP="00133B93">
      <w:pPr>
        <w:rPr>
          <w:ins w:id="274" w:author="Unknown"/>
          <w:vanish/>
          <w:sz w:val="28"/>
          <w:szCs w:val="28"/>
        </w:rPr>
      </w:pPr>
      <w:ins w:id="275" w:author="Unknown">
        <w:r w:rsidRPr="00133B93">
          <w:rPr>
            <w:vanish/>
            <w:sz w:val="28"/>
            <w:szCs w:val="28"/>
          </w:rPr>
          <w:t xml:space="preserve">                 |--Nested Loops(Inner Join, OUTER REFERENCES:([hp].[id], [Expr1004]) WITH UNORDERED PREFETCH)</w:t>
        </w:r>
      </w:ins>
    </w:p>
    <w:p w:rsidR="00133B93" w:rsidRPr="00133B93" w:rsidRDefault="00133B93" w:rsidP="00133B93">
      <w:pPr>
        <w:rPr>
          <w:ins w:id="276" w:author="Unknown"/>
          <w:vanish/>
          <w:sz w:val="28"/>
          <w:szCs w:val="28"/>
        </w:rPr>
      </w:pPr>
      <w:ins w:id="277" w:author="Unknown">
        <w:r w:rsidRPr="00133B93">
          <w:rPr>
            <w:vanish/>
            <w:sz w:val="28"/>
            <w:szCs w:val="28"/>
          </w:rPr>
          <w:t xml:space="preserve">                      |--Sort(ORDER BY:([hp].[id] ASC))</w:t>
        </w:r>
      </w:ins>
    </w:p>
    <w:p w:rsidR="00133B93" w:rsidRPr="00133B93" w:rsidRDefault="00133B93" w:rsidP="00133B93">
      <w:pPr>
        <w:rPr>
          <w:ins w:id="278" w:author="Unknown"/>
          <w:vanish/>
          <w:sz w:val="28"/>
          <w:szCs w:val="28"/>
        </w:rPr>
      </w:pPr>
      <w:ins w:id="279" w:author="Unknown">
        <w:r w:rsidRPr="00133B93">
          <w:rPr>
            <w:vanish/>
            <w:sz w:val="28"/>
            <w:szCs w:val="28"/>
          </w:rPr>
          <w:t xml:space="preserve">                      |    |--Nested Loops(Inner Join, OUTER REFERENCES:([hc].[lft]))</w:t>
        </w:r>
      </w:ins>
    </w:p>
    <w:p w:rsidR="00133B93" w:rsidRPr="00133B93" w:rsidRDefault="00133B93" w:rsidP="00133B93">
      <w:pPr>
        <w:rPr>
          <w:ins w:id="280" w:author="Unknown"/>
          <w:vanish/>
          <w:sz w:val="28"/>
          <w:szCs w:val="28"/>
        </w:rPr>
      </w:pPr>
      <w:ins w:id="281" w:author="Unknown">
        <w:r w:rsidRPr="00133B93">
          <w:rPr>
            <w:vanish/>
            <w:sz w:val="28"/>
            <w:szCs w:val="28"/>
          </w:rPr>
          <w:t xml:space="preserve">                      |         |--Parallelism(Distribute Streams, RoundRobin Partitioning)</w:t>
        </w:r>
      </w:ins>
    </w:p>
    <w:p w:rsidR="00133B93" w:rsidRPr="00133B93" w:rsidRDefault="00133B93" w:rsidP="00133B93">
      <w:pPr>
        <w:rPr>
          <w:ins w:id="282" w:author="Unknown"/>
          <w:vanish/>
          <w:sz w:val="28"/>
          <w:szCs w:val="28"/>
        </w:rPr>
      </w:pPr>
      <w:ins w:id="283" w:author="Unknown">
        <w:r w:rsidRPr="00133B93">
          <w:rPr>
            <w:vanish/>
            <w:sz w:val="28"/>
            <w:szCs w:val="28"/>
          </w:rPr>
          <w:t xml:space="preserve">                      |         |    |--Clustered Index Seek(OBJECT:([test].[20090925_nested].[t_hierarchy].[PK__t_hierarchy__49EEDF40] AS [hc]), SEEK:([hc].[id]=(1000000)) ORDERED FORWARD)</w:t>
        </w:r>
      </w:ins>
    </w:p>
    <w:p w:rsidR="00133B93" w:rsidRPr="00133B93" w:rsidRDefault="00133B93" w:rsidP="00133B93">
      <w:pPr>
        <w:rPr>
          <w:ins w:id="284" w:author="Unknown"/>
          <w:vanish/>
          <w:sz w:val="28"/>
          <w:szCs w:val="28"/>
        </w:rPr>
      </w:pPr>
      <w:ins w:id="285" w:author="Unknown">
        <w:r w:rsidRPr="00133B93">
          <w:rPr>
            <w:vanish/>
            <w:sz w:val="28"/>
            <w:szCs w:val="28"/>
          </w:rPr>
          <w:t xml:space="preserve">                      |         |--Index Seek(OBJECT:([test].[20090925_nested].[t_hierarchy].[IX_hierarchy_lft] AS [hp]), SEEK:([hp].[lft] &lt;= [test].[20090925_nested].[t_hierarchy].[lft] as [hc].[lft]) ORDERED FORWARD)</w:t>
        </w:r>
      </w:ins>
    </w:p>
    <w:p w:rsidR="00133B93" w:rsidRPr="00133B93" w:rsidRDefault="00133B93" w:rsidP="00133B93">
      <w:pPr>
        <w:rPr>
          <w:ins w:id="286" w:author="Unknown"/>
          <w:vanish/>
          <w:sz w:val="28"/>
          <w:szCs w:val="28"/>
        </w:rPr>
      </w:pPr>
      <w:ins w:id="287" w:author="Unknown">
        <w:r w:rsidRPr="00133B93">
          <w:rPr>
            <w:vanish/>
            <w:sz w:val="28"/>
            <w:szCs w:val="28"/>
          </w:rPr>
          <w:t xml:space="preserve">                      |--Clustered Index Seek(OBJECT:([test].[20090925_nested].[t_hierarchy].[PK__t_hierarchy__49EEDF40] AS [hp]), SEEK:([hp].[id]=[test].[20090925_nested].[t_hierarchy].[id] as [hp].[id]) LOOKUP ORDERED FORWARD)</w:t>
        </w:r>
      </w:ins>
    </w:p>
    <w:p w:rsidR="00133B93" w:rsidRPr="00133B93" w:rsidRDefault="00133B93" w:rsidP="00133B93">
      <w:pPr>
        <w:rPr>
          <w:ins w:id="288" w:author="Unknown"/>
          <w:sz w:val="28"/>
          <w:szCs w:val="28"/>
        </w:rPr>
      </w:pPr>
      <w:ins w:id="289" w:author="Unknown">
        <w:r w:rsidRPr="00133B93">
          <w:rPr>
            <w:sz w:val="28"/>
            <w:szCs w:val="28"/>
          </w:rPr>
          <w:t xml:space="preserve">This is extremely inefficient: </w:t>
        </w:r>
        <w:r w:rsidRPr="00133B93">
          <w:rPr>
            <w:b/>
            <w:bCs/>
            <w:sz w:val="28"/>
            <w:szCs w:val="28"/>
          </w:rPr>
          <w:t>16 seconds</w:t>
        </w:r>
        <w:r w:rsidRPr="00133B93">
          <w:rPr>
            <w:sz w:val="28"/>
            <w:szCs w:val="28"/>
          </w:rPr>
          <w:t>.</w:t>
        </w:r>
      </w:ins>
    </w:p>
    <w:p w:rsidR="00133B93" w:rsidRPr="00133B93" w:rsidRDefault="00133B93" w:rsidP="00133B93">
      <w:pPr>
        <w:rPr>
          <w:ins w:id="290" w:author="Unknown"/>
          <w:sz w:val="28"/>
          <w:szCs w:val="28"/>
        </w:rPr>
      </w:pPr>
      <w:ins w:id="291" w:author="Unknown">
        <w:r w:rsidRPr="00133B93">
          <w:rPr>
            <w:sz w:val="28"/>
            <w:szCs w:val="28"/>
          </w:rPr>
          <w:t xml:space="preserve">Unlike </w:t>
        </w:r>
        <w:proofErr w:type="spellStart"/>
        <w:r w:rsidRPr="00133B93">
          <w:rPr>
            <w:b/>
            <w:bCs/>
            <w:sz w:val="28"/>
            <w:szCs w:val="28"/>
          </w:rPr>
          <w:t>PostgreSQL</w:t>
        </w:r>
        <w:proofErr w:type="spellEnd"/>
        <w:r w:rsidRPr="00133B93">
          <w:rPr>
            <w:sz w:val="28"/>
            <w:szCs w:val="28"/>
          </w:rPr>
          <w:t xml:space="preserve">, </w:t>
        </w:r>
        <w:r w:rsidRPr="00133B93">
          <w:rPr>
            <w:b/>
            <w:bCs/>
            <w:sz w:val="28"/>
            <w:szCs w:val="28"/>
          </w:rPr>
          <w:t>SQL Server</w:t>
        </w:r>
        <w:r w:rsidRPr="00133B93">
          <w:rPr>
            <w:sz w:val="28"/>
            <w:szCs w:val="28"/>
          </w:rPr>
          <w:t xml:space="preserve"> is not capable of building in-memory bitmaps from the index results. It just has to seek the index and join. And the join condition used here is not </w:t>
        </w:r>
        <w:proofErr w:type="gramStart"/>
        <w:r w:rsidRPr="00133B93">
          <w:rPr>
            <w:sz w:val="28"/>
            <w:szCs w:val="28"/>
          </w:rPr>
          <w:t>an equality</w:t>
        </w:r>
        <w:proofErr w:type="gramEnd"/>
        <w:r w:rsidRPr="00133B93">
          <w:rPr>
            <w:sz w:val="28"/>
            <w:szCs w:val="28"/>
          </w:rPr>
          <w:t>, thus making all join methods except NESTED LOOPS impossible to use.</w:t>
        </w:r>
      </w:ins>
    </w:p>
    <w:p w:rsidR="00133B93" w:rsidRPr="00133B93" w:rsidRDefault="00133B93" w:rsidP="00133B93">
      <w:pPr>
        <w:rPr>
          <w:ins w:id="292" w:author="Unknown"/>
          <w:sz w:val="28"/>
          <w:szCs w:val="28"/>
        </w:rPr>
      </w:pPr>
      <w:proofErr w:type="gramStart"/>
      <w:ins w:id="293" w:author="Unknown">
        <w:r w:rsidRPr="00133B93">
          <w:rPr>
            <w:sz w:val="28"/>
            <w:szCs w:val="28"/>
          </w:rPr>
          <w:t>All this results in a very poor performance which is far beyond that of even a marginally usable query.</w:t>
        </w:r>
        <w:proofErr w:type="gramEnd"/>
      </w:ins>
    </w:p>
    <w:p w:rsidR="00133B93" w:rsidRPr="00133B93" w:rsidRDefault="00133B93" w:rsidP="00133B93">
      <w:pPr>
        <w:rPr>
          <w:ins w:id="294" w:author="Unknown"/>
          <w:b/>
          <w:bCs/>
          <w:sz w:val="28"/>
          <w:szCs w:val="28"/>
        </w:rPr>
      </w:pPr>
      <w:ins w:id="295" w:author="Unknown">
        <w:r w:rsidRPr="00133B93">
          <w:rPr>
            <w:b/>
            <w:bCs/>
            <w:sz w:val="28"/>
            <w:szCs w:val="28"/>
          </w:rPr>
          <w:t>Adjacency list</w:t>
        </w:r>
      </w:ins>
    </w:p>
    <w:p w:rsidR="00133B93" w:rsidRPr="00133B93" w:rsidRDefault="00133B93" w:rsidP="00133B93">
      <w:pPr>
        <w:rPr>
          <w:ins w:id="296" w:author="Unknown"/>
          <w:sz w:val="28"/>
          <w:szCs w:val="28"/>
        </w:rPr>
      </w:pPr>
      <w:ins w:id="297" w:author="Unknown">
        <w:r w:rsidRPr="00133B93">
          <w:rPr>
            <w:sz w:val="28"/>
            <w:szCs w:val="28"/>
          </w:rPr>
          <w:fldChar w:fldCharType="begin"/>
        </w:r>
        <w:r w:rsidRPr="00133B93">
          <w:rPr>
            <w:sz w:val="28"/>
            <w:szCs w:val="28"/>
          </w:rPr>
          <w:instrText xml:space="preserve"> HYPERLINK "http://explainextended.com/2009/09/25/adjacency-list-vs-nested-sets-sql-server/" \l "viewSource" \o "view source" </w:instrText>
        </w:r>
        <w:r w:rsidRPr="00133B93">
          <w:rPr>
            <w:sz w:val="28"/>
            <w:szCs w:val="28"/>
          </w:rPr>
          <w:fldChar w:fldCharType="separate"/>
        </w:r>
        <w:proofErr w:type="gramStart"/>
        <w:r w:rsidRPr="00133B93">
          <w:rPr>
            <w:rStyle w:val="Hyperlink"/>
            <w:sz w:val="28"/>
            <w:szCs w:val="28"/>
          </w:rPr>
          <w:t>view</w:t>
        </w:r>
        <w:proofErr w:type="gramEnd"/>
        <w:r w:rsidRPr="00133B93">
          <w:rPr>
            <w:rStyle w:val="Hyperlink"/>
            <w:sz w:val="28"/>
            <w:szCs w:val="28"/>
          </w:rPr>
          <w:t xml:space="preserve"> </w:t>
        </w:r>
        <w:proofErr w:type="spellStart"/>
        <w:r w:rsidRPr="00133B93">
          <w:rPr>
            <w:rStyle w:val="Hyperlink"/>
            <w:sz w:val="28"/>
            <w:szCs w:val="28"/>
          </w:rPr>
          <w:t>source</w:t>
        </w:r>
        <w:r w:rsidRPr="00133B93">
          <w:rPr>
            <w:sz w:val="28"/>
            <w:szCs w:val="28"/>
          </w:rPr>
          <w:fldChar w:fldCharType="end"/>
        </w:r>
        <w:r w:rsidRPr="00133B93">
          <w:rPr>
            <w:sz w:val="28"/>
            <w:szCs w:val="28"/>
          </w:rPr>
          <w:fldChar w:fldCharType="begin"/>
        </w:r>
        <w:r w:rsidRPr="00133B93">
          <w:rPr>
            <w:sz w:val="28"/>
            <w:szCs w:val="28"/>
          </w:rPr>
          <w:instrText xml:space="preserve"> HYPERLINK "http://explainextended.com/2009/09/25/adjacency-list-vs-nested-sets-sql-server/" \l "printSource" \o "print" </w:instrText>
        </w:r>
        <w:r w:rsidRPr="00133B93">
          <w:rPr>
            <w:sz w:val="28"/>
            <w:szCs w:val="28"/>
          </w:rPr>
          <w:fldChar w:fldCharType="separate"/>
        </w:r>
        <w:r w:rsidRPr="00133B93">
          <w:rPr>
            <w:rStyle w:val="Hyperlink"/>
            <w:sz w:val="28"/>
            <w:szCs w:val="28"/>
          </w:rPr>
          <w:t>print</w:t>
        </w:r>
        <w:proofErr w:type="spellEnd"/>
        <w:r w:rsidRPr="00133B93">
          <w:rPr>
            <w:sz w:val="28"/>
            <w:szCs w:val="28"/>
          </w:rPr>
          <w:fldChar w:fldCharType="end"/>
        </w:r>
        <w:r w:rsidRPr="00133B93">
          <w:rPr>
            <w:sz w:val="28"/>
            <w:szCs w:val="28"/>
          </w:rPr>
          <w:fldChar w:fldCharType="begin"/>
        </w:r>
        <w:r w:rsidRPr="00133B93">
          <w:rPr>
            <w:sz w:val="28"/>
            <w:szCs w:val="28"/>
          </w:rPr>
          <w:instrText xml:space="preserve"> HYPERLINK "http://explainextended.com/2009/09/25/adjacency-list-vs-nested-sets-sql-server/" \l "about" \o "?" </w:instrText>
        </w:r>
        <w:r w:rsidRPr="00133B93">
          <w:rPr>
            <w:sz w:val="28"/>
            <w:szCs w:val="28"/>
          </w:rPr>
          <w:fldChar w:fldCharType="separate"/>
        </w:r>
        <w:r w:rsidRPr="00133B93">
          <w:rPr>
            <w:rStyle w:val="Hyperlink"/>
            <w:sz w:val="28"/>
            <w:szCs w:val="28"/>
          </w:rPr>
          <w:t>?</w:t>
        </w:r>
        <w:r w:rsidRPr="00133B93">
          <w:rPr>
            <w:sz w:val="28"/>
            <w:szCs w:val="28"/>
          </w:rPr>
          <w:fldChar w:fldCharType="end"/>
        </w:r>
      </w:ins>
    </w:p>
    <w:p w:rsidR="00133B93" w:rsidRPr="00133B93" w:rsidRDefault="00133B93" w:rsidP="00133B93">
      <w:pPr>
        <w:rPr>
          <w:ins w:id="298" w:author="Unknown"/>
          <w:sz w:val="28"/>
          <w:szCs w:val="28"/>
        </w:rPr>
      </w:pPr>
      <w:ins w:id="299" w:author="Unknown">
        <w:r w:rsidRPr="00133B93">
          <w:rPr>
            <w:sz w:val="28"/>
            <w:szCs w:val="28"/>
          </w:rPr>
          <w:t>01</w:t>
        </w:r>
        <w:proofErr w:type="gramStart"/>
        <w:r w:rsidRPr="00133B93">
          <w:rPr>
            <w:sz w:val="28"/>
            <w:szCs w:val="28"/>
          </w:rPr>
          <w:t>.WITH</w:t>
        </w:r>
        <w:proofErr w:type="gramEnd"/>
        <w:r w:rsidRPr="00133B93">
          <w:rPr>
            <w:sz w:val="28"/>
            <w:szCs w:val="28"/>
          </w:rPr>
          <w:t>    q AS</w:t>
        </w:r>
      </w:ins>
    </w:p>
    <w:p w:rsidR="00133B93" w:rsidRPr="00133B93" w:rsidRDefault="00133B93" w:rsidP="00133B93">
      <w:pPr>
        <w:rPr>
          <w:ins w:id="300" w:author="Unknown"/>
          <w:sz w:val="28"/>
          <w:szCs w:val="28"/>
        </w:rPr>
      </w:pPr>
      <w:ins w:id="301" w:author="Unknown">
        <w:r w:rsidRPr="00133B93">
          <w:rPr>
            <w:sz w:val="28"/>
            <w:szCs w:val="28"/>
          </w:rPr>
          <w:lastRenderedPageBreak/>
          <w:t xml:space="preserve">02.        ( </w:t>
        </w:r>
      </w:ins>
    </w:p>
    <w:p w:rsidR="00133B93" w:rsidRPr="00133B93" w:rsidRDefault="00133B93" w:rsidP="00133B93">
      <w:pPr>
        <w:rPr>
          <w:ins w:id="302" w:author="Unknown"/>
          <w:sz w:val="28"/>
          <w:szCs w:val="28"/>
        </w:rPr>
      </w:pPr>
      <w:ins w:id="303" w:author="Unknown">
        <w:r w:rsidRPr="00133B93">
          <w:rPr>
            <w:sz w:val="28"/>
            <w:szCs w:val="28"/>
          </w:rPr>
          <w:t>03.        SELECT</w:t>
        </w:r>
        <w:proofErr w:type="gramStart"/>
        <w:r w:rsidRPr="00133B93">
          <w:rPr>
            <w:sz w:val="28"/>
            <w:szCs w:val="28"/>
          </w:rPr>
          <w:t>  h</w:t>
        </w:r>
        <w:proofErr w:type="gramEnd"/>
        <w:r w:rsidRPr="00133B93">
          <w:rPr>
            <w:sz w:val="28"/>
            <w:szCs w:val="28"/>
          </w:rPr>
          <w:t>.*, 1 AS level</w:t>
        </w:r>
      </w:ins>
    </w:p>
    <w:p w:rsidR="00133B93" w:rsidRPr="00133B93" w:rsidRDefault="00133B93" w:rsidP="00133B93">
      <w:pPr>
        <w:rPr>
          <w:ins w:id="304" w:author="Unknown"/>
          <w:sz w:val="28"/>
          <w:szCs w:val="28"/>
        </w:rPr>
      </w:pPr>
      <w:ins w:id="305" w:author="Unknown">
        <w:r w:rsidRPr="00133B93">
          <w:rPr>
            <w:sz w:val="28"/>
            <w:szCs w:val="28"/>
          </w:rPr>
          <w:t>04.        FROM    [20090925_nested].</w:t>
        </w:r>
        <w:proofErr w:type="spellStart"/>
        <w:r w:rsidRPr="00133B93">
          <w:rPr>
            <w:sz w:val="28"/>
            <w:szCs w:val="28"/>
          </w:rPr>
          <w:t>t_hierarchy</w:t>
        </w:r>
        <w:proofErr w:type="spellEnd"/>
        <w:r w:rsidRPr="00133B93">
          <w:rPr>
            <w:sz w:val="28"/>
            <w:szCs w:val="28"/>
          </w:rPr>
          <w:t xml:space="preserve"> h </w:t>
        </w:r>
      </w:ins>
    </w:p>
    <w:p w:rsidR="00133B93" w:rsidRPr="00133B93" w:rsidRDefault="00133B93" w:rsidP="00133B93">
      <w:pPr>
        <w:rPr>
          <w:ins w:id="306" w:author="Unknown"/>
          <w:sz w:val="28"/>
          <w:szCs w:val="28"/>
        </w:rPr>
      </w:pPr>
      <w:ins w:id="307" w:author="Unknown">
        <w:r w:rsidRPr="00133B93">
          <w:rPr>
            <w:sz w:val="28"/>
            <w:szCs w:val="28"/>
          </w:rPr>
          <w:t xml:space="preserve">05.        WHERE   id = 1000000 </w:t>
        </w:r>
      </w:ins>
    </w:p>
    <w:p w:rsidR="00133B93" w:rsidRPr="00133B93" w:rsidRDefault="00133B93" w:rsidP="00133B93">
      <w:pPr>
        <w:rPr>
          <w:ins w:id="308" w:author="Unknown"/>
          <w:sz w:val="28"/>
          <w:szCs w:val="28"/>
        </w:rPr>
      </w:pPr>
      <w:ins w:id="309" w:author="Unknown">
        <w:r w:rsidRPr="00133B93">
          <w:rPr>
            <w:sz w:val="28"/>
            <w:szCs w:val="28"/>
          </w:rPr>
          <w:t>06.        UNION ALL</w:t>
        </w:r>
      </w:ins>
    </w:p>
    <w:p w:rsidR="00133B93" w:rsidRPr="00133B93" w:rsidRDefault="00133B93" w:rsidP="00133B93">
      <w:pPr>
        <w:rPr>
          <w:ins w:id="310" w:author="Unknown"/>
          <w:sz w:val="28"/>
          <w:szCs w:val="28"/>
        </w:rPr>
      </w:pPr>
      <w:ins w:id="311" w:author="Unknown">
        <w:r w:rsidRPr="00133B93">
          <w:rPr>
            <w:sz w:val="28"/>
            <w:szCs w:val="28"/>
          </w:rPr>
          <w:t>07.        SELECT</w:t>
        </w:r>
        <w:proofErr w:type="gramStart"/>
        <w:r w:rsidRPr="00133B93">
          <w:rPr>
            <w:sz w:val="28"/>
            <w:szCs w:val="28"/>
          </w:rPr>
          <w:t>  hp</w:t>
        </w:r>
        <w:proofErr w:type="gramEnd"/>
        <w:r w:rsidRPr="00133B93">
          <w:rPr>
            <w:sz w:val="28"/>
            <w:szCs w:val="28"/>
          </w:rPr>
          <w:t xml:space="preserve">.*, level + 1 </w:t>
        </w:r>
      </w:ins>
    </w:p>
    <w:p w:rsidR="00133B93" w:rsidRPr="00133B93" w:rsidRDefault="00133B93" w:rsidP="00133B93">
      <w:pPr>
        <w:rPr>
          <w:ins w:id="312" w:author="Unknown"/>
          <w:sz w:val="28"/>
          <w:szCs w:val="28"/>
        </w:rPr>
      </w:pPr>
      <w:ins w:id="313" w:author="Unknown">
        <w:r w:rsidRPr="00133B93">
          <w:rPr>
            <w:sz w:val="28"/>
            <w:szCs w:val="28"/>
          </w:rPr>
          <w:t xml:space="preserve">08.        FROM    q </w:t>
        </w:r>
      </w:ins>
    </w:p>
    <w:p w:rsidR="00133B93" w:rsidRPr="00133B93" w:rsidRDefault="00133B93" w:rsidP="00133B93">
      <w:pPr>
        <w:rPr>
          <w:ins w:id="314" w:author="Unknown"/>
          <w:sz w:val="28"/>
          <w:szCs w:val="28"/>
        </w:rPr>
      </w:pPr>
      <w:ins w:id="315" w:author="Unknown">
        <w:r w:rsidRPr="00133B93">
          <w:rPr>
            <w:sz w:val="28"/>
            <w:szCs w:val="28"/>
          </w:rPr>
          <w:t>09.        JOIN    [20090925_nested].</w:t>
        </w:r>
        <w:proofErr w:type="spellStart"/>
        <w:r w:rsidRPr="00133B93">
          <w:rPr>
            <w:sz w:val="28"/>
            <w:szCs w:val="28"/>
          </w:rPr>
          <w:t>t_hierarchy</w:t>
        </w:r>
        <w:proofErr w:type="spellEnd"/>
        <w:r w:rsidRPr="00133B93">
          <w:rPr>
            <w:sz w:val="28"/>
            <w:szCs w:val="28"/>
          </w:rPr>
          <w:t xml:space="preserve"> </w:t>
        </w:r>
        <w:proofErr w:type="spellStart"/>
        <w:r w:rsidRPr="00133B93">
          <w:rPr>
            <w:sz w:val="28"/>
            <w:szCs w:val="28"/>
          </w:rPr>
          <w:t>hp</w:t>
        </w:r>
        <w:proofErr w:type="spellEnd"/>
        <w:r w:rsidRPr="00133B93">
          <w:rPr>
            <w:sz w:val="28"/>
            <w:szCs w:val="28"/>
          </w:rPr>
          <w:t xml:space="preserve"> </w:t>
        </w:r>
      </w:ins>
    </w:p>
    <w:p w:rsidR="00133B93" w:rsidRPr="00133B93" w:rsidRDefault="00133B93" w:rsidP="00133B93">
      <w:pPr>
        <w:rPr>
          <w:ins w:id="316" w:author="Unknown"/>
          <w:sz w:val="28"/>
          <w:szCs w:val="28"/>
        </w:rPr>
      </w:pPr>
      <w:ins w:id="317" w:author="Unknown">
        <w:r w:rsidRPr="00133B93">
          <w:rPr>
            <w:sz w:val="28"/>
            <w:szCs w:val="28"/>
          </w:rPr>
          <w:t xml:space="preserve">10.        ON      hp.id = </w:t>
        </w:r>
        <w:proofErr w:type="spellStart"/>
        <w:r w:rsidRPr="00133B93">
          <w:rPr>
            <w:sz w:val="28"/>
            <w:szCs w:val="28"/>
          </w:rPr>
          <w:t>q.parent</w:t>
        </w:r>
        <w:proofErr w:type="spellEnd"/>
        <w:r w:rsidRPr="00133B93">
          <w:rPr>
            <w:sz w:val="28"/>
            <w:szCs w:val="28"/>
          </w:rPr>
          <w:t xml:space="preserve"> </w:t>
        </w:r>
      </w:ins>
    </w:p>
    <w:p w:rsidR="00133B93" w:rsidRPr="00133B93" w:rsidRDefault="00133B93" w:rsidP="00133B93">
      <w:pPr>
        <w:rPr>
          <w:ins w:id="318" w:author="Unknown"/>
          <w:sz w:val="28"/>
          <w:szCs w:val="28"/>
        </w:rPr>
      </w:pPr>
      <w:ins w:id="319" w:author="Unknown">
        <w:r w:rsidRPr="00133B93">
          <w:rPr>
            <w:sz w:val="28"/>
            <w:szCs w:val="28"/>
          </w:rPr>
          <w:t xml:space="preserve">11.        ) </w:t>
        </w:r>
      </w:ins>
    </w:p>
    <w:p w:rsidR="00133B93" w:rsidRPr="00133B93" w:rsidRDefault="00133B93" w:rsidP="00133B93">
      <w:pPr>
        <w:rPr>
          <w:ins w:id="320" w:author="Unknown"/>
          <w:sz w:val="28"/>
          <w:szCs w:val="28"/>
        </w:rPr>
      </w:pPr>
      <w:ins w:id="321" w:author="Unknown">
        <w:r w:rsidRPr="00133B93">
          <w:rPr>
            <w:sz w:val="28"/>
            <w:szCs w:val="28"/>
          </w:rPr>
          <w:t>12</w:t>
        </w:r>
        <w:proofErr w:type="gramStart"/>
        <w:r w:rsidRPr="00133B93">
          <w:rPr>
            <w:sz w:val="28"/>
            <w:szCs w:val="28"/>
          </w:rPr>
          <w:t>.SELECT</w:t>
        </w:r>
        <w:proofErr w:type="gramEnd"/>
        <w:r w:rsidRPr="00133B93">
          <w:rPr>
            <w:sz w:val="28"/>
            <w:szCs w:val="28"/>
          </w:rPr>
          <w:t xml:space="preserve">  id, parent, </w:t>
        </w:r>
        <w:proofErr w:type="spellStart"/>
        <w:r w:rsidRPr="00133B93">
          <w:rPr>
            <w:sz w:val="28"/>
            <w:szCs w:val="28"/>
          </w:rPr>
          <w:t>lft</w:t>
        </w:r>
        <w:proofErr w:type="spellEnd"/>
        <w:r w:rsidRPr="00133B93">
          <w:rPr>
            <w:sz w:val="28"/>
            <w:szCs w:val="28"/>
          </w:rPr>
          <w:t xml:space="preserve">, </w:t>
        </w:r>
        <w:proofErr w:type="spellStart"/>
        <w:r w:rsidRPr="00133B93">
          <w:rPr>
            <w:sz w:val="28"/>
            <w:szCs w:val="28"/>
          </w:rPr>
          <w:t>rgt</w:t>
        </w:r>
        <w:proofErr w:type="spellEnd"/>
        <w:r w:rsidRPr="00133B93">
          <w:rPr>
            <w:sz w:val="28"/>
            <w:szCs w:val="28"/>
          </w:rPr>
          <w:t xml:space="preserve">, data </w:t>
        </w:r>
      </w:ins>
    </w:p>
    <w:p w:rsidR="00133B93" w:rsidRPr="00133B93" w:rsidRDefault="00133B93" w:rsidP="00133B93">
      <w:pPr>
        <w:rPr>
          <w:ins w:id="322" w:author="Unknown"/>
          <w:sz w:val="28"/>
          <w:szCs w:val="28"/>
        </w:rPr>
      </w:pPr>
      <w:ins w:id="323" w:author="Unknown">
        <w:r w:rsidRPr="00133B93">
          <w:rPr>
            <w:sz w:val="28"/>
            <w:szCs w:val="28"/>
          </w:rPr>
          <w:t>13</w:t>
        </w:r>
        <w:proofErr w:type="gramStart"/>
        <w:r w:rsidRPr="00133B93">
          <w:rPr>
            <w:sz w:val="28"/>
            <w:szCs w:val="28"/>
          </w:rPr>
          <w:t>.FROM</w:t>
        </w:r>
        <w:proofErr w:type="gramEnd"/>
        <w:r w:rsidRPr="00133B93">
          <w:rPr>
            <w:sz w:val="28"/>
            <w:szCs w:val="28"/>
          </w:rPr>
          <w:t xml:space="preserve">    q </w:t>
        </w:r>
      </w:ins>
    </w:p>
    <w:p w:rsidR="00133B93" w:rsidRPr="00133B93" w:rsidRDefault="00133B93" w:rsidP="00133B93">
      <w:pPr>
        <w:rPr>
          <w:ins w:id="324" w:author="Unknown"/>
          <w:sz w:val="28"/>
          <w:szCs w:val="28"/>
        </w:rPr>
      </w:pPr>
      <w:ins w:id="325" w:author="Unknown">
        <w:r w:rsidRPr="00133B93">
          <w:rPr>
            <w:sz w:val="28"/>
            <w:szCs w:val="28"/>
          </w:rPr>
          <w:t>14</w:t>
        </w:r>
        <w:proofErr w:type="gramStart"/>
        <w:r w:rsidRPr="00133B93">
          <w:rPr>
            <w:sz w:val="28"/>
            <w:szCs w:val="28"/>
          </w:rPr>
          <w:t>.ORDER</w:t>
        </w:r>
        <w:proofErr w:type="gramEnd"/>
        <w:r w:rsidRPr="00133B93">
          <w:rPr>
            <w:sz w:val="28"/>
            <w:szCs w:val="28"/>
          </w:rPr>
          <w:t xml:space="preserve"> BY</w:t>
        </w:r>
      </w:ins>
    </w:p>
    <w:p w:rsidR="00133B93" w:rsidRPr="00133B93" w:rsidRDefault="00133B93" w:rsidP="00133B93">
      <w:pPr>
        <w:rPr>
          <w:ins w:id="326" w:author="Unknown"/>
          <w:sz w:val="28"/>
          <w:szCs w:val="28"/>
        </w:rPr>
      </w:pPr>
      <w:ins w:id="327" w:author="Unknown">
        <w:r w:rsidRPr="00133B93">
          <w:rPr>
            <w:sz w:val="28"/>
            <w:szCs w:val="28"/>
          </w:rPr>
          <w:t>15.        </w:t>
        </w:r>
        <w:proofErr w:type="gramStart"/>
        <w:r w:rsidRPr="00133B93">
          <w:rPr>
            <w:sz w:val="28"/>
            <w:szCs w:val="28"/>
          </w:rPr>
          <w:t>level</w:t>
        </w:r>
        <w:proofErr w:type="gramEnd"/>
        <w:r w:rsidRPr="00133B93">
          <w:rPr>
            <w:sz w:val="28"/>
            <w:szCs w:val="28"/>
          </w:rPr>
          <w:t xml:space="preserve"> DESC</w:t>
        </w:r>
      </w:ins>
    </w:p>
    <w:p w:rsidR="00133B93" w:rsidRPr="00133B93" w:rsidRDefault="00133B93" w:rsidP="00133B93">
      <w:pPr>
        <w:rPr>
          <w:ins w:id="328" w:author="Unknown"/>
          <w:sz w:val="28"/>
          <w:szCs w:val="28"/>
        </w:rPr>
      </w:pPr>
      <w:ins w:id="329" w:author="Unknown">
        <w:r w:rsidRPr="00133B93">
          <w:rPr>
            <w:sz w:val="28"/>
            <w:szCs w:val="28"/>
          </w:rPr>
          <w:fldChar w:fldCharType="begin"/>
        </w:r>
        <w:r w:rsidRPr="00133B93">
          <w:rPr>
            <w:sz w:val="28"/>
            <w:szCs w:val="28"/>
          </w:rPr>
          <w:instrText xml:space="preserve"> HYPERLINK "http://explainextended.com/2009/09/25/adjacency-list-vs-nested-sets-sql-server/" </w:instrText>
        </w:r>
        <w:r w:rsidRPr="00133B93">
          <w:rPr>
            <w:sz w:val="28"/>
            <w:szCs w:val="28"/>
          </w:rPr>
          <w:fldChar w:fldCharType="separate"/>
        </w:r>
        <w:r w:rsidRPr="00133B93">
          <w:rPr>
            <w:rStyle w:val="Hyperlink"/>
            <w:b/>
            <w:bCs/>
            <w:sz w:val="28"/>
            <w:szCs w:val="28"/>
          </w:rPr>
          <w:t>View query details</w:t>
        </w:r>
        <w:r w:rsidRPr="00133B93">
          <w:rPr>
            <w:sz w:val="28"/>
            <w:szCs w:val="28"/>
          </w:rPr>
          <w:fldChar w:fldCharType="end"/>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9"/>
        <w:gridCol w:w="912"/>
        <w:gridCol w:w="912"/>
        <w:gridCol w:w="1054"/>
        <w:gridCol w:w="1761"/>
        <w:gridCol w:w="45"/>
      </w:tblGrid>
      <w:tr w:rsidR="00133B93" w:rsidRPr="00133B93" w:rsidTr="00133B93">
        <w:trPr>
          <w:gridAfter w:val="1"/>
          <w:tblCellSpacing w:w="15" w:type="dxa"/>
        </w:trPr>
        <w:tc>
          <w:tcPr>
            <w:tcW w:w="0" w:type="auto"/>
            <w:vAlign w:val="center"/>
            <w:hideMark/>
          </w:tcPr>
          <w:p w:rsidR="00133B93" w:rsidRPr="00133B93" w:rsidRDefault="00133B93" w:rsidP="00133B93">
            <w:pPr>
              <w:rPr>
                <w:b/>
                <w:bCs/>
                <w:sz w:val="28"/>
                <w:szCs w:val="28"/>
              </w:rPr>
            </w:pPr>
            <w:r w:rsidRPr="00133B93">
              <w:rPr>
                <w:b/>
                <w:bCs/>
                <w:sz w:val="28"/>
                <w:szCs w:val="28"/>
              </w:rPr>
              <w:t>id</w:t>
            </w:r>
          </w:p>
        </w:tc>
        <w:tc>
          <w:tcPr>
            <w:tcW w:w="0" w:type="auto"/>
            <w:vAlign w:val="center"/>
            <w:hideMark/>
          </w:tcPr>
          <w:p w:rsidR="00133B93" w:rsidRPr="00133B93" w:rsidRDefault="00133B93" w:rsidP="00133B93">
            <w:pPr>
              <w:rPr>
                <w:b/>
                <w:bCs/>
                <w:sz w:val="28"/>
                <w:szCs w:val="28"/>
              </w:rPr>
            </w:pPr>
            <w:r w:rsidRPr="00133B93">
              <w:rPr>
                <w:b/>
                <w:bCs/>
                <w:sz w:val="28"/>
                <w:szCs w:val="28"/>
              </w:rPr>
              <w:t>parent</w:t>
            </w:r>
          </w:p>
        </w:tc>
        <w:tc>
          <w:tcPr>
            <w:tcW w:w="0" w:type="auto"/>
            <w:vAlign w:val="center"/>
            <w:hideMark/>
          </w:tcPr>
          <w:p w:rsidR="00133B93" w:rsidRPr="00133B93" w:rsidRDefault="00133B93" w:rsidP="00133B93">
            <w:pPr>
              <w:rPr>
                <w:b/>
                <w:bCs/>
                <w:sz w:val="28"/>
                <w:szCs w:val="28"/>
              </w:rPr>
            </w:pPr>
            <w:proofErr w:type="spellStart"/>
            <w:r w:rsidRPr="00133B93">
              <w:rPr>
                <w:b/>
                <w:bCs/>
                <w:sz w:val="28"/>
                <w:szCs w:val="28"/>
              </w:rPr>
              <w:t>lft</w:t>
            </w:r>
            <w:proofErr w:type="spellEnd"/>
          </w:p>
        </w:tc>
        <w:tc>
          <w:tcPr>
            <w:tcW w:w="0" w:type="auto"/>
            <w:vAlign w:val="center"/>
            <w:hideMark/>
          </w:tcPr>
          <w:p w:rsidR="00133B93" w:rsidRPr="00133B93" w:rsidRDefault="00133B93" w:rsidP="00133B93">
            <w:pPr>
              <w:rPr>
                <w:b/>
                <w:bCs/>
                <w:sz w:val="28"/>
                <w:szCs w:val="28"/>
              </w:rPr>
            </w:pPr>
            <w:proofErr w:type="spellStart"/>
            <w:r w:rsidRPr="00133B93">
              <w:rPr>
                <w:b/>
                <w:bCs/>
                <w:sz w:val="28"/>
                <w:szCs w:val="28"/>
              </w:rPr>
              <w:t>rgt</w:t>
            </w:r>
            <w:proofErr w:type="spellEnd"/>
          </w:p>
        </w:tc>
        <w:tc>
          <w:tcPr>
            <w:tcW w:w="0" w:type="auto"/>
            <w:vAlign w:val="center"/>
            <w:hideMark/>
          </w:tcPr>
          <w:p w:rsidR="00133B93" w:rsidRPr="00133B93" w:rsidRDefault="00133B93" w:rsidP="00133B93">
            <w:pPr>
              <w:rPr>
                <w:b/>
                <w:bCs/>
                <w:sz w:val="28"/>
                <w:szCs w:val="28"/>
              </w:rPr>
            </w:pPr>
            <w:r w:rsidRPr="00133B93">
              <w:rPr>
                <w:b/>
                <w:bCs/>
                <w:sz w:val="28"/>
                <w:szCs w:val="28"/>
              </w:rPr>
              <w:t>data</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2</w:t>
            </w:r>
          </w:p>
        </w:tc>
        <w:tc>
          <w:tcPr>
            <w:tcW w:w="0" w:type="auto"/>
            <w:vAlign w:val="center"/>
            <w:hideMark/>
          </w:tcPr>
          <w:p w:rsidR="00133B93" w:rsidRPr="00133B93" w:rsidRDefault="00133B93" w:rsidP="00133B93">
            <w:pPr>
              <w:rPr>
                <w:sz w:val="28"/>
                <w:szCs w:val="28"/>
              </w:rPr>
            </w:pPr>
            <w:r w:rsidRPr="00133B93">
              <w:rPr>
                <w:sz w:val="28"/>
                <w:szCs w:val="28"/>
              </w:rPr>
              <w:t>0</w:t>
            </w:r>
          </w:p>
        </w:tc>
        <w:tc>
          <w:tcPr>
            <w:tcW w:w="0" w:type="auto"/>
            <w:vAlign w:val="center"/>
            <w:hideMark/>
          </w:tcPr>
          <w:p w:rsidR="00133B93" w:rsidRPr="00133B93" w:rsidRDefault="00133B93" w:rsidP="00133B93">
            <w:pPr>
              <w:rPr>
                <w:sz w:val="28"/>
                <w:szCs w:val="28"/>
              </w:rPr>
            </w:pPr>
            <w:r w:rsidRPr="00133B93">
              <w:rPr>
                <w:sz w:val="28"/>
                <w:szCs w:val="28"/>
              </w:rPr>
              <w:t>585938</w:t>
            </w:r>
          </w:p>
        </w:tc>
        <w:tc>
          <w:tcPr>
            <w:tcW w:w="0" w:type="auto"/>
            <w:vAlign w:val="center"/>
            <w:hideMark/>
          </w:tcPr>
          <w:p w:rsidR="00133B93" w:rsidRPr="00133B93" w:rsidRDefault="00133B93" w:rsidP="00133B93">
            <w:pPr>
              <w:rPr>
                <w:sz w:val="28"/>
                <w:szCs w:val="28"/>
              </w:rPr>
            </w:pPr>
            <w:r w:rsidRPr="00133B93">
              <w:rPr>
                <w:sz w:val="28"/>
                <w:szCs w:val="28"/>
              </w:rPr>
              <w:t>1171874</w:t>
            </w:r>
          </w:p>
        </w:tc>
        <w:tc>
          <w:tcPr>
            <w:tcW w:w="0" w:type="auto"/>
            <w:vAlign w:val="center"/>
            <w:hideMark/>
          </w:tcPr>
          <w:p w:rsidR="00133B93" w:rsidRPr="00133B93" w:rsidRDefault="00133B93" w:rsidP="00133B93">
            <w:pPr>
              <w:rPr>
                <w:sz w:val="28"/>
                <w:szCs w:val="28"/>
              </w:rPr>
            </w:pPr>
            <w:r w:rsidRPr="00133B93">
              <w:rPr>
                <w:sz w:val="28"/>
                <w:szCs w:val="28"/>
              </w:rPr>
              <w:t>Value 2</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12</w:t>
            </w:r>
          </w:p>
        </w:tc>
        <w:tc>
          <w:tcPr>
            <w:tcW w:w="0" w:type="auto"/>
            <w:vAlign w:val="center"/>
            <w:hideMark/>
          </w:tcPr>
          <w:p w:rsidR="00133B93" w:rsidRPr="00133B93" w:rsidRDefault="00133B93" w:rsidP="00133B93">
            <w:pPr>
              <w:rPr>
                <w:sz w:val="28"/>
                <w:szCs w:val="28"/>
              </w:rPr>
            </w:pPr>
            <w:r w:rsidRPr="00133B93">
              <w:rPr>
                <w:sz w:val="28"/>
                <w:szCs w:val="28"/>
              </w:rPr>
              <w:t>2</w:t>
            </w:r>
          </w:p>
        </w:tc>
        <w:tc>
          <w:tcPr>
            <w:tcW w:w="0" w:type="auto"/>
            <w:vAlign w:val="center"/>
            <w:hideMark/>
          </w:tcPr>
          <w:p w:rsidR="00133B93" w:rsidRPr="00133B93" w:rsidRDefault="00133B93" w:rsidP="00133B93">
            <w:pPr>
              <w:rPr>
                <w:sz w:val="28"/>
                <w:szCs w:val="28"/>
              </w:rPr>
            </w:pPr>
            <w:r w:rsidRPr="00133B93">
              <w:rPr>
                <w:sz w:val="28"/>
                <w:szCs w:val="28"/>
              </w:rPr>
              <w:t>703126</w:t>
            </w:r>
          </w:p>
        </w:tc>
        <w:tc>
          <w:tcPr>
            <w:tcW w:w="0" w:type="auto"/>
            <w:vAlign w:val="center"/>
            <w:hideMark/>
          </w:tcPr>
          <w:p w:rsidR="00133B93" w:rsidRPr="00133B93" w:rsidRDefault="00133B93" w:rsidP="00133B93">
            <w:pPr>
              <w:rPr>
                <w:sz w:val="28"/>
                <w:szCs w:val="28"/>
              </w:rPr>
            </w:pPr>
            <w:r w:rsidRPr="00133B93">
              <w:rPr>
                <w:sz w:val="28"/>
                <w:szCs w:val="28"/>
              </w:rPr>
              <w:t>820312</w:t>
            </w:r>
          </w:p>
        </w:tc>
        <w:tc>
          <w:tcPr>
            <w:tcW w:w="0" w:type="auto"/>
            <w:vAlign w:val="center"/>
            <w:hideMark/>
          </w:tcPr>
          <w:p w:rsidR="00133B93" w:rsidRPr="00133B93" w:rsidRDefault="00133B93" w:rsidP="00133B93">
            <w:pPr>
              <w:rPr>
                <w:sz w:val="28"/>
                <w:szCs w:val="28"/>
              </w:rPr>
            </w:pPr>
            <w:r w:rsidRPr="00133B93">
              <w:rPr>
                <w:sz w:val="28"/>
                <w:szCs w:val="28"/>
              </w:rPr>
              <w:t>Value 12</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63</w:t>
            </w:r>
          </w:p>
        </w:tc>
        <w:tc>
          <w:tcPr>
            <w:tcW w:w="0" w:type="auto"/>
            <w:vAlign w:val="center"/>
            <w:hideMark/>
          </w:tcPr>
          <w:p w:rsidR="00133B93" w:rsidRPr="00133B93" w:rsidRDefault="00133B93" w:rsidP="00133B93">
            <w:pPr>
              <w:rPr>
                <w:sz w:val="28"/>
                <w:szCs w:val="28"/>
              </w:rPr>
            </w:pPr>
            <w:r w:rsidRPr="00133B93">
              <w:rPr>
                <w:sz w:val="28"/>
                <w:szCs w:val="28"/>
              </w:rPr>
              <w:t>12</w:t>
            </w:r>
          </w:p>
        </w:tc>
        <w:tc>
          <w:tcPr>
            <w:tcW w:w="0" w:type="auto"/>
            <w:vAlign w:val="center"/>
            <w:hideMark/>
          </w:tcPr>
          <w:p w:rsidR="00133B93" w:rsidRPr="00133B93" w:rsidRDefault="00133B93" w:rsidP="00133B93">
            <w:pPr>
              <w:rPr>
                <w:sz w:val="28"/>
                <w:szCs w:val="28"/>
              </w:rPr>
            </w:pPr>
            <w:r w:rsidRPr="00133B93">
              <w:rPr>
                <w:sz w:val="28"/>
                <w:szCs w:val="28"/>
              </w:rPr>
              <w:t>750001</w:t>
            </w:r>
          </w:p>
        </w:tc>
        <w:tc>
          <w:tcPr>
            <w:tcW w:w="0" w:type="auto"/>
            <w:vAlign w:val="center"/>
            <w:hideMark/>
          </w:tcPr>
          <w:p w:rsidR="00133B93" w:rsidRPr="00133B93" w:rsidRDefault="00133B93" w:rsidP="00133B93">
            <w:pPr>
              <w:rPr>
                <w:sz w:val="28"/>
                <w:szCs w:val="28"/>
              </w:rPr>
            </w:pPr>
            <w:r w:rsidRPr="00133B93">
              <w:rPr>
                <w:sz w:val="28"/>
                <w:szCs w:val="28"/>
              </w:rPr>
              <w:t>773437</w:t>
            </w:r>
          </w:p>
        </w:tc>
        <w:tc>
          <w:tcPr>
            <w:tcW w:w="0" w:type="auto"/>
            <w:vAlign w:val="center"/>
            <w:hideMark/>
          </w:tcPr>
          <w:p w:rsidR="00133B93" w:rsidRPr="00133B93" w:rsidRDefault="00133B93" w:rsidP="00133B93">
            <w:pPr>
              <w:rPr>
                <w:sz w:val="28"/>
                <w:szCs w:val="28"/>
              </w:rPr>
            </w:pPr>
            <w:r w:rsidRPr="00133B93">
              <w:rPr>
                <w:sz w:val="28"/>
                <w:szCs w:val="28"/>
              </w:rPr>
              <w:t>Value 63</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319</w:t>
            </w:r>
          </w:p>
        </w:tc>
        <w:tc>
          <w:tcPr>
            <w:tcW w:w="0" w:type="auto"/>
            <w:vAlign w:val="center"/>
            <w:hideMark/>
          </w:tcPr>
          <w:p w:rsidR="00133B93" w:rsidRPr="00133B93" w:rsidRDefault="00133B93" w:rsidP="00133B93">
            <w:pPr>
              <w:rPr>
                <w:sz w:val="28"/>
                <w:szCs w:val="28"/>
              </w:rPr>
            </w:pPr>
            <w:r w:rsidRPr="00133B93">
              <w:rPr>
                <w:sz w:val="28"/>
                <w:szCs w:val="28"/>
              </w:rPr>
              <w:t>63</w:t>
            </w:r>
          </w:p>
        </w:tc>
        <w:tc>
          <w:tcPr>
            <w:tcW w:w="0" w:type="auto"/>
            <w:vAlign w:val="center"/>
            <w:hideMark/>
          </w:tcPr>
          <w:p w:rsidR="00133B93" w:rsidRPr="00133B93" w:rsidRDefault="00133B93" w:rsidP="00133B93">
            <w:pPr>
              <w:rPr>
                <w:sz w:val="28"/>
                <w:szCs w:val="28"/>
              </w:rPr>
            </w:pPr>
            <w:r w:rsidRPr="00133B93">
              <w:rPr>
                <w:sz w:val="28"/>
                <w:szCs w:val="28"/>
              </w:rPr>
              <w:t>764063</w:t>
            </w:r>
          </w:p>
        </w:tc>
        <w:tc>
          <w:tcPr>
            <w:tcW w:w="0" w:type="auto"/>
            <w:vAlign w:val="center"/>
            <w:hideMark/>
          </w:tcPr>
          <w:p w:rsidR="00133B93" w:rsidRPr="00133B93" w:rsidRDefault="00133B93" w:rsidP="00133B93">
            <w:pPr>
              <w:rPr>
                <w:sz w:val="28"/>
                <w:szCs w:val="28"/>
              </w:rPr>
            </w:pPr>
            <w:r w:rsidRPr="00133B93">
              <w:rPr>
                <w:sz w:val="28"/>
                <w:szCs w:val="28"/>
              </w:rPr>
              <w:t>768749</w:t>
            </w:r>
          </w:p>
        </w:tc>
        <w:tc>
          <w:tcPr>
            <w:tcW w:w="0" w:type="auto"/>
            <w:vAlign w:val="center"/>
            <w:hideMark/>
          </w:tcPr>
          <w:p w:rsidR="00133B93" w:rsidRPr="00133B93" w:rsidRDefault="00133B93" w:rsidP="00133B93">
            <w:pPr>
              <w:rPr>
                <w:sz w:val="28"/>
                <w:szCs w:val="28"/>
              </w:rPr>
            </w:pPr>
            <w:r w:rsidRPr="00133B93">
              <w:rPr>
                <w:sz w:val="28"/>
                <w:szCs w:val="28"/>
              </w:rPr>
              <w:t>Value 319</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1599</w:t>
            </w:r>
          </w:p>
        </w:tc>
        <w:tc>
          <w:tcPr>
            <w:tcW w:w="0" w:type="auto"/>
            <w:vAlign w:val="center"/>
            <w:hideMark/>
          </w:tcPr>
          <w:p w:rsidR="00133B93" w:rsidRPr="00133B93" w:rsidRDefault="00133B93" w:rsidP="00133B93">
            <w:pPr>
              <w:rPr>
                <w:sz w:val="28"/>
                <w:szCs w:val="28"/>
              </w:rPr>
            </w:pPr>
            <w:r w:rsidRPr="00133B93">
              <w:rPr>
                <w:sz w:val="28"/>
                <w:szCs w:val="28"/>
              </w:rPr>
              <w:t>319</w:t>
            </w:r>
          </w:p>
        </w:tc>
        <w:tc>
          <w:tcPr>
            <w:tcW w:w="0" w:type="auto"/>
            <w:vAlign w:val="center"/>
            <w:hideMark/>
          </w:tcPr>
          <w:p w:rsidR="00133B93" w:rsidRPr="00133B93" w:rsidRDefault="00133B93" w:rsidP="00133B93">
            <w:pPr>
              <w:rPr>
                <w:sz w:val="28"/>
                <w:szCs w:val="28"/>
              </w:rPr>
            </w:pPr>
            <w:r w:rsidRPr="00133B93">
              <w:rPr>
                <w:sz w:val="28"/>
                <w:szCs w:val="28"/>
              </w:rPr>
              <w:t>766875</w:t>
            </w:r>
          </w:p>
        </w:tc>
        <w:tc>
          <w:tcPr>
            <w:tcW w:w="0" w:type="auto"/>
            <w:vAlign w:val="center"/>
            <w:hideMark/>
          </w:tcPr>
          <w:p w:rsidR="00133B93" w:rsidRPr="00133B93" w:rsidRDefault="00133B93" w:rsidP="00133B93">
            <w:pPr>
              <w:rPr>
                <w:sz w:val="28"/>
                <w:szCs w:val="28"/>
              </w:rPr>
            </w:pPr>
            <w:r w:rsidRPr="00133B93">
              <w:rPr>
                <w:sz w:val="28"/>
                <w:szCs w:val="28"/>
              </w:rPr>
              <w:t>767811</w:t>
            </w:r>
          </w:p>
        </w:tc>
        <w:tc>
          <w:tcPr>
            <w:tcW w:w="0" w:type="auto"/>
            <w:vAlign w:val="center"/>
            <w:hideMark/>
          </w:tcPr>
          <w:p w:rsidR="00133B93" w:rsidRPr="00133B93" w:rsidRDefault="00133B93" w:rsidP="00133B93">
            <w:pPr>
              <w:rPr>
                <w:sz w:val="28"/>
                <w:szCs w:val="28"/>
              </w:rPr>
            </w:pPr>
            <w:r w:rsidRPr="00133B93">
              <w:rPr>
                <w:sz w:val="28"/>
                <w:szCs w:val="28"/>
              </w:rPr>
              <w:t>Value 1599</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lastRenderedPageBreak/>
              <w:t>7999</w:t>
            </w:r>
          </w:p>
        </w:tc>
        <w:tc>
          <w:tcPr>
            <w:tcW w:w="0" w:type="auto"/>
            <w:vAlign w:val="center"/>
            <w:hideMark/>
          </w:tcPr>
          <w:p w:rsidR="00133B93" w:rsidRPr="00133B93" w:rsidRDefault="00133B93" w:rsidP="00133B93">
            <w:pPr>
              <w:rPr>
                <w:sz w:val="28"/>
                <w:szCs w:val="28"/>
              </w:rPr>
            </w:pPr>
            <w:r w:rsidRPr="00133B93">
              <w:rPr>
                <w:sz w:val="28"/>
                <w:szCs w:val="28"/>
              </w:rPr>
              <w:t>1599</w:t>
            </w:r>
          </w:p>
        </w:tc>
        <w:tc>
          <w:tcPr>
            <w:tcW w:w="0" w:type="auto"/>
            <w:vAlign w:val="center"/>
            <w:hideMark/>
          </w:tcPr>
          <w:p w:rsidR="00133B93" w:rsidRPr="00133B93" w:rsidRDefault="00133B93" w:rsidP="00133B93">
            <w:pPr>
              <w:rPr>
                <w:sz w:val="28"/>
                <w:szCs w:val="28"/>
              </w:rPr>
            </w:pPr>
            <w:r w:rsidRPr="00133B93">
              <w:rPr>
                <w:sz w:val="28"/>
                <w:szCs w:val="28"/>
              </w:rPr>
              <w:t>767437</w:t>
            </w:r>
          </w:p>
        </w:tc>
        <w:tc>
          <w:tcPr>
            <w:tcW w:w="0" w:type="auto"/>
            <w:vAlign w:val="center"/>
            <w:hideMark/>
          </w:tcPr>
          <w:p w:rsidR="00133B93" w:rsidRPr="00133B93" w:rsidRDefault="00133B93" w:rsidP="00133B93">
            <w:pPr>
              <w:rPr>
                <w:sz w:val="28"/>
                <w:szCs w:val="28"/>
              </w:rPr>
            </w:pPr>
            <w:r w:rsidRPr="00133B93">
              <w:rPr>
                <w:sz w:val="28"/>
                <w:szCs w:val="28"/>
              </w:rPr>
              <w:t>767623</w:t>
            </w:r>
          </w:p>
        </w:tc>
        <w:tc>
          <w:tcPr>
            <w:tcW w:w="0" w:type="auto"/>
            <w:vAlign w:val="center"/>
            <w:hideMark/>
          </w:tcPr>
          <w:p w:rsidR="00133B93" w:rsidRPr="00133B93" w:rsidRDefault="00133B93" w:rsidP="00133B93">
            <w:pPr>
              <w:rPr>
                <w:sz w:val="28"/>
                <w:szCs w:val="28"/>
              </w:rPr>
            </w:pPr>
            <w:r w:rsidRPr="00133B93">
              <w:rPr>
                <w:sz w:val="28"/>
                <w:szCs w:val="28"/>
              </w:rPr>
              <w:t>Value 7999</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39999</w:t>
            </w:r>
          </w:p>
        </w:tc>
        <w:tc>
          <w:tcPr>
            <w:tcW w:w="0" w:type="auto"/>
            <w:vAlign w:val="center"/>
            <w:hideMark/>
          </w:tcPr>
          <w:p w:rsidR="00133B93" w:rsidRPr="00133B93" w:rsidRDefault="00133B93" w:rsidP="00133B93">
            <w:pPr>
              <w:rPr>
                <w:sz w:val="28"/>
                <w:szCs w:val="28"/>
              </w:rPr>
            </w:pPr>
            <w:r w:rsidRPr="00133B93">
              <w:rPr>
                <w:sz w:val="28"/>
                <w:szCs w:val="28"/>
              </w:rPr>
              <w:t>7999</w:t>
            </w:r>
          </w:p>
        </w:tc>
        <w:tc>
          <w:tcPr>
            <w:tcW w:w="0" w:type="auto"/>
            <w:vAlign w:val="center"/>
            <w:hideMark/>
          </w:tcPr>
          <w:p w:rsidR="00133B93" w:rsidRPr="00133B93" w:rsidRDefault="00133B93" w:rsidP="00133B93">
            <w:pPr>
              <w:rPr>
                <w:sz w:val="28"/>
                <w:szCs w:val="28"/>
              </w:rPr>
            </w:pPr>
            <w:r w:rsidRPr="00133B93">
              <w:rPr>
                <w:sz w:val="28"/>
                <w:szCs w:val="28"/>
              </w:rPr>
              <w:t>767549</w:t>
            </w:r>
          </w:p>
        </w:tc>
        <w:tc>
          <w:tcPr>
            <w:tcW w:w="0" w:type="auto"/>
            <w:vAlign w:val="center"/>
            <w:hideMark/>
          </w:tcPr>
          <w:p w:rsidR="00133B93" w:rsidRPr="00133B93" w:rsidRDefault="00133B93" w:rsidP="00133B93">
            <w:pPr>
              <w:rPr>
                <w:sz w:val="28"/>
                <w:szCs w:val="28"/>
              </w:rPr>
            </w:pPr>
            <w:r w:rsidRPr="00133B93">
              <w:rPr>
                <w:sz w:val="28"/>
                <w:szCs w:val="28"/>
              </w:rPr>
              <w:t>767585</w:t>
            </w:r>
          </w:p>
        </w:tc>
        <w:tc>
          <w:tcPr>
            <w:tcW w:w="0" w:type="auto"/>
            <w:vAlign w:val="center"/>
            <w:hideMark/>
          </w:tcPr>
          <w:p w:rsidR="00133B93" w:rsidRPr="00133B93" w:rsidRDefault="00133B93" w:rsidP="00133B93">
            <w:pPr>
              <w:rPr>
                <w:sz w:val="28"/>
                <w:szCs w:val="28"/>
              </w:rPr>
            </w:pPr>
            <w:r w:rsidRPr="00133B93">
              <w:rPr>
                <w:sz w:val="28"/>
                <w:szCs w:val="28"/>
              </w:rPr>
              <w:t>Value 39999</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199999</w:t>
            </w:r>
          </w:p>
        </w:tc>
        <w:tc>
          <w:tcPr>
            <w:tcW w:w="0" w:type="auto"/>
            <w:vAlign w:val="center"/>
            <w:hideMark/>
          </w:tcPr>
          <w:p w:rsidR="00133B93" w:rsidRPr="00133B93" w:rsidRDefault="00133B93" w:rsidP="00133B93">
            <w:pPr>
              <w:rPr>
                <w:sz w:val="28"/>
                <w:szCs w:val="28"/>
              </w:rPr>
            </w:pPr>
            <w:r w:rsidRPr="00133B93">
              <w:rPr>
                <w:sz w:val="28"/>
                <w:szCs w:val="28"/>
              </w:rPr>
              <w:t>39999</w:t>
            </w:r>
          </w:p>
        </w:tc>
        <w:tc>
          <w:tcPr>
            <w:tcW w:w="0" w:type="auto"/>
            <w:vAlign w:val="center"/>
            <w:hideMark/>
          </w:tcPr>
          <w:p w:rsidR="00133B93" w:rsidRPr="00133B93" w:rsidRDefault="00133B93" w:rsidP="00133B93">
            <w:pPr>
              <w:rPr>
                <w:sz w:val="28"/>
                <w:szCs w:val="28"/>
              </w:rPr>
            </w:pPr>
            <w:r w:rsidRPr="00133B93">
              <w:rPr>
                <w:sz w:val="28"/>
                <w:szCs w:val="28"/>
              </w:rPr>
              <w:t>767571</w:t>
            </w:r>
          </w:p>
        </w:tc>
        <w:tc>
          <w:tcPr>
            <w:tcW w:w="0" w:type="auto"/>
            <w:vAlign w:val="center"/>
            <w:hideMark/>
          </w:tcPr>
          <w:p w:rsidR="00133B93" w:rsidRPr="00133B93" w:rsidRDefault="00133B93" w:rsidP="00133B93">
            <w:pPr>
              <w:rPr>
                <w:sz w:val="28"/>
                <w:szCs w:val="28"/>
              </w:rPr>
            </w:pPr>
            <w:r w:rsidRPr="00133B93">
              <w:rPr>
                <w:sz w:val="28"/>
                <w:szCs w:val="28"/>
              </w:rPr>
              <w:t>767577</w:t>
            </w:r>
          </w:p>
        </w:tc>
        <w:tc>
          <w:tcPr>
            <w:tcW w:w="0" w:type="auto"/>
            <w:vAlign w:val="center"/>
            <w:hideMark/>
          </w:tcPr>
          <w:p w:rsidR="00133B93" w:rsidRPr="00133B93" w:rsidRDefault="00133B93" w:rsidP="00133B93">
            <w:pPr>
              <w:rPr>
                <w:sz w:val="28"/>
                <w:szCs w:val="28"/>
              </w:rPr>
            </w:pPr>
            <w:r w:rsidRPr="00133B93">
              <w:rPr>
                <w:sz w:val="28"/>
                <w:szCs w:val="28"/>
              </w:rPr>
              <w:t>Value 199999</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1000000</w:t>
            </w:r>
          </w:p>
        </w:tc>
        <w:tc>
          <w:tcPr>
            <w:tcW w:w="0" w:type="auto"/>
            <w:vAlign w:val="center"/>
            <w:hideMark/>
          </w:tcPr>
          <w:p w:rsidR="00133B93" w:rsidRPr="00133B93" w:rsidRDefault="00133B93" w:rsidP="00133B93">
            <w:pPr>
              <w:rPr>
                <w:sz w:val="28"/>
                <w:szCs w:val="28"/>
              </w:rPr>
            </w:pPr>
            <w:r w:rsidRPr="00133B93">
              <w:rPr>
                <w:sz w:val="28"/>
                <w:szCs w:val="28"/>
              </w:rPr>
              <w:t>199999</w:t>
            </w:r>
          </w:p>
        </w:tc>
        <w:tc>
          <w:tcPr>
            <w:tcW w:w="0" w:type="auto"/>
            <w:vAlign w:val="center"/>
            <w:hideMark/>
          </w:tcPr>
          <w:p w:rsidR="00133B93" w:rsidRPr="00133B93" w:rsidRDefault="00133B93" w:rsidP="00133B93">
            <w:pPr>
              <w:rPr>
                <w:sz w:val="28"/>
                <w:szCs w:val="28"/>
              </w:rPr>
            </w:pPr>
            <w:r w:rsidRPr="00133B93">
              <w:rPr>
                <w:sz w:val="28"/>
                <w:szCs w:val="28"/>
              </w:rPr>
              <w:t>767576</w:t>
            </w:r>
          </w:p>
        </w:tc>
        <w:tc>
          <w:tcPr>
            <w:tcW w:w="0" w:type="auto"/>
            <w:vAlign w:val="center"/>
            <w:hideMark/>
          </w:tcPr>
          <w:p w:rsidR="00133B93" w:rsidRPr="00133B93" w:rsidRDefault="00133B93" w:rsidP="00133B93">
            <w:pPr>
              <w:rPr>
                <w:sz w:val="28"/>
                <w:szCs w:val="28"/>
              </w:rPr>
            </w:pPr>
            <w:r w:rsidRPr="00133B93">
              <w:rPr>
                <w:sz w:val="28"/>
                <w:szCs w:val="28"/>
              </w:rPr>
              <w:t>767576</w:t>
            </w:r>
          </w:p>
        </w:tc>
        <w:tc>
          <w:tcPr>
            <w:tcW w:w="0" w:type="auto"/>
            <w:vAlign w:val="center"/>
            <w:hideMark/>
          </w:tcPr>
          <w:p w:rsidR="00133B93" w:rsidRPr="00133B93" w:rsidRDefault="00133B93" w:rsidP="00133B93">
            <w:pPr>
              <w:rPr>
                <w:sz w:val="28"/>
                <w:szCs w:val="28"/>
              </w:rPr>
            </w:pPr>
            <w:r w:rsidRPr="00133B93">
              <w:rPr>
                <w:sz w:val="28"/>
                <w:szCs w:val="28"/>
              </w:rPr>
              <w:t>Value 1000000</w:t>
            </w:r>
          </w:p>
        </w:tc>
      </w:tr>
      <w:tr w:rsidR="00133B93" w:rsidRPr="00133B93" w:rsidTr="00133B93">
        <w:trPr>
          <w:tblCellSpacing w:w="15" w:type="dxa"/>
        </w:trPr>
        <w:tc>
          <w:tcPr>
            <w:tcW w:w="0" w:type="auto"/>
            <w:gridSpan w:val="6"/>
            <w:vAlign w:val="center"/>
            <w:hideMark/>
          </w:tcPr>
          <w:p w:rsidR="00133B93" w:rsidRPr="00133B93" w:rsidRDefault="00133B93" w:rsidP="00133B93">
            <w:pPr>
              <w:rPr>
                <w:sz w:val="28"/>
                <w:szCs w:val="28"/>
              </w:rPr>
            </w:pPr>
            <w:r w:rsidRPr="00133B93">
              <w:rPr>
                <w:sz w:val="28"/>
                <w:szCs w:val="28"/>
              </w:rPr>
              <w:t>9 rows fetched in 0.0006s (0.0012s)</w:t>
            </w:r>
          </w:p>
        </w:tc>
      </w:tr>
    </w:tbl>
    <w:p w:rsidR="00133B93" w:rsidRPr="00133B93" w:rsidRDefault="00133B93" w:rsidP="00133B93">
      <w:pPr>
        <w:rPr>
          <w:ins w:id="330" w:author="Unknown"/>
          <w:sz w:val="28"/>
          <w:szCs w:val="28"/>
        </w:rPr>
      </w:pPr>
      <w:ins w:id="331" w:author="Unknown">
        <w:r w:rsidRPr="00133B93">
          <w:rPr>
            <w:sz w:val="28"/>
            <w:szCs w:val="28"/>
          </w:rPr>
          <w:t xml:space="preserve">Table 'Worktable'. Scan count 2, logical reads 56, </w:t>
        </w:r>
        <w:proofErr w:type="gramStart"/>
        <w:r w:rsidRPr="00133B93">
          <w:rPr>
            <w:sz w:val="28"/>
            <w:szCs w:val="28"/>
          </w:rPr>
          <w:t>physical</w:t>
        </w:r>
        <w:proofErr w:type="gramEnd"/>
        <w:r w:rsidRPr="00133B93">
          <w:rPr>
            <w:sz w:val="28"/>
            <w:szCs w:val="28"/>
          </w:rPr>
          <w:t xml:space="preserve"> reads 0, read-ahead reads 0, lob logical reads 0, lob physical reads 0, lob read-ahead reads 0. </w:t>
        </w:r>
      </w:ins>
    </w:p>
    <w:p w:rsidR="00133B93" w:rsidRPr="00133B93" w:rsidRDefault="00133B93" w:rsidP="00133B93">
      <w:pPr>
        <w:rPr>
          <w:ins w:id="332" w:author="Unknown"/>
          <w:sz w:val="28"/>
          <w:szCs w:val="28"/>
        </w:rPr>
      </w:pPr>
      <w:proofErr w:type="gramStart"/>
      <w:ins w:id="333" w:author="Unknown">
        <w:r w:rsidRPr="00133B93">
          <w:rPr>
            <w:sz w:val="28"/>
            <w:szCs w:val="28"/>
          </w:rPr>
          <w:t>Table '</w:t>
        </w:r>
        <w:proofErr w:type="spellStart"/>
        <w:r w:rsidRPr="00133B93">
          <w:rPr>
            <w:sz w:val="28"/>
            <w:szCs w:val="28"/>
          </w:rPr>
          <w:t>t_hierarchy</w:t>
        </w:r>
        <w:proofErr w:type="spellEnd"/>
        <w:r w:rsidRPr="00133B93">
          <w:rPr>
            <w:sz w:val="28"/>
            <w:szCs w:val="28"/>
          </w:rPr>
          <w:t>'.</w:t>
        </w:r>
        <w:proofErr w:type="gramEnd"/>
        <w:r w:rsidRPr="00133B93">
          <w:rPr>
            <w:sz w:val="28"/>
            <w:szCs w:val="28"/>
          </w:rPr>
          <w:t xml:space="preserve"> Scan count 0, logical reads 30, </w:t>
        </w:r>
        <w:proofErr w:type="gramStart"/>
        <w:r w:rsidRPr="00133B93">
          <w:rPr>
            <w:sz w:val="28"/>
            <w:szCs w:val="28"/>
          </w:rPr>
          <w:t>physical</w:t>
        </w:r>
        <w:proofErr w:type="gramEnd"/>
        <w:r w:rsidRPr="00133B93">
          <w:rPr>
            <w:sz w:val="28"/>
            <w:szCs w:val="28"/>
          </w:rPr>
          <w:t xml:space="preserve"> reads 0, read-ahead reads 0, lob logical reads 0, lob physical reads 0, lob read-ahead reads 0. </w:t>
        </w:r>
      </w:ins>
    </w:p>
    <w:p w:rsidR="00133B93" w:rsidRPr="00133B93" w:rsidRDefault="00133B93" w:rsidP="00133B93">
      <w:pPr>
        <w:rPr>
          <w:ins w:id="334" w:author="Unknown"/>
          <w:sz w:val="28"/>
          <w:szCs w:val="28"/>
        </w:rPr>
      </w:pPr>
    </w:p>
    <w:p w:rsidR="00133B93" w:rsidRPr="00133B93" w:rsidRDefault="00133B93" w:rsidP="00133B93">
      <w:pPr>
        <w:rPr>
          <w:ins w:id="335" w:author="Unknown"/>
          <w:sz w:val="28"/>
          <w:szCs w:val="28"/>
        </w:rPr>
      </w:pPr>
      <w:ins w:id="336" w:author="Unknown">
        <w:r w:rsidRPr="00133B93">
          <w:rPr>
            <w:sz w:val="28"/>
            <w:szCs w:val="28"/>
          </w:rPr>
          <w:t>SQL Server Execution Times:</w:t>
        </w:r>
      </w:ins>
    </w:p>
    <w:p w:rsidR="00133B93" w:rsidRPr="00133B93" w:rsidRDefault="00133B93" w:rsidP="00133B93">
      <w:pPr>
        <w:rPr>
          <w:ins w:id="337" w:author="Unknown"/>
          <w:sz w:val="28"/>
          <w:szCs w:val="28"/>
        </w:rPr>
      </w:pPr>
      <w:ins w:id="338" w:author="Unknown">
        <w:r w:rsidRPr="00133B93">
          <w:rPr>
            <w:sz w:val="28"/>
            <w:szCs w:val="28"/>
          </w:rPr>
          <w:t xml:space="preserve">   CPU time = 0 </w:t>
        </w:r>
        <w:proofErr w:type="spellStart"/>
        <w:r w:rsidRPr="00133B93">
          <w:rPr>
            <w:sz w:val="28"/>
            <w:szCs w:val="28"/>
          </w:rPr>
          <w:t>ms</w:t>
        </w:r>
        <w:proofErr w:type="spellEnd"/>
        <w:proofErr w:type="gramStart"/>
        <w:r w:rsidRPr="00133B93">
          <w:rPr>
            <w:sz w:val="28"/>
            <w:szCs w:val="28"/>
          </w:rPr>
          <w:t>,  elapsed</w:t>
        </w:r>
        <w:proofErr w:type="gramEnd"/>
        <w:r w:rsidRPr="00133B93">
          <w:rPr>
            <w:sz w:val="28"/>
            <w:szCs w:val="28"/>
          </w:rPr>
          <w:t xml:space="preserve"> time = 1 </w:t>
        </w:r>
        <w:proofErr w:type="spellStart"/>
        <w:r w:rsidRPr="00133B93">
          <w:rPr>
            <w:sz w:val="28"/>
            <w:szCs w:val="28"/>
          </w:rPr>
          <w:t>ms.</w:t>
        </w:r>
        <w:proofErr w:type="spellEnd"/>
        <w:r w:rsidRPr="00133B93">
          <w:rPr>
            <w:sz w:val="28"/>
            <w:szCs w:val="28"/>
          </w:rPr>
          <w:t xml:space="preserve"> </w:t>
        </w:r>
      </w:ins>
    </w:p>
    <w:p w:rsidR="00133B93" w:rsidRPr="00133B93" w:rsidRDefault="00133B93" w:rsidP="00133B93">
      <w:pPr>
        <w:rPr>
          <w:ins w:id="339" w:author="Unknown"/>
          <w:sz w:val="28"/>
          <w:szCs w:val="28"/>
        </w:rPr>
      </w:pPr>
      <w:ins w:id="340" w:author="Unknown">
        <w:r w:rsidRPr="00133B93">
          <w:rPr>
            <w:sz w:val="28"/>
            <w:szCs w:val="28"/>
          </w:rPr>
          <w:t xml:space="preserve">  |--</w:t>
        </w:r>
        <w:proofErr w:type="gramStart"/>
        <w:r w:rsidRPr="00133B93">
          <w:rPr>
            <w:sz w:val="28"/>
            <w:szCs w:val="28"/>
          </w:rPr>
          <w:t>Sort(</w:t>
        </w:r>
        <w:proofErr w:type="gramEnd"/>
        <w:r w:rsidRPr="00133B93">
          <w:rPr>
            <w:sz w:val="28"/>
            <w:szCs w:val="28"/>
          </w:rPr>
          <w:t>ORDER BY:([Recr1019] DESC))</w:t>
        </w:r>
      </w:ins>
    </w:p>
    <w:p w:rsidR="00133B93" w:rsidRPr="00133B93" w:rsidRDefault="00133B93" w:rsidP="00133B93">
      <w:pPr>
        <w:rPr>
          <w:ins w:id="341" w:author="Unknown"/>
          <w:sz w:val="28"/>
          <w:szCs w:val="28"/>
        </w:rPr>
      </w:pPr>
      <w:ins w:id="342" w:author="Unknown">
        <w:r w:rsidRPr="00133B93">
          <w:rPr>
            <w:sz w:val="28"/>
            <w:szCs w:val="28"/>
          </w:rPr>
          <w:t xml:space="preserve">       |--Index </w:t>
        </w:r>
        <w:proofErr w:type="gramStart"/>
        <w:r w:rsidRPr="00133B93">
          <w:rPr>
            <w:sz w:val="28"/>
            <w:szCs w:val="28"/>
          </w:rPr>
          <w:t>Spool(</w:t>
        </w:r>
        <w:proofErr w:type="gramEnd"/>
        <w:r w:rsidRPr="00133B93">
          <w:rPr>
            <w:sz w:val="28"/>
            <w:szCs w:val="28"/>
          </w:rPr>
          <w:t>WITH STACK)</w:t>
        </w:r>
      </w:ins>
    </w:p>
    <w:p w:rsidR="00133B93" w:rsidRPr="00133B93" w:rsidRDefault="00133B93" w:rsidP="00133B93">
      <w:pPr>
        <w:rPr>
          <w:ins w:id="343" w:author="Unknown"/>
          <w:sz w:val="28"/>
          <w:szCs w:val="28"/>
        </w:rPr>
      </w:pPr>
      <w:ins w:id="344" w:author="Unknown">
        <w:r w:rsidRPr="00133B93">
          <w:rPr>
            <w:sz w:val="28"/>
            <w:szCs w:val="28"/>
          </w:rPr>
          <w:t xml:space="preserve">            |--Concatenation</w:t>
        </w:r>
      </w:ins>
    </w:p>
    <w:p w:rsidR="00133B93" w:rsidRPr="00133B93" w:rsidRDefault="00133B93" w:rsidP="00133B93">
      <w:pPr>
        <w:rPr>
          <w:ins w:id="345" w:author="Unknown"/>
          <w:sz w:val="28"/>
          <w:szCs w:val="28"/>
        </w:rPr>
      </w:pPr>
      <w:ins w:id="346" w:author="Unknown">
        <w:r w:rsidRPr="00133B93">
          <w:rPr>
            <w:sz w:val="28"/>
            <w:szCs w:val="28"/>
          </w:rPr>
          <w:t xml:space="preserve">                 |--Compute </w:t>
        </w:r>
        <w:proofErr w:type="gramStart"/>
        <w:r w:rsidRPr="00133B93">
          <w:rPr>
            <w:sz w:val="28"/>
            <w:szCs w:val="28"/>
          </w:rPr>
          <w:t>Scalar(</w:t>
        </w:r>
        <w:proofErr w:type="gramEnd"/>
        <w:r w:rsidRPr="00133B93">
          <w:rPr>
            <w:sz w:val="28"/>
            <w:szCs w:val="28"/>
          </w:rPr>
          <w:t>DEFINE:([Expr1020]=(0)))</w:t>
        </w:r>
      </w:ins>
    </w:p>
    <w:p w:rsidR="00133B93" w:rsidRPr="00133B93" w:rsidRDefault="00133B93" w:rsidP="00133B93">
      <w:pPr>
        <w:rPr>
          <w:ins w:id="347" w:author="Unknown"/>
          <w:sz w:val="28"/>
          <w:szCs w:val="28"/>
        </w:rPr>
      </w:pPr>
      <w:ins w:id="348" w:author="Unknown">
        <w:r w:rsidRPr="00133B93">
          <w:rPr>
            <w:sz w:val="28"/>
            <w:szCs w:val="28"/>
          </w:rPr>
          <w:t xml:space="preserve">                 |    |--Compute </w:t>
        </w:r>
        <w:proofErr w:type="gramStart"/>
        <w:r w:rsidRPr="00133B93">
          <w:rPr>
            <w:sz w:val="28"/>
            <w:szCs w:val="28"/>
          </w:rPr>
          <w:t>Scalar(</w:t>
        </w:r>
        <w:proofErr w:type="gramEnd"/>
        <w:r w:rsidRPr="00133B93">
          <w:rPr>
            <w:sz w:val="28"/>
            <w:szCs w:val="28"/>
          </w:rPr>
          <w:t>DEFINE:([Expr1002]=(1)))</w:t>
        </w:r>
      </w:ins>
    </w:p>
    <w:p w:rsidR="00133B93" w:rsidRPr="00133B93" w:rsidRDefault="00133B93" w:rsidP="00133B93">
      <w:pPr>
        <w:rPr>
          <w:ins w:id="349" w:author="Unknown"/>
          <w:sz w:val="28"/>
          <w:szCs w:val="28"/>
        </w:rPr>
      </w:pPr>
      <w:ins w:id="350" w:author="Unknown">
        <w:r w:rsidRPr="00133B93">
          <w:rPr>
            <w:sz w:val="28"/>
            <w:szCs w:val="28"/>
          </w:rPr>
          <w:t xml:space="preserve">                 |         |--Clustered Index Seek(OBJECT:([test].[20090925_nested].[t_hierarchy].[PK__t_hierarchy__49EEDF40] AS [h]), SEEK:([h].[id]=(1000000)) ORDERED FORWARD)</w:t>
        </w:r>
      </w:ins>
    </w:p>
    <w:p w:rsidR="00133B93" w:rsidRPr="00133B93" w:rsidRDefault="00133B93" w:rsidP="00133B93">
      <w:pPr>
        <w:rPr>
          <w:ins w:id="351" w:author="Unknown"/>
          <w:sz w:val="28"/>
          <w:szCs w:val="28"/>
        </w:rPr>
      </w:pPr>
      <w:ins w:id="352" w:author="Unknown">
        <w:r w:rsidRPr="00133B93">
          <w:rPr>
            <w:sz w:val="28"/>
            <w:szCs w:val="28"/>
          </w:rPr>
          <w:t xml:space="preserve">                 |--</w:t>
        </w:r>
        <w:proofErr w:type="gramStart"/>
        <w:r w:rsidRPr="00133B93">
          <w:rPr>
            <w:sz w:val="28"/>
            <w:szCs w:val="28"/>
          </w:rPr>
          <w:t>Assert(</w:t>
        </w:r>
        <w:proofErr w:type="gramEnd"/>
        <w:r w:rsidRPr="00133B93">
          <w:rPr>
            <w:sz w:val="28"/>
            <w:szCs w:val="28"/>
          </w:rPr>
          <w:t>WHERE:(CASE WHEN [Expr1022]&gt;(100) THEN (0) ELSE NULL END))</w:t>
        </w:r>
      </w:ins>
    </w:p>
    <w:p w:rsidR="00133B93" w:rsidRPr="00133B93" w:rsidRDefault="00133B93" w:rsidP="00133B93">
      <w:pPr>
        <w:rPr>
          <w:ins w:id="353" w:author="Unknown"/>
          <w:sz w:val="28"/>
          <w:szCs w:val="28"/>
        </w:rPr>
      </w:pPr>
      <w:ins w:id="354" w:author="Unknown">
        <w:r w:rsidRPr="00133B93">
          <w:rPr>
            <w:sz w:val="28"/>
            <w:szCs w:val="28"/>
          </w:rPr>
          <w:lastRenderedPageBreak/>
          <w:t xml:space="preserve">                      |--Nested </w:t>
        </w:r>
        <w:proofErr w:type="gramStart"/>
        <w:r w:rsidRPr="00133B93">
          <w:rPr>
            <w:sz w:val="28"/>
            <w:szCs w:val="28"/>
          </w:rPr>
          <w:t>Loops(</w:t>
        </w:r>
        <w:proofErr w:type="gramEnd"/>
        <w:r w:rsidRPr="00133B93">
          <w:rPr>
            <w:sz w:val="28"/>
            <w:szCs w:val="28"/>
          </w:rPr>
          <w:t>Inner Join, OUTER REFERENCES:([Expr1022], [Recr1003], [Recr1004], [Recr1005], [Recr1006], [Recr1007], [Recr1008], [Recr1009]))</w:t>
        </w:r>
      </w:ins>
    </w:p>
    <w:p w:rsidR="00133B93" w:rsidRPr="00133B93" w:rsidRDefault="00133B93" w:rsidP="00133B93">
      <w:pPr>
        <w:rPr>
          <w:ins w:id="355" w:author="Unknown"/>
          <w:sz w:val="28"/>
          <w:szCs w:val="28"/>
        </w:rPr>
      </w:pPr>
      <w:ins w:id="356" w:author="Unknown">
        <w:r w:rsidRPr="00133B93">
          <w:rPr>
            <w:sz w:val="28"/>
            <w:szCs w:val="28"/>
          </w:rPr>
          <w:t xml:space="preserve">                           |--Compute </w:t>
        </w:r>
        <w:proofErr w:type="gramStart"/>
        <w:r w:rsidRPr="00133B93">
          <w:rPr>
            <w:sz w:val="28"/>
            <w:szCs w:val="28"/>
          </w:rPr>
          <w:t>Scalar(</w:t>
        </w:r>
        <w:proofErr w:type="gramEnd"/>
        <w:r w:rsidRPr="00133B93">
          <w:rPr>
            <w:sz w:val="28"/>
            <w:szCs w:val="28"/>
          </w:rPr>
          <w:t>DEFINE:([Expr1022]=[Expr1021]+(1)))</w:t>
        </w:r>
      </w:ins>
    </w:p>
    <w:p w:rsidR="00133B93" w:rsidRPr="00133B93" w:rsidRDefault="00133B93" w:rsidP="00133B93">
      <w:pPr>
        <w:rPr>
          <w:ins w:id="357" w:author="Unknown"/>
          <w:sz w:val="28"/>
          <w:szCs w:val="28"/>
        </w:rPr>
      </w:pPr>
      <w:ins w:id="358" w:author="Unknown">
        <w:r w:rsidRPr="00133B93">
          <w:rPr>
            <w:sz w:val="28"/>
            <w:szCs w:val="28"/>
          </w:rPr>
          <w:t xml:space="preserve">                           |    |--Table </w:t>
        </w:r>
        <w:proofErr w:type="gramStart"/>
        <w:r w:rsidRPr="00133B93">
          <w:rPr>
            <w:sz w:val="28"/>
            <w:szCs w:val="28"/>
          </w:rPr>
          <w:t>Spool(</w:t>
        </w:r>
        <w:proofErr w:type="gramEnd"/>
        <w:r w:rsidRPr="00133B93">
          <w:rPr>
            <w:sz w:val="28"/>
            <w:szCs w:val="28"/>
          </w:rPr>
          <w:t>WITH STACK)</w:t>
        </w:r>
      </w:ins>
    </w:p>
    <w:p w:rsidR="00133B93" w:rsidRPr="00133B93" w:rsidRDefault="00133B93" w:rsidP="00133B93">
      <w:pPr>
        <w:rPr>
          <w:ins w:id="359" w:author="Unknown"/>
          <w:sz w:val="28"/>
          <w:szCs w:val="28"/>
        </w:rPr>
      </w:pPr>
      <w:ins w:id="360" w:author="Unknown">
        <w:r w:rsidRPr="00133B93">
          <w:rPr>
            <w:sz w:val="28"/>
            <w:szCs w:val="28"/>
          </w:rPr>
          <w:t xml:space="preserve">                           |--Compute </w:t>
        </w:r>
        <w:proofErr w:type="gramStart"/>
        <w:r w:rsidRPr="00133B93">
          <w:rPr>
            <w:sz w:val="28"/>
            <w:szCs w:val="28"/>
          </w:rPr>
          <w:t>Scalar(</w:t>
        </w:r>
        <w:proofErr w:type="gramEnd"/>
        <w:r w:rsidRPr="00133B93">
          <w:rPr>
            <w:sz w:val="28"/>
            <w:szCs w:val="28"/>
          </w:rPr>
          <w:t>DEFINE:([Expr1012]=[Recr1009]+(1)))</w:t>
        </w:r>
      </w:ins>
    </w:p>
    <w:p w:rsidR="00133B93" w:rsidRPr="00133B93" w:rsidRDefault="00133B93" w:rsidP="00133B93">
      <w:pPr>
        <w:rPr>
          <w:ins w:id="361" w:author="Unknown"/>
          <w:sz w:val="28"/>
          <w:szCs w:val="28"/>
        </w:rPr>
      </w:pPr>
      <w:ins w:id="362" w:author="Unknown">
        <w:r w:rsidRPr="00133B93">
          <w:rPr>
            <w:sz w:val="28"/>
            <w:szCs w:val="28"/>
          </w:rPr>
          <w:t xml:space="preserve">                                |--Clustered Index Seek(OBJECT:([test].[20090925_nested].[t_hierarchy].[PK__t_hierarchy__49EEDF40] AS [</w:t>
        </w:r>
        <w:proofErr w:type="spellStart"/>
        <w:r w:rsidRPr="00133B93">
          <w:rPr>
            <w:sz w:val="28"/>
            <w:szCs w:val="28"/>
          </w:rPr>
          <w:t>hp</w:t>
        </w:r>
        <w:proofErr w:type="spellEnd"/>
        <w:r w:rsidRPr="00133B93">
          <w:rPr>
            <w:sz w:val="28"/>
            <w:szCs w:val="28"/>
          </w:rPr>
          <w:t>]), SEEK:([</w:t>
        </w:r>
        <w:proofErr w:type="spellStart"/>
        <w:r w:rsidRPr="00133B93">
          <w:rPr>
            <w:sz w:val="28"/>
            <w:szCs w:val="28"/>
          </w:rPr>
          <w:t>hp</w:t>
        </w:r>
        <w:proofErr w:type="spellEnd"/>
        <w:r w:rsidRPr="00133B93">
          <w:rPr>
            <w:sz w:val="28"/>
            <w:szCs w:val="28"/>
          </w:rPr>
          <w:t>].[id]=[Recr1004]) ORDERED FORWARD)</w:t>
        </w:r>
      </w:ins>
    </w:p>
    <w:p w:rsidR="00133B93" w:rsidRPr="00133B93" w:rsidRDefault="00133B93" w:rsidP="00133B93">
      <w:pPr>
        <w:rPr>
          <w:ins w:id="363" w:author="Unknown"/>
          <w:sz w:val="28"/>
          <w:szCs w:val="28"/>
        </w:rPr>
      </w:pPr>
      <w:ins w:id="364" w:author="Unknown">
        <w:r w:rsidRPr="00133B93">
          <w:rPr>
            <w:sz w:val="28"/>
            <w:szCs w:val="28"/>
          </w:rPr>
          <w:t xml:space="preserve">Now, this query is a boon for adjacency list model. There are </w:t>
        </w:r>
        <w:r w:rsidRPr="00133B93">
          <w:rPr>
            <w:b/>
            <w:bCs/>
            <w:sz w:val="28"/>
            <w:szCs w:val="28"/>
          </w:rPr>
          <w:t>9</w:t>
        </w:r>
        <w:r w:rsidRPr="00133B93">
          <w:rPr>
            <w:sz w:val="28"/>
            <w:szCs w:val="28"/>
          </w:rPr>
          <w:t xml:space="preserve"> ancestors that can be retrieved in </w:t>
        </w:r>
        <w:r w:rsidRPr="00133B93">
          <w:rPr>
            <w:b/>
            <w:bCs/>
            <w:sz w:val="28"/>
            <w:szCs w:val="28"/>
          </w:rPr>
          <w:t>9</w:t>
        </w:r>
        <w:r w:rsidRPr="00133B93">
          <w:rPr>
            <w:sz w:val="28"/>
            <w:szCs w:val="28"/>
          </w:rPr>
          <w:t xml:space="preserve"> clustered </w:t>
        </w:r>
        <w:proofErr w:type="gramStart"/>
        <w:r w:rsidRPr="00133B93">
          <w:rPr>
            <w:sz w:val="28"/>
            <w:szCs w:val="28"/>
          </w:rPr>
          <w:t>index</w:t>
        </w:r>
        <w:proofErr w:type="gramEnd"/>
        <w:r w:rsidRPr="00133B93">
          <w:rPr>
            <w:sz w:val="28"/>
            <w:szCs w:val="28"/>
          </w:rPr>
          <w:t xml:space="preserve"> seeks and these </w:t>
        </w:r>
        <w:r w:rsidRPr="00133B93">
          <w:rPr>
            <w:b/>
            <w:bCs/>
            <w:sz w:val="28"/>
            <w:szCs w:val="28"/>
          </w:rPr>
          <w:t>9</w:t>
        </w:r>
        <w:r w:rsidRPr="00133B93">
          <w:rPr>
            <w:sz w:val="28"/>
            <w:szCs w:val="28"/>
          </w:rPr>
          <w:t xml:space="preserve"> values then need to be sorted. </w:t>
        </w:r>
        <w:r w:rsidRPr="00133B93">
          <w:rPr>
            <w:b/>
            <w:bCs/>
            <w:sz w:val="28"/>
            <w:szCs w:val="28"/>
          </w:rPr>
          <w:t>SQL Server</w:t>
        </w:r>
        <w:r w:rsidRPr="00133B93">
          <w:rPr>
            <w:sz w:val="28"/>
            <w:szCs w:val="28"/>
          </w:rPr>
          <w:t xml:space="preserve"> eats such queries for breakfast.</w:t>
        </w:r>
      </w:ins>
    </w:p>
    <w:p w:rsidR="00133B93" w:rsidRPr="00133B93" w:rsidRDefault="00133B93" w:rsidP="00133B93">
      <w:pPr>
        <w:rPr>
          <w:ins w:id="365" w:author="Unknown"/>
          <w:sz w:val="28"/>
          <w:szCs w:val="28"/>
        </w:rPr>
      </w:pPr>
      <w:ins w:id="366" w:author="Unknown">
        <w:r w:rsidRPr="00133B93">
          <w:rPr>
            <w:sz w:val="28"/>
            <w:szCs w:val="28"/>
          </w:rPr>
          <w:t xml:space="preserve">This query completes in </w:t>
        </w:r>
        <w:r w:rsidRPr="00133B93">
          <w:rPr>
            <w:b/>
            <w:bCs/>
            <w:sz w:val="28"/>
            <w:szCs w:val="28"/>
          </w:rPr>
          <w:t xml:space="preserve">1 </w:t>
        </w:r>
        <w:proofErr w:type="spellStart"/>
        <w:proofErr w:type="gramStart"/>
        <w:r w:rsidRPr="00133B93">
          <w:rPr>
            <w:b/>
            <w:bCs/>
            <w:sz w:val="28"/>
            <w:szCs w:val="28"/>
          </w:rPr>
          <w:t>ms</w:t>
        </w:r>
        <w:proofErr w:type="spellEnd"/>
        <w:proofErr w:type="gramEnd"/>
        <w:r w:rsidRPr="00133B93">
          <w:rPr>
            <w:sz w:val="28"/>
            <w:szCs w:val="28"/>
          </w:rPr>
          <w:t xml:space="preserve"> which is the range of time measurement error in </w:t>
        </w:r>
        <w:r w:rsidRPr="00133B93">
          <w:rPr>
            <w:b/>
            <w:bCs/>
            <w:sz w:val="28"/>
            <w:szCs w:val="28"/>
          </w:rPr>
          <w:t>SQL Server</w:t>
        </w:r>
        <w:r w:rsidRPr="00133B93">
          <w:rPr>
            <w:sz w:val="28"/>
            <w:szCs w:val="28"/>
          </w:rPr>
          <w:t xml:space="preserve"> statistics.</w:t>
        </w:r>
      </w:ins>
    </w:p>
    <w:p w:rsidR="00133B93" w:rsidRPr="00133B93" w:rsidRDefault="00133B93" w:rsidP="00133B93">
      <w:pPr>
        <w:rPr>
          <w:ins w:id="367" w:author="Unknown"/>
          <w:sz w:val="28"/>
          <w:szCs w:val="28"/>
        </w:rPr>
      </w:pPr>
      <w:ins w:id="368" w:author="Unknown">
        <w:r w:rsidRPr="00133B93">
          <w:rPr>
            <w:sz w:val="28"/>
            <w:szCs w:val="28"/>
          </w:rPr>
          <w:t xml:space="preserve">In other words, this query is very </w:t>
        </w:r>
        <w:proofErr w:type="spellStart"/>
        <w:r w:rsidRPr="00133B93">
          <w:rPr>
            <w:sz w:val="28"/>
            <w:szCs w:val="28"/>
          </w:rPr>
          <w:t>very</w:t>
        </w:r>
        <w:proofErr w:type="spellEnd"/>
        <w:r w:rsidRPr="00133B93">
          <w:rPr>
            <w:sz w:val="28"/>
            <w:szCs w:val="28"/>
          </w:rPr>
          <w:t xml:space="preserve"> fast.</w:t>
        </w:r>
      </w:ins>
    </w:p>
    <w:p w:rsidR="00133B93" w:rsidRPr="00133B93" w:rsidRDefault="00133B93" w:rsidP="00133B93">
      <w:pPr>
        <w:rPr>
          <w:ins w:id="369" w:author="Unknown"/>
          <w:b/>
          <w:bCs/>
          <w:sz w:val="28"/>
          <w:szCs w:val="28"/>
        </w:rPr>
      </w:pPr>
      <w:ins w:id="370" w:author="Unknown">
        <w:r w:rsidRPr="00133B93">
          <w:rPr>
            <w:b/>
            <w:bCs/>
            <w:sz w:val="28"/>
            <w:szCs w:val="28"/>
          </w:rPr>
          <w:t>Descendants up to a given level</w:t>
        </w:r>
      </w:ins>
    </w:p>
    <w:p w:rsidR="00133B93" w:rsidRPr="00133B93" w:rsidRDefault="00133B93" w:rsidP="00133B93">
      <w:pPr>
        <w:rPr>
          <w:ins w:id="371" w:author="Unknown"/>
          <w:sz w:val="28"/>
          <w:szCs w:val="28"/>
        </w:rPr>
      </w:pPr>
      <w:ins w:id="372" w:author="Unknown">
        <w:r w:rsidRPr="00133B93">
          <w:rPr>
            <w:sz w:val="28"/>
            <w:szCs w:val="28"/>
          </w:rPr>
          <w:t xml:space="preserve">Since the performance on this task may depend on the number of the descendants, we will run </w:t>
        </w:r>
        <w:r w:rsidRPr="00133B93">
          <w:rPr>
            <w:b/>
            <w:bCs/>
            <w:sz w:val="28"/>
            <w:szCs w:val="28"/>
          </w:rPr>
          <w:t>2</w:t>
        </w:r>
        <w:r w:rsidRPr="00133B93">
          <w:rPr>
            <w:sz w:val="28"/>
            <w:szCs w:val="28"/>
          </w:rPr>
          <w:t xml:space="preserve"> queries for each model.</w:t>
        </w:r>
      </w:ins>
    </w:p>
    <w:p w:rsidR="00133B93" w:rsidRPr="00133B93" w:rsidRDefault="00133B93" w:rsidP="00133B93">
      <w:pPr>
        <w:rPr>
          <w:ins w:id="373" w:author="Unknown"/>
          <w:sz w:val="28"/>
          <w:szCs w:val="28"/>
        </w:rPr>
      </w:pPr>
      <w:ins w:id="374" w:author="Unknown">
        <w:r w:rsidRPr="00133B93">
          <w:rPr>
            <w:sz w:val="28"/>
            <w:szCs w:val="28"/>
          </w:rPr>
          <w:t xml:space="preserve">This first query selects descendants of a node that is close to the root (node </w:t>
        </w:r>
        <w:r w:rsidRPr="00133B93">
          <w:rPr>
            <w:b/>
            <w:bCs/>
            <w:sz w:val="28"/>
            <w:szCs w:val="28"/>
          </w:rPr>
          <w:t>42</w:t>
        </w:r>
        <w:r w:rsidRPr="00133B93">
          <w:rPr>
            <w:sz w:val="28"/>
            <w:szCs w:val="28"/>
          </w:rPr>
          <w:t>)</w:t>
        </w:r>
        <w:proofErr w:type="gramStart"/>
        <w:r w:rsidRPr="00133B93">
          <w:rPr>
            <w:sz w:val="28"/>
            <w:szCs w:val="28"/>
          </w:rPr>
          <w:t>,</w:t>
        </w:r>
        <w:proofErr w:type="gramEnd"/>
        <w:r w:rsidRPr="00133B93">
          <w:rPr>
            <w:sz w:val="28"/>
            <w:szCs w:val="28"/>
          </w:rPr>
          <w:t xml:space="preserve"> the second one selects those of node </w:t>
        </w:r>
        <w:r w:rsidRPr="00133B93">
          <w:rPr>
            <w:b/>
            <w:bCs/>
            <w:sz w:val="28"/>
            <w:szCs w:val="28"/>
          </w:rPr>
          <w:t>31,415</w:t>
        </w:r>
        <w:r w:rsidRPr="00133B93">
          <w:rPr>
            <w:sz w:val="28"/>
            <w:szCs w:val="28"/>
          </w:rPr>
          <w:t xml:space="preserve"> which is further from the root.</w:t>
        </w:r>
      </w:ins>
    </w:p>
    <w:p w:rsidR="00133B93" w:rsidRPr="00133B93" w:rsidRDefault="00133B93" w:rsidP="00133B93">
      <w:pPr>
        <w:rPr>
          <w:ins w:id="375" w:author="Unknown"/>
          <w:b/>
          <w:bCs/>
          <w:sz w:val="28"/>
          <w:szCs w:val="28"/>
        </w:rPr>
      </w:pPr>
      <w:ins w:id="376" w:author="Unknown">
        <w:r w:rsidRPr="00133B93">
          <w:rPr>
            <w:b/>
            <w:bCs/>
            <w:sz w:val="28"/>
            <w:szCs w:val="28"/>
          </w:rPr>
          <w:t>Nested sets</w:t>
        </w:r>
      </w:ins>
    </w:p>
    <w:p w:rsidR="00133B93" w:rsidRPr="00133B93" w:rsidRDefault="00133B93" w:rsidP="00133B93">
      <w:pPr>
        <w:rPr>
          <w:ins w:id="377" w:author="Unknown"/>
          <w:sz w:val="28"/>
          <w:szCs w:val="28"/>
        </w:rPr>
      </w:pPr>
      <w:ins w:id="378" w:author="Unknown">
        <w:r w:rsidRPr="00133B93">
          <w:rPr>
            <w:sz w:val="28"/>
            <w:szCs w:val="28"/>
          </w:rPr>
          <w:fldChar w:fldCharType="begin"/>
        </w:r>
        <w:r w:rsidRPr="00133B93">
          <w:rPr>
            <w:sz w:val="28"/>
            <w:szCs w:val="28"/>
          </w:rPr>
          <w:instrText xml:space="preserve"> HYPERLINK "http://explainextended.com/2009/09/25/adjacency-list-vs-nested-sets-sql-server/" \l "viewSource" \o "view source" </w:instrText>
        </w:r>
        <w:r w:rsidRPr="00133B93">
          <w:rPr>
            <w:sz w:val="28"/>
            <w:szCs w:val="28"/>
          </w:rPr>
          <w:fldChar w:fldCharType="separate"/>
        </w:r>
        <w:proofErr w:type="gramStart"/>
        <w:r w:rsidRPr="00133B93">
          <w:rPr>
            <w:rStyle w:val="Hyperlink"/>
            <w:sz w:val="28"/>
            <w:szCs w:val="28"/>
          </w:rPr>
          <w:t>view</w:t>
        </w:r>
        <w:proofErr w:type="gramEnd"/>
        <w:r w:rsidRPr="00133B93">
          <w:rPr>
            <w:rStyle w:val="Hyperlink"/>
            <w:sz w:val="28"/>
            <w:szCs w:val="28"/>
          </w:rPr>
          <w:t xml:space="preserve"> </w:t>
        </w:r>
        <w:proofErr w:type="spellStart"/>
        <w:r w:rsidRPr="00133B93">
          <w:rPr>
            <w:rStyle w:val="Hyperlink"/>
            <w:sz w:val="28"/>
            <w:szCs w:val="28"/>
          </w:rPr>
          <w:t>source</w:t>
        </w:r>
        <w:r w:rsidRPr="00133B93">
          <w:rPr>
            <w:sz w:val="28"/>
            <w:szCs w:val="28"/>
          </w:rPr>
          <w:fldChar w:fldCharType="end"/>
        </w:r>
        <w:r w:rsidRPr="00133B93">
          <w:rPr>
            <w:sz w:val="28"/>
            <w:szCs w:val="28"/>
          </w:rPr>
          <w:fldChar w:fldCharType="begin"/>
        </w:r>
        <w:r w:rsidRPr="00133B93">
          <w:rPr>
            <w:sz w:val="28"/>
            <w:szCs w:val="28"/>
          </w:rPr>
          <w:instrText xml:space="preserve"> HYPERLINK "http://explainextended.com/2009/09/25/adjacency-list-vs-nested-sets-sql-server/" \l "printSource" \o "print" </w:instrText>
        </w:r>
        <w:r w:rsidRPr="00133B93">
          <w:rPr>
            <w:sz w:val="28"/>
            <w:szCs w:val="28"/>
          </w:rPr>
          <w:fldChar w:fldCharType="separate"/>
        </w:r>
        <w:r w:rsidRPr="00133B93">
          <w:rPr>
            <w:rStyle w:val="Hyperlink"/>
            <w:sz w:val="28"/>
            <w:szCs w:val="28"/>
          </w:rPr>
          <w:t>print</w:t>
        </w:r>
        <w:proofErr w:type="spellEnd"/>
        <w:r w:rsidRPr="00133B93">
          <w:rPr>
            <w:sz w:val="28"/>
            <w:szCs w:val="28"/>
          </w:rPr>
          <w:fldChar w:fldCharType="end"/>
        </w:r>
        <w:r w:rsidRPr="00133B93">
          <w:rPr>
            <w:sz w:val="28"/>
            <w:szCs w:val="28"/>
          </w:rPr>
          <w:fldChar w:fldCharType="begin"/>
        </w:r>
        <w:r w:rsidRPr="00133B93">
          <w:rPr>
            <w:sz w:val="28"/>
            <w:szCs w:val="28"/>
          </w:rPr>
          <w:instrText xml:space="preserve"> HYPERLINK "http://explainextended.com/2009/09/25/adjacency-list-vs-nested-sets-sql-server/" \l "about" \o "?" </w:instrText>
        </w:r>
        <w:r w:rsidRPr="00133B93">
          <w:rPr>
            <w:sz w:val="28"/>
            <w:szCs w:val="28"/>
          </w:rPr>
          <w:fldChar w:fldCharType="separate"/>
        </w:r>
        <w:r w:rsidRPr="00133B93">
          <w:rPr>
            <w:rStyle w:val="Hyperlink"/>
            <w:sz w:val="28"/>
            <w:szCs w:val="28"/>
          </w:rPr>
          <w:t>?</w:t>
        </w:r>
        <w:r w:rsidRPr="00133B93">
          <w:rPr>
            <w:sz w:val="28"/>
            <w:szCs w:val="28"/>
          </w:rPr>
          <w:fldChar w:fldCharType="end"/>
        </w:r>
      </w:ins>
    </w:p>
    <w:p w:rsidR="00133B93" w:rsidRPr="00133B93" w:rsidRDefault="00133B93" w:rsidP="00133B93">
      <w:pPr>
        <w:rPr>
          <w:ins w:id="379" w:author="Unknown"/>
          <w:sz w:val="28"/>
          <w:szCs w:val="28"/>
        </w:rPr>
      </w:pPr>
      <w:ins w:id="380" w:author="Unknown">
        <w:r w:rsidRPr="00133B93">
          <w:rPr>
            <w:sz w:val="28"/>
            <w:szCs w:val="28"/>
          </w:rPr>
          <w:t>01</w:t>
        </w:r>
        <w:proofErr w:type="gramStart"/>
        <w:r w:rsidRPr="00133B93">
          <w:rPr>
            <w:sz w:val="28"/>
            <w:szCs w:val="28"/>
          </w:rPr>
          <w:t>.SELECT</w:t>
        </w:r>
        <w:proofErr w:type="gramEnd"/>
        <w:r w:rsidRPr="00133B93">
          <w:rPr>
            <w:sz w:val="28"/>
            <w:szCs w:val="28"/>
          </w:rPr>
          <w:t xml:space="preserve">  hc.id, </w:t>
        </w:r>
        <w:proofErr w:type="spellStart"/>
        <w:r w:rsidRPr="00133B93">
          <w:rPr>
            <w:sz w:val="28"/>
            <w:szCs w:val="28"/>
          </w:rPr>
          <w:t>hc.parent</w:t>
        </w:r>
        <w:proofErr w:type="spellEnd"/>
        <w:r w:rsidRPr="00133B93">
          <w:rPr>
            <w:sz w:val="28"/>
            <w:szCs w:val="28"/>
          </w:rPr>
          <w:t xml:space="preserve">, </w:t>
        </w:r>
        <w:proofErr w:type="spellStart"/>
        <w:r w:rsidRPr="00133B93">
          <w:rPr>
            <w:sz w:val="28"/>
            <w:szCs w:val="28"/>
          </w:rPr>
          <w:t>hc.lft</w:t>
        </w:r>
        <w:proofErr w:type="spellEnd"/>
        <w:r w:rsidRPr="00133B93">
          <w:rPr>
            <w:sz w:val="28"/>
            <w:szCs w:val="28"/>
          </w:rPr>
          <w:t xml:space="preserve">, </w:t>
        </w:r>
        <w:proofErr w:type="spellStart"/>
        <w:r w:rsidRPr="00133B93">
          <w:rPr>
            <w:sz w:val="28"/>
            <w:szCs w:val="28"/>
          </w:rPr>
          <w:t>hc.rgt</w:t>
        </w:r>
        <w:proofErr w:type="spellEnd"/>
        <w:r w:rsidRPr="00133B93">
          <w:rPr>
            <w:sz w:val="28"/>
            <w:szCs w:val="28"/>
          </w:rPr>
          <w:t xml:space="preserve">, </w:t>
        </w:r>
        <w:proofErr w:type="spellStart"/>
        <w:r w:rsidRPr="00133B93">
          <w:rPr>
            <w:sz w:val="28"/>
            <w:szCs w:val="28"/>
          </w:rPr>
          <w:t>hc.data</w:t>
        </w:r>
        <w:proofErr w:type="spellEnd"/>
        <w:r w:rsidRPr="00133B93">
          <w:rPr>
            <w:sz w:val="28"/>
            <w:szCs w:val="28"/>
          </w:rPr>
          <w:t xml:space="preserve"> </w:t>
        </w:r>
      </w:ins>
    </w:p>
    <w:p w:rsidR="00133B93" w:rsidRPr="00133B93" w:rsidRDefault="00133B93" w:rsidP="00133B93">
      <w:pPr>
        <w:rPr>
          <w:ins w:id="381" w:author="Unknown"/>
          <w:sz w:val="28"/>
          <w:szCs w:val="28"/>
        </w:rPr>
      </w:pPr>
      <w:ins w:id="382" w:author="Unknown">
        <w:r w:rsidRPr="00133B93">
          <w:rPr>
            <w:sz w:val="28"/>
            <w:szCs w:val="28"/>
          </w:rPr>
          <w:t>02</w:t>
        </w:r>
        <w:proofErr w:type="gramStart"/>
        <w:r w:rsidRPr="00133B93">
          <w:rPr>
            <w:sz w:val="28"/>
            <w:szCs w:val="28"/>
          </w:rPr>
          <w:t>.FROM</w:t>
        </w:r>
        <w:proofErr w:type="gramEnd"/>
        <w:r w:rsidRPr="00133B93">
          <w:rPr>
            <w:sz w:val="28"/>
            <w:szCs w:val="28"/>
          </w:rPr>
          <w:t>    [20090925_nested].</w:t>
        </w:r>
        <w:proofErr w:type="spellStart"/>
        <w:r w:rsidRPr="00133B93">
          <w:rPr>
            <w:sz w:val="28"/>
            <w:szCs w:val="28"/>
          </w:rPr>
          <w:t>t_hierarchy</w:t>
        </w:r>
        <w:proofErr w:type="spellEnd"/>
        <w:r w:rsidRPr="00133B93">
          <w:rPr>
            <w:sz w:val="28"/>
            <w:szCs w:val="28"/>
          </w:rPr>
          <w:t xml:space="preserve"> </w:t>
        </w:r>
        <w:proofErr w:type="spellStart"/>
        <w:r w:rsidRPr="00133B93">
          <w:rPr>
            <w:sz w:val="28"/>
            <w:szCs w:val="28"/>
          </w:rPr>
          <w:t>hp</w:t>
        </w:r>
        <w:proofErr w:type="spellEnd"/>
        <w:r w:rsidRPr="00133B93">
          <w:rPr>
            <w:sz w:val="28"/>
            <w:szCs w:val="28"/>
          </w:rPr>
          <w:t xml:space="preserve"> </w:t>
        </w:r>
      </w:ins>
    </w:p>
    <w:p w:rsidR="00133B93" w:rsidRPr="00133B93" w:rsidRDefault="00133B93" w:rsidP="00133B93">
      <w:pPr>
        <w:rPr>
          <w:ins w:id="383" w:author="Unknown"/>
          <w:sz w:val="28"/>
          <w:szCs w:val="28"/>
        </w:rPr>
      </w:pPr>
      <w:ins w:id="384" w:author="Unknown">
        <w:r w:rsidRPr="00133B93">
          <w:rPr>
            <w:sz w:val="28"/>
            <w:szCs w:val="28"/>
          </w:rPr>
          <w:t>03</w:t>
        </w:r>
        <w:proofErr w:type="gramStart"/>
        <w:r w:rsidRPr="00133B93">
          <w:rPr>
            <w:sz w:val="28"/>
            <w:szCs w:val="28"/>
          </w:rPr>
          <w:t>.JOIN</w:t>
        </w:r>
        <w:proofErr w:type="gramEnd"/>
        <w:r w:rsidRPr="00133B93">
          <w:rPr>
            <w:sz w:val="28"/>
            <w:szCs w:val="28"/>
          </w:rPr>
          <w:t>    [20090925_nested].</w:t>
        </w:r>
        <w:proofErr w:type="spellStart"/>
        <w:r w:rsidRPr="00133B93">
          <w:rPr>
            <w:sz w:val="28"/>
            <w:szCs w:val="28"/>
          </w:rPr>
          <w:t>t_hierarchy</w:t>
        </w:r>
        <w:proofErr w:type="spellEnd"/>
        <w:r w:rsidRPr="00133B93">
          <w:rPr>
            <w:sz w:val="28"/>
            <w:szCs w:val="28"/>
          </w:rPr>
          <w:t xml:space="preserve"> </w:t>
        </w:r>
        <w:proofErr w:type="spellStart"/>
        <w:r w:rsidRPr="00133B93">
          <w:rPr>
            <w:sz w:val="28"/>
            <w:szCs w:val="28"/>
          </w:rPr>
          <w:t>hc</w:t>
        </w:r>
        <w:proofErr w:type="spellEnd"/>
        <w:r w:rsidRPr="00133B93">
          <w:rPr>
            <w:sz w:val="28"/>
            <w:szCs w:val="28"/>
          </w:rPr>
          <w:t xml:space="preserve"> </w:t>
        </w:r>
      </w:ins>
    </w:p>
    <w:p w:rsidR="00133B93" w:rsidRPr="00133B93" w:rsidRDefault="00133B93" w:rsidP="00133B93">
      <w:pPr>
        <w:rPr>
          <w:ins w:id="385" w:author="Unknown"/>
          <w:sz w:val="28"/>
          <w:szCs w:val="28"/>
        </w:rPr>
      </w:pPr>
      <w:ins w:id="386" w:author="Unknown">
        <w:r w:rsidRPr="00133B93">
          <w:rPr>
            <w:sz w:val="28"/>
            <w:szCs w:val="28"/>
          </w:rPr>
          <w:lastRenderedPageBreak/>
          <w:t>04</w:t>
        </w:r>
        <w:proofErr w:type="gramStart"/>
        <w:r w:rsidRPr="00133B93">
          <w:rPr>
            <w:sz w:val="28"/>
            <w:szCs w:val="28"/>
          </w:rPr>
          <w:t>.ON</w:t>
        </w:r>
        <w:proofErr w:type="gramEnd"/>
        <w:r w:rsidRPr="00133B93">
          <w:rPr>
            <w:sz w:val="28"/>
            <w:szCs w:val="28"/>
          </w:rPr>
          <w:t xml:space="preserve">      </w:t>
        </w:r>
        <w:proofErr w:type="spellStart"/>
        <w:r w:rsidRPr="00133B93">
          <w:rPr>
            <w:sz w:val="28"/>
            <w:szCs w:val="28"/>
          </w:rPr>
          <w:t>hc.lft</w:t>
        </w:r>
        <w:proofErr w:type="spellEnd"/>
        <w:r w:rsidRPr="00133B93">
          <w:rPr>
            <w:sz w:val="28"/>
            <w:szCs w:val="28"/>
          </w:rPr>
          <w:t xml:space="preserve"> BETWEEN </w:t>
        </w:r>
        <w:proofErr w:type="spellStart"/>
        <w:r w:rsidRPr="00133B93">
          <w:rPr>
            <w:sz w:val="28"/>
            <w:szCs w:val="28"/>
          </w:rPr>
          <w:t>hp.lft</w:t>
        </w:r>
        <w:proofErr w:type="spellEnd"/>
        <w:r w:rsidRPr="00133B93">
          <w:rPr>
            <w:sz w:val="28"/>
            <w:szCs w:val="28"/>
          </w:rPr>
          <w:t xml:space="preserve"> AND </w:t>
        </w:r>
        <w:proofErr w:type="spellStart"/>
        <w:r w:rsidRPr="00133B93">
          <w:rPr>
            <w:sz w:val="28"/>
            <w:szCs w:val="28"/>
          </w:rPr>
          <w:t>hp.rgt</w:t>
        </w:r>
        <w:proofErr w:type="spellEnd"/>
        <w:r w:rsidRPr="00133B93">
          <w:rPr>
            <w:sz w:val="28"/>
            <w:szCs w:val="28"/>
          </w:rPr>
          <w:t xml:space="preserve"> </w:t>
        </w:r>
      </w:ins>
    </w:p>
    <w:p w:rsidR="00133B93" w:rsidRPr="00133B93" w:rsidRDefault="00133B93" w:rsidP="00133B93">
      <w:pPr>
        <w:rPr>
          <w:ins w:id="387" w:author="Unknown"/>
          <w:sz w:val="28"/>
          <w:szCs w:val="28"/>
        </w:rPr>
      </w:pPr>
      <w:ins w:id="388" w:author="Unknown">
        <w:r w:rsidRPr="00133B93">
          <w:rPr>
            <w:sz w:val="28"/>
            <w:szCs w:val="28"/>
          </w:rPr>
          <w:t>05</w:t>
        </w:r>
        <w:proofErr w:type="gramStart"/>
        <w:r w:rsidRPr="00133B93">
          <w:rPr>
            <w:sz w:val="28"/>
            <w:szCs w:val="28"/>
          </w:rPr>
          <w:t>.WHERE</w:t>
        </w:r>
        <w:proofErr w:type="gramEnd"/>
        <w:r w:rsidRPr="00133B93">
          <w:rPr>
            <w:sz w:val="28"/>
            <w:szCs w:val="28"/>
          </w:rPr>
          <w:t xml:space="preserve">   hp.id = ? </w:t>
        </w:r>
      </w:ins>
    </w:p>
    <w:p w:rsidR="00133B93" w:rsidRPr="00133B93" w:rsidRDefault="00133B93" w:rsidP="00133B93">
      <w:pPr>
        <w:rPr>
          <w:ins w:id="389" w:author="Unknown"/>
          <w:sz w:val="28"/>
          <w:szCs w:val="28"/>
        </w:rPr>
      </w:pPr>
      <w:ins w:id="390" w:author="Unknown">
        <w:r w:rsidRPr="00133B93">
          <w:rPr>
            <w:sz w:val="28"/>
            <w:szCs w:val="28"/>
          </w:rPr>
          <w:t>06.        AND</w:t>
        </w:r>
      </w:ins>
    </w:p>
    <w:p w:rsidR="00133B93" w:rsidRPr="00133B93" w:rsidRDefault="00133B93" w:rsidP="00133B93">
      <w:pPr>
        <w:rPr>
          <w:ins w:id="391" w:author="Unknown"/>
          <w:sz w:val="28"/>
          <w:szCs w:val="28"/>
        </w:rPr>
      </w:pPr>
      <w:ins w:id="392" w:author="Unknown">
        <w:r w:rsidRPr="00133B93">
          <w:rPr>
            <w:sz w:val="28"/>
            <w:szCs w:val="28"/>
          </w:rPr>
          <w:t xml:space="preserve">07.        ( </w:t>
        </w:r>
      </w:ins>
    </w:p>
    <w:p w:rsidR="00133B93" w:rsidRPr="00133B93" w:rsidRDefault="00133B93" w:rsidP="00133B93">
      <w:pPr>
        <w:rPr>
          <w:ins w:id="393" w:author="Unknown"/>
          <w:sz w:val="28"/>
          <w:szCs w:val="28"/>
        </w:rPr>
      </w:pPr>
      <w:ins w:id="394" w:author="Unknown">
        <w:r w:rsidRPr="00133B93">
          <w:rPr>
            <w:sz w:val="28"/>
            <w:szCs w:val="28"/>
          </w:rPr>
          <w:t>08.        SELECT</w:t>
        </w:r>
        <w:proofErr w:type="gramStart"/>
        <w:r w:rsidRPr="00133B93">
          <w:rPr>
            <w:sz w:val="28"/>
            <w:szCs w:val="28"/>
          </w:rPr>
          <w:t>  COUNT</w:t>
        </w:r>
        <w:proofErr w:type="gramEnd"/>
        <w:r w:rsidRPr="00133B93">
          <w:rPr>
            <w:sz w:val="28"/>
            <w:szCs w:val="28"/>
          </w:rPr>
          <w:t xml:space="preserve">(*) </w:t>
        </w:r>
      </w:ins>
    </w:p>
    <w:p w:rsidR="00133B93" w:rsidRPr="00133B93" w:rsidRDefault="00133B93" w:rsidP="00133B93">
      <w:pPr>
        <w:rPr>
          <w:ins w:id="395" w:author="Unknown"/>
          <w:sz w:val="28"/>
          <w:szCs w:val="28"/>
        </w:rPr>
      </w:pPr>
      <w:ins w:id="396" w:author="Unknown">
        <w:r w:rsidRPr="00133B93">
          <w:rPr>
            <w:sz w:val="28"/>
            <w:szCs w:val="28"/>
          </w:rPr>
          <w:t>09.        FROM    [20090925_nested].</w:t>
        </w:r>
        <w:proofErr w:type="spellStart"/>
        <w:r w:rsidRPr="00133B93">
          <w:rPr>
            <w:sz w:val="28"/>
            <w:szCs w:val="28"/>
          </w:rPr>
          <w:t>t_hierarchy</w:t>
        </w:r>
        <w:proofErr w:type="spellEnd"/>
        <w:r w:rsidRPr="00133B93">
          <w:rPr>
            <w:sz w:val="28"/>
            <w:szCs w:val="28"/>
          </w:rPr>
          <w:t xml:space="preserve"> </w:t>
        </w:r>
        <w:proofErr w:type="spellStart"/>
        <w:proofErr w:type="gramStart"/>
        <w:r w:rsidRPr="00133B93">
          <w:rPr>
            <w:sz w:val="28"/>
            <w:szCs w:val="28"/>
          </w:rPr>
          <w:t>hn</w:t>
        </w:r>
        <w:proofErr w:type="spellEnd"/>
        <w:proofErr w:type="gramEnd"/>
        <w:r w:rsidRPr="00133B93">
          <w:rPr>
            <w:sz w:val="28"/>
            <w:szCs w:val="28"/>
          </w:rPr>
          <w:t xml:space="preserve"> </w:t>
        </w:r>
      </w:ins>
    </w:p>
    <w:p w:rsidR="00133B93" w:rsidRPr="00133B93" w:rsidRDefault="00133B93" w:rsidP="00133B93">
      <w:pPr>
        <w:rPr>
          <w:ins w:id="397" w:author="Unknown"/>
          <w:sz w:val="28"/>
          <w:szCs w:val="28"/>
        </w:rPr>
      </w:pPr>
      <w:ins w:id="398" w:author="Unknown">
        <w:r w:rsidRPr="00133B93">
          <w:rPr>
            <w:sz w:val="28"/>
            <w:szCs w:val="28"/>
          </w:rPr>
          <w:t xml:space="preserve">10.        WHERE   </w:t>
        </w:r>
        <w:proofErr w:type="spellStart"/>
        <w:r w:rsidRPr="00133B93">
          <w:rPr>
            <w:sz w:val="28"/>
            <w:szCs w:val="28"/>
          </w:rPr>
          <w:t>hc.lft</w:t>
        </w:r>
        <w:proofErr w:type="spellEnd"/>
        <w:r w:rsidRPr="00133B93">
          <w:rPr>
            <w:sz w:val="28"/>
            <w:szCs w:val="28"/>
          </w:rPr>
          <w:t xml:space="preserve"> BETWEEN </w:t>
        </w:r>
        <w:proofErr w:type="spellStart"/>
        <w:r w:rsidRPr="00133B93">
          <w:rPr>
            <w:sz w:val="28"/>
            <w:szCs w:val="28"/>
          </w:rPr>
          <w:t>hn.lft</w:t>
        </w:r>
        <w:proofErr w:type="spellEnd"/>
        <w:r w:rsidRPr="00133B93">
          <w:rPr>
            <w:sz w:val="28"/>
            <w:szCs w:val="28"/>
          </w:rPr>
          <w:t xml:space="preserve"> AND </w:t>
        </w:r>
        <w:proofErr w:type="spellStart"/>
        <w:r w:rsidRPr="00133B93">
          <w:rPr>
            <w:sz w:val="28"/>
            <w:szCs w:val="28"/>
          </w:rPr>
          <w:t>hn.rgt</w:t>
        </w:r>
        <w:proofErr w:type="spellEnd"/>
        <w:r w:rsidRPr="00133B93">
          <w:rPr>
            <w:sz w:val="28"/>
            <w:szCs w:val="28"/>
          </w:rPr>
          <w:t xml:space="preserve"> </w:t>
        </w:r>
      </w:ins>
    </w:p>
    <w:p w:rsidR="00133B93" w:rsidRPr="00133B93" w:rsidRDefault="00133B93" w:rsidP="00133B93">
      <w:pPr>
        <w:rPr>
          <w:ins w:id="399" w:author="Unknown"/>
          <w:sz w:val="28"/>
          <w:szCs w:val="28"/>
        </w:rPr>
      </w:pPr>
      <w:ins w:id="400" w:author="Unknown">
        <w:r w:rsidRPr="00133B93">
          <w:rPr>
            <w:sz w:val="28"/>
            <w:szCs w:val="28"/>
          </w:rPr>
          <w:t xml:space="preserve">11.                AND </w:t>
        </w:r>
        <w:proofErr w:type="spellStart"/>
        <w:r w:rsidRPr="00133B93">
          <w:rPr>
            <w:sz w:val="28"/>
            <w:szCs w:val="28"/>
          </w:rPr>
          <w:t>hn.lft</w:t>
        </w:r>
        <w:proofErr w:type="spellEnd"/>
        <w:r w:rsidRPr="00133B93">
          <w:rPr>
            <w:sz w:val="28"/>
            <w:szCs w:val="28"/>
          </w:rPr>
          <w:t xml:space="preserve"> BETWEEN </w:t>
        </w:r>
        <w:proofErr w:type="spellStart"/>
        <w:r w:rsidRPr="00133B93">
          <w:rPr>
            <w:sz w:val="28"/>
            <w:szCs w:val="28"/>
          </w:rPr>
          <w:t>hp.lft</w:t>
        </w:r>
        <w:proofErr w:type="spellEnd"/>
        <w:r w:rsidRPr="00133B93">
          <w:rPr>
            <w:sz w:val="28"/>
            <w:szCs w:val="28"/>
          </w:rPr>
          <w:t xml:space="preserve"> AND </w:t>
        </w:r>
        <w:proofErr w:type="spellStart"/>
        <w:r w:rsidRPr="00133B93">
          <w:rPr>
            <w:sz w:val="28"/>
            <w:szCs w:val="28"/>
          </w:rPr>
          <w:t>hp.rgt</w:t>
        </w:r>
        <w:proofErr w:type="spellEnd"/>
        <w:r w:rsidRPr="00133B93">
          <w:rPr>
            <w:sz w:val="28"/>
            <w:szCs w:val="28"/>
          </w:rPr>
          <w:t xml:space="preserve"> </w:t>
        </w:r>
      </w:ins>
    </w:p>
    <w:p w:rsidR="00133B93" w:rsidRPr="00133B93" w:rsidRDefault="00133B93" w:rsidP="00133B93">
      <w:pPr>
        <w:rPr>
          <w:ins w:id="401" w:author="Unknown"/>
          <w:sz w:val="28"/>
          <w:szCs w:val="28"/>
        </w:rPr>
      </w:pPr>
      <w:ins w:id="402" w:author="Unknown">
        <w:r w:rsidRPr="00133B93">
          <w:rPr>
            <w:sz w:val="28"/>
            <w:szCs w:val="28"/>
          </w:rPr>
          <w:t>12.        ) &lt;= 3</w:t>
        </w:r>
      </w:ins>
    </w:p>
    <w:p w:rsidR="00133B93" w:rsidRPr="00133B93" w:rsidRDefault="00133B93" w:rsidP="00133B93">
      <w:pPr>
        <w:rPr>
          <w:ins w:id="403" w:author="Unknown"/>
          <w:sz w:val="28"/>
          <w:szCs w:val="28"/>
        </w:rPr>
      </w:pPr>
      <w:ins w:id="404" w:author="Unknown">
        <w:r w:rsidRPr="00133B93">
          <w:rPr>
            <w:sz w:val="28"/>
            <w:szCs w:val="28"/>
          </w:rPr>
          <w:fldChar w:fldCharType="begin"/>
        </w:r>
        <w:r w:rsidRPr="00133B93">
          <w:rPr>
            <w:sz w:val="28"/>
            <w:szCs w:val="28"/>
          </w:rPr>
          <w:instrText xml:space="preserve"> HYPERLINK "http://explainextended.com/2009/09/25/adjacency-list-vs-nested-sets-sql-server/" </w:instrText>
        </w:r>
        <w:r w:rsidRPr="00133B93">
          <w:rPr>
            <w:sz w:val="28"/>
            <w:szCs w:val="28"/>
          </w:rPr>
          <w:fldChar w:fldCharType="separate"/>
        </w:r>
        <w:r w:rsidRPr="00133B93">
          <w:rPr>
            <w:rStyle w:val="Hyperlink"/>
            <w:b/>
            <w:bCs/>
            <w:sz w:val="28"/>
            <w:szCs w:val="28"/>
          </w:rPr>
          <w:t>View results for node 42</w:t>
        </w:r>
        <w:r w:rsidRPr="00133B93">
          <w:rPr>
            <w:sz w:val="28"/>
            <w:szCs w:val="28"/>
          </w:rPr>
          <w:fldChar w:fldCharType="end"/>
        </w:r>
      </w:ins>
    </w:p>
    <w:p w:rsidR="00133B93" w:rsidRPr="00133B93" w:rsidRDefault="00133B93" w:rsidP="00133B93">
      <w:pPr>
        <w:rPr>
          <w:ins w:id="405" w:author="Unknown"/>
          <w:sz w:val="28"/>
          <w:szCs w:val="28"/>
        </w:rPr>
      </w:pPr>
      <w:ins w:id="406" w:author="Unknown">
        <w:r w:rsidRPr="00133B93">
          <w:rPr>
            <w:sz w:val="28"/>
            <w:szCs w:val="28"/>
          </w:rPr>
          <w:fldChar w:fldCharType="begin"/>
        </w:r>
        <w:r w:rsidRPr="00133B93">
          <w:rPr>
            <w:sz w:val="28"/>
            <w:szCs w:val="28"/>
          </w:rPr>
          <w:instrText xml:space="preserve"> HYPERLINK "http://explainextended.com/2009/09/25/adjacency-list-vs-nested-sets-sql-server/" \l "viewSource" \o "view source" </w:instrText>
        </w:r>
        <w:r w:rsidRPr="00133B93">
          <w:rPr>
            <w:sz w:val="28"/>
            <w:szCs w:val="28"/>
          </w:rPr>
          <w:fldChar w:fldCharType="separate"/>
        </w:r>
        <w:proofErr w:type="gramStart"/>
        <w:r w:rsidRPr="00133B93">
          <w:rPr>
            <w:rStyle w:val="Hyperlink"/>
            <w:sz w:val="28"/>
            <w:szCs w:val="28"/>
          </w:rPr>
          <w:t>view</w:t>
        </w:r>
        <w:proofErr w:type="gramEnd"/>
        <w:r w:rsidRPr="00133B93">
          <w:rPr>
            <w:rStyle w:val="Hyperlink"/>
            <w:sz w:val="28"/>
            <w:szCs w:val="28"/>
          </w:rPr>
          <w:t xml:space="preserve"> </w:t>
        </w:r>
        <w:proofErr w:type="spellStart"/>
        <w:r w:rsidRPr="00133B93">
          <w:rPr>
            <w:rStyle w:val="Hyperlink"/>
            <w:sz w:val="28"/>
            <w:szCs w:val="28"/>
          </w:rPr>
          <w:t>source</w:t>
        </w:r>
        <w:r w:rsidRPr="00133B93">
          <w:rPr>
            <w:sz w:val="28"/>
            <w:szCs w:val="28"/>
          </w:rPr>
          <w:fldChar w:fldCharType="end"/>
        </w:r>
        <w:r w:rsidRPr="00133B93">
          <w:rPr>
            <w:sz w:val="28"/>
            <w:szCs w:val="28"/>
          </w:rPr>
          <w:fldChar w:fldCharType="begin"/>
        </w:r>
        <w:r w:rsidRPr="00133B93">
          <w:rPr>
            <w:sz w:val="28"/>
            <w:szCs w:val="28"/>
          </w:rPr>
          <w:instrText xml:space="preserve"> HYPERLINK "http://explainextended.com/2009/09/25/adjacency-list-vs-nested-sets-sql-server/" \l "printSource" \o "print" </w:instrText>
        </w:r>
        <w:r w:rsidRPr="00133B93">
          <w:rPr>
            <w:sz w:val="28"/>
            <w:szCs w:val="28"/>
          </w:rPr>
          <w:fldChar w:fldCharType="separate"/>
        </w:r>
        <w:r w:rsidRPr="00133B93">
          <w:rPr>
            <w:rStyle w:val="Hyperlink"/>
            <w:sz w:val="28"/>
            <w:szCs w:val="28"/>
          </w:rPr>
          <w:t>print</w:t>
        </w:r>
        <w:proofErr w:type="spellEnd"/>
        <w:r w:rsidRPr="00133B93">
          <w:rPr>
            <w:sz w:val="28"/>
            <w:szCs w:val="28"/>
          </w:rPr>
          <w:fldChar w:fldCharType="end"/>
        </w:r>
        <w:r w:rsidRPr="00133B93">
          <w:rPr>
            <w:sz w:val="28"/>
            <w:szCs w:val="28"/>
          </w:rPr>
          <w:fldChar w:fldCharType="begin"/>
        </w:r>
        <w:r w:rsidRPr="00133B93">
          <w:rPr>
            <w:sz w:val="28"/>
            <w:szCs w:val="28"/>
          </w:rPr>
          <w:instrText xml:space="preserve"> HYPERLINK "http://explainextended.com/2009/09/25/adjacency-list-vs-nested-sets-sql-server/" \l "about" \o "?" </w:instrText>
        </w:r>
        <w:r w:rsidRPr="00133B93">
          <w:rPr>
            <w:sz w:val="28"/>
            <w:szCs w:val="28"/>
          </w:rPr>
          <w:fldChar w:fldCharType="separate"/>
        </w:r>
        <w:r w:rsidRPr="00133B93">
          <w:rPr>
            <w:rStyle w:val="Hyperlink"/>
            <w:sz w:val="28"/>
            <w:szCs w:val="28"/>
          </w:rPr>
          <w:t>?</w:t>
        </w:r>
        <w:r w:rsidRPr="00133B93">
          <w:rPr>
            <w:sz w:val="28"/>
            <w:szCs w:val="28"/>
          </w:rPr>
          <w:fldChar w:fldCharType="end"/>
        </w:r>
      </w:ins>
    </w:p>
    <w:p w:rsidR="00133B93" w:rsidRPr="00133B93" w:rsidRDefault="00133B93" w:rsidP="00133B93">
      <w:pPr>
        <w:rPr>
          <w:ins w:id="407" w:author="Unknown"/>
          <w:sz w:val="28"/>
          <w:szCs w:val="28"/>
        </w:rPr>
      </w:pPr>
      <w:ins w:id="408" w:author="Unknown">
        <w:r w:rsidRPr="00133B93">
          <w:rPr>
            <w:sz w:val="28"/>
            <w:szCs w:val="28"/>
          </w:rPr>
          <w:t>01</w:t>
        </w:r>
        <w:proofErr w:type="gramStart"/>
        <w:r w:rsidRPr="00133B93">
          <w:rPr>
            <w:sz w:val="28"/>
            <w:szCs w:val="28"/>
          </w:rPr>
          <w:t>.SELECT</w:t>
        </w:r>
        <w:proofErr w:type="gramEnd"/>
        <w:r w:rsidRPr="00133B93">
          <w:rPr>
            <w:sz w:val="28"/>
            <w:szCs w:val="28"/>
          </w:rPr>
          <w:t xml:space="preserve">  hc.id, </w:t>
        </w:r>
        <w:proofErr w:type="spellStart"/>
        <w:r w:rsidRPr="00133B93">
          <w:rPr>
            <w:sz w:val="28"/>
            <w:szCs w:val="28"/>
          </w:rPr>
          <w:t>hc.parent</w:t>
        </w:r>
        <w:proofErr w:type="spellEnd"/>
        <w:r w:rsidRPr="00133B93">
          <w:rPr>
            <w:sz w:val="28"/>
            <w:szCs w:val="28"/>
          </w:rPr>
          <w:t xml:space="preserve">, </w:t>
        </w:r>
        <w:proofErr w:type="spellStart"/>
        <w:r w:rsidRPr="00133B93">
          <w:rPr>
            <w:sz w:val="28"/>
            <w:szCs w:val="28"/>
          </w:rPr>
          <w:t>hc.lft</w:t>
        </w:r>
        <w:proofErr w:type="spellEnd"/>
        <w:r w:rsidRPr="00133B93">
          <w:rPr>
            <w:sz w:val="28"/>
            <w:szCs w:val="28"/>
          </w:rPr>
          <w:t xml:space="preserve">, </w:t>
        </w:r>
        <w:proofErr w:type="spellStart"/>
        <w:r w:rsidRPr="00133B93">
          <w:rPr>
            <w:sz w:val="28"/>
            <w:szCs w:val="28"/>
          </w:rPr>
          <w:t>hc.rgt</w:t>
        </w:r>
        <w:proofErr w:type="spellEnd"/>
        <w:r w:rsidRPr="00133B93">
          <w:rPr>
            <w:sz w:val="28"/>
            <w:szCs w:val="28"/>
          </w:rPr>
          <w:t xml:space="preserve">, </w:t>
        </w:r>
        <w:proofErr w:type="spellStart"/>
        <w:r w:rsidRPr="00133B93">
          <w:rPr>
            <w:sz w:val="28"/>
            <w:szCs w:val="28"/>
          </w:rPr>
          <w:t>hc.data</w:t>
        </w:r>
        <w:proofErr w:type="spellEnd"/>
        <w:r w:rsidRPr="00133B93">
          <w:rPr>
            <w:sz w:val="28"/>
            <w:szCs w:val="28"/>
          </w:rPr>
          <w:t xml:space="preserve"> </w:t>
        </w:r>
      </w:ins>
    </w:p>
    <w:p w:rsidR="00133B93" w:rsidRPr="00133B93" w:rsidRDefault="00133B93" w:rsidP="00133B93">
      <w:pPr>
        <w:rPr>
          <w:ins w:id="409" w:author="Unknown"/>
          <w:sz w:val="28"/>
          <w:szCs w:val="28"/>
        </w:rPr>
      </w:pPr>
      <w:ins w:id="410" w:author="Unknown">
        <w:r w:rsidRPr="00133B93">
          <w:rPr>
            <w:sz w:val="28"/>
            <w:szCs w:val="28"/>
          </w:rPr>
          <w:t>02</w:t>
        </w:r>
        <w:proofErr w:type="gramStart"/>
        <w:r w:rsidRPr="00133B93">
          <w:rPr>
            <w:sz w:val="28"/>
            <w:szCs w:val="28"/>
          </w:rPr>
          <w:t>.FROM</w:t>
        </w:r>
        <w:proofErr w:type="gramEnd"/>
        <w:r w:rsidRPr="00133B93">
          <w:rPr>
            <w:sz w:val="28"/>
            <w:szCs w:val="28"/>
          </w:rPr>
          <w:t>    [20090925_nested].</w:t>
        </w:r>
        <w:proofErr w:type="spellStart"/>
        <w:r w:rsidRPr="00133B93">
          <w:rPr>
            <w:sz w:val="28"/>
            <w:szCs w:val="28"/>
          </w:rPr>
          <w:t>t_hierarchy</w:t>
        </w:r>
        <w:proofErr w:type="spellEnd"/>
        <w:r w:rsidRPr="00133B93">
          <w:rPr>
            <w:sz w:val="28"/>
            <w:szCs w:val="28"/>
          </w:rPr>
          <w:t xml:space="preserve"> </w:t>
        </w:r>
        <w:proofErr w:type="spellStart"/>
        <w:r w:rsidRPr="00133B93">
          <w:rPr>
            <w:sz w:val="28"/>
            <w:szCs w:val="28"/>
          </w:rPr>
          <w:t>hp</w:t>
        </w:r>
        <w:proofErr w:type="spellEnd"/>
        <w:r w:rsidRPr="00133B93">
          <w:rPr>
            <w:sz w:val="28"/>
            <w:szCs w:val="28"/>
          </w:rPr>
          <w:t xml:space="preserve"> </w:t>
        </w:r>
      </w:ins>
    </w:p>
    <w:p w:rsidR="00133B93" w:rsidRPr="00133B93" w:rsidRDefault="00133B93" w:rsidP="00133B93">
      <w:pPr>
        <w:rPr>
          <w:ins w:id="411" w:author="Unknown"/>
          <w:sz w:val="28"/>
          <w:szCs w:val="28"/>
        </w:rPr>
      </w:pPr>
      <w:ins w:id="412" w:author="Unknown">
        <w:r w:rsidRPr="00133B93">
          <w:rPr>
            <w:sz w:val="28"/>
            <w:szCs w:val="28"/>
          </w:rPr>
          <w:t>03</w:t>
        </w:r>
        <w:proofErr w:type="gramStart"/>
        <w:r w:rsidRPr="00133B93">
          <w:rPr>
            <w:sz w:val="28"/>
            <w:szCs w:val="28"/>
          </w:rPr>
          <w:t>.JOIN</w:t>
        </w:r>
        <w:proofErr w:type="gramEnd"/>
        <w:r w:rsidRPr="00133B93">
          <w:rPr>
            <w:sz w:val="28"/>
            <w:szCs w:val="28"/>
          </w:rPr>
          <w:t>    [20090925_nested].</w:t>
        </w:r>
        <w:proofErr w:type="spellStart"/>
        <w:r w:rsidRPr="00133B93">
          <w:rPr>
            <w:sz w:val="28"/>
            <w:szCs w:val="28"/>
          </w:rPr>
          <w:t>t_hierarchy</w:t>
        </w:r>
        <w:proofErr w:type="spellEnd"/>
        <w:r w:rsidRPr="00133B93">
          <w:rPr>
            <w:sz w:val="28"/>
            <w:szCs w:val="28"/>
          </w:rPr>
          <w:t xml:space="preserve"> </w:t>
        </w:r>
        <w:proofErr w:type="spellStart"/>
        <w:r w:rsidRPr="00133B93">
          <w:rPr>
            <w:sz w:val="28"/>
            <w:szCs w:val="28"/>
          </w:rPr>
          <w:t>hc</w:t>
        </w:r>
        <w:proofErr w:type="spellEnd"/>
        <w:r w:rsidRPr="00133B93">
          <w:rPr>
            <w:sz w:val="28"/>
            <w:szCs w:val="28"/>
          </w:rPr>
          <w:t xml:space="preserve"> </w:t>
        </w:r>
      </w:ins>
    </w:p>
    <w:p w:rsidR="00133B93" w:rsidRPr="00133B93" w:rsidRDefault="00133B93" w:rsidP="00133B93">
      <w:pPr>
        <w:rPr>
          <w:ins w:id="413" w:author="Unknown"/>
          <w:sz w:val="28"/>
          <w:szCs w:val="28"/>
        </w:rPr>
      </w:pPr>
      <w:ins w:id="414" w:author="Unknown">
        <w:r w:rsidRPr="00133B93">
          <w:rPr>
            <w:sz w:val="28"/>
            <w:szCs w:val="28"/>
          </w:rPr>
          <w:t>04</w:t>
        </w:r>
        <w:proofErr w:type="gramStart"/>
        <w:r w:rsidRPr="00133B93">
          <w:rPr>
            <w:sz w:val="28"/>
            <w:szCs w:val="28"/>
          </w:rPr>
          <w:t>.ON</w:t>
        </w:r>
        <w:proofErr w:type="gramEnd"/>
        <w:r w:rsidRPr="00133B93">
          <w:rPr>
            <w:sz w:val="28"/>
            <w:szCs w:val="28"/>
          </w:rPr>
          <w:t xml:space="preserve">      </w:t>
        </w:r>
        <w:proofErr w:type="spellStart"/>
        <w:r w:rsidRPr="00133B93">
          <w:rPr>
            <w:sz w:val="28"/>
            <w:szCs w:val="28"/>
          </w:rPr>
          <w:t>hc.lft</w:t>
        </w:r>
        <w:proofErr w:type="spellEnd"/>
        <w:r w:rsidRPr="00133B93">
          <w:rPr>
            <w:sz w:val="28"/>
            <w:szCs w:val="28"/>
          </w:rPr>
          <w:t xml:space="preserve"> BETWEEN </w:t>
        </w:r>
        <w:proofErr w:type="spellStart"/>
        <w:r w:rsidRPr="00133B93">
          <w:rPr>
            <w:sz w:val="28"/>
            <w:szCs w:val="28"/>
          </w:rPr>
          <w:t>hp.lft</w:t>
        </w:r>
        <w:proofErr w:type="spellEnd"/>
        <w:r w:rsidRPr="00133B93">
          <w:rPr>
            <w:sz w:val="28"/>
            <w:szCs w:val="28"/>
          </w:rPr>
          <w:t xml:space="preserve"> AND </w:t>
        </w:r>
        <w:proofErr w:type="spellStart"/>
        <w:r w:rsidRPr="00133B93">
          <w:rPr>
            <w:sz w:val="28"/>
            <w:szCs w:val="28"/>
          </w:rPr>
          <w:t>hp.rgt</w:t>
        </w:r>
        <w:proofErr w:type="spellEnd"/>
        <w:r w:rsidRPr="00133B93">
          <w:rPr>
            <w:sz w:val="28"/>
            <w:szCs w:val="28"/>
          </w:rPr>
          <w:t xml:space="preserve"> </w:t>
        </w:r>
      </w:ins>
    </w:p>
    <w:p w:rsidR="00133B93" w:rsidRPr="00133B93" w:rsidRDefault="00133B93" w:rsidP="00133B93">
      <w:pPr>
        <w:rPr>
          <w:ins w:id="415" w:author="Unknown"/>
          <w:sz w:val="28"/>
          <w:szCs w:val="28"/>
        </w:rPr>
      </w:pPr>
      <w:ins w:id="416" w:author="Unknown">
        <w:r w:rsidRPr="00133B93">
          <w:rPr>
            <w:sz w:val="28"/>
            <w:szCs w:val="28"/>
          </w:rPr>
          <w:t>05</w:t>
        </w:r>
        <w:proofErr w:type="gramStart"/>
        <w:r w:rsidRPr="00133B93">
          <w:rPr>
            <w:sz w:val="28"/>
            <w:szCs w:val="28"/>
          </w:rPr>
          <w:t>.WHERE</w:t>
        </w:r>
        <w:proofErr w:type="gramEnd"/>
        <w:r w:rsidRPr="00133B93">
          <w:rPr>
            <w:sz w:val="28"/>
            <w:szCs w:val="28"/>
          </w:rPr>
          <w:t xml:space="preserve">   hp.id = 42 </w:t>
        </w:r>
      </w:ins>
    </w:p>
    <w:p w:rsidR="00133B93" w:rsidRPr="00133B93" w:rsidRDefault="00133B93" w:rsidP="00133B93">
      <w:pPr>
        <w:rPr>
          <w:ins w:id="417" w:author="Unknown"/>
          <w:sz w:val="28"/>
          <w:szCs w:val="28"/>
        </w:rPr>
      </w:pPr>
      <w:ins w:id="418" w:author="Unknown">
        <w:r w:rsidRPr="00133B93">
          <w:rPr>
            <w:sz w:val="28"/>
            <w:szCs w:val="28"/>
          </w:rPr>
          <w:t>06.        AND</w:t>
        </w:r>
      </w:ins>
    </w:p>
    <w:p w:rsidR="00133B93" w:rsidRPr="00133B93" w:rsidRDefault="00133B93" w:rsidP="00133B93">
      <w:pPr>
        <w:rPr>
          <w:ins w:id="419" w:author="Unknown"/>
          <w:sz w:val="28"/>
          <w:szCs w:val="28"/>
        </w:rPr>
      </w:pPr>
      <w:ins w:id="420" w:author="Unknown">
        <w:r w:rsidRPr="00133B93">
          <w:rPr>
            <w:sz w:val="28"/>
            <w:szCs w:val="28"/>
          </w:rPr>
          <w:t xml:space="preserve">07.        ( </w:t>
        </w:r>
      </w:ins>
    </w:p>
    <w:p w:rsidR="00133B93" w:rsidRPr="00133B93" w:rsidRDefault="00133B93" w:rsidP="00133B93">
      <w:pPr>
        <w:rPr>
          <w:ins w:id="421" w:author="Unknown"/>
          <w:sz w:val="28"/>
          <w:szCs w:val="28"/>
        </w:rPr>
      </w:pPr>
      <w:ins w:id="422" w:author="Unknown">
        <w:r w:rsidRPr="00133B93">
          <w:rPr>
            <w:sz w:val="28"/>
            <w:szCs w:val="28"/>
          </w:rPr>
          <w:t>08.        SELECT</w:t>
        </w:r>
        <w:proofErr w:type="gramStart"/>
        <w:r w:rsidRPr="00133B93">
          <w:rPr>
            <w:sz w:val="28"/>
            <w:szCs w:val="28"/>
          </w:rPr>
          <w:t>  COUNT</w:t>
        </w:r>
        <w:proofErr w:type="gramEnd"/>
        <w:r w:rsidRPr="00133B93">
          <w:rPr>
            <w:sz w:val="28"/>
            <w:szCs w:val="28"/>
          </w:rPr>
          <w:t xml:space="preserve">(*) </w:t>
        </w:r>
      </w:ins>
    </w:p>
    <w:p w:rsidR="00133B93" w:rsidRPr="00133B93" w:rsidRDefault="00133B93" w:rsidP="00133B93">
      <w:pPr>
        <w:rPr>
          <w:ins w:id="423" w:author="Unknown"/>
          <w:sz w:val="28"/>
          <w:szCs w:val="28"/>
        </w:rPr>
      </w:pPr>
      <w:ins w:id="424" w:author="Unknown">
        <w:r w:rsidRPr="00133B93">
          <w:rPr>
            <w:sz w:val="28"/>
            <w:szCs w:val="28"/>
          </w:rPr>
          <w:t>09.        FROM    [20090925_nested].</w:t>
        </w:r>
        <w:proofErr w:type="spellStart"/>
        <w:r w:rsidRPr="00133B93">
          <w:rPr>
            <w:sz w:val="28"/>
            <w:szCs w:val="28"/>
          </w:rPr>
          <w:t>t_hierarchy</w:t>
        </w:r>
        <w:proofErr w:type="spellEnd"/>
        <w:r w:rsidRPr="00133B93">
          <w:rPr>
            <w:sz w:val="28"/>
            <w:szCs w:val="28"/>
          </w:rPr>
          <w:t xml:space="preserve"> </w:t>
        </w:r>
        <w:proofErr w:type="spellStart"/>
        <w:proofErr w:type="gramStart"/>
        <w:r w:rsidRPr="00133B93">
          <w:rPr>
            <w:sz w:val="28"/>
            <w:szCs w:val="28"/>
          </w:rPr>
          <w:t>hn</w:t>
        </w:r>
        <w:proofErr w:type="spellEnd"/>
        <w:proofErr w:type="gramEnd"/>
        <w:r w:rsidRPr="00133B93">
          <w:rPr>
            <w:sz w:val="28"/>
            <w:szCs w:val="28"/>
          </w:rPr>
          <w:t xml:space="preserve"> </w:t>
        </w:r>
      </w:ins>
    </w:p>
    <w:p w:rsidR="00133B93" w:rsidRPr="00133B93" w:rsidRDefault="00133B93" w:rsidP="00133B93">
      <w:pPr>
        <w:rPr>
          <w:ins w:id="425" w:author="Unknown"/>
          <w:sz w:val="28"/>
          <w:szCs w:val="28"/>
        </w:rPr>
      </w:pPr>
      <w:ins w:id="426" w:author="Unknown">
        <w:r w:rsidRPr="00133B93">
          <w:rPr>
            <w:sz w:val="28"/>
            <w:szCs w:val="28"/>
          </w:rPr>
          <w:t xml:space="preserve">10.        WHERE   </w:t>
        </w:r>
        <w:proofErr w:type="spellStart"/>
        <w:r w:rsidRPr="00133B93">
          <w:rPr>
            <w:sz w:val="28"/>
            <w:szCs w:val="28"/>
          </w:rPr>
          <w:t>hc.lft</w:t>
        </w:r>
        <w:proofErr w:type="spellEnd"/>
        <w:r w:rsidRPr="00133B93">
          <w:rPr>
            <w:sz w:val="28"/>
            <w:szCs w:val="28"/>
          </w:rPr>
          <w:t xml:space="preserve"> BETWEEN </w:t>
        </w:r>
        <w:proofErr w:type="spellStart"/>
        <w:r w:rsidRPr="00133B93">
          <w:rPr>
            <w:sz w:val="28"/>
            <w:szCs w:val="28"/>
          </w:rPr>
          <w:t>hn.lft</w:t>
        </w:r>
        <w:proofErr w:type="spellEnd"/>
        <w:r w:rsidRPr="00133B93">
          <w:rPr>
            <w:sz w:val="28"/>
            <w:szCs w:val="28"/>
          </w:rPr>
          <w:t xml:space="preserve"> AND </w:t>
        </w:r>
        <w:proofErr w:type="spellStart"/>
        <w:r w:rsidRPr="00133B93">
          <w:rPr>
            <w:sz w:val="28"/>
            <w:szCs w:val="28"/>
          </w:rPr>
          <w:t>hn.rgt</w:t>
        </w:r>
        <w:proofErr w:type="spellEnd"/>
        <w:r w:rsidRPr="00133B93">
          <w:rPr>
            <w:sz w:val="28"/>
            <w:szCs w:val="28"/>
          </w:rPr>
          <w:t xml:space="preserve"> </w:t>
        </w:r>
      </w:ins>
    </w:p>
    <w:p w:rsidR="00133B93" w:rsidRPr="00133B93" w:rsidRDefault="00133B93" w:rsidP="00133B93">
      <w:pPr>
        <w:rPr>
          <w:ins w:id="427" w:author="Unknown"/>
          <w:sz w:val="28"/>
          <w:szCs w:val="28"/>
        </w:rPr>
      </w:pPr>
      <w:ins w:id="428" w:author="Unknown">
        <w:r w:rsidRPr="00133B93">
          <w:rPr>
            <w:sz w:val="28"/>
            <w:szCs w:val="28"/>
          </w:rPr>
          <w:t xml:space="preserve">11.                AND </w:t>
        </w:r>
        <w:proofErr w:type="spellStart"/>
        <w:r w:rsidRPr="00133B93">
          <w:rPr>
            <w:sz w:val="28"/>
            <w:szCs w:val="28"/>
          </w:rPr>
          <w:t>hn.lft</w:t>
        </w:r>
        <w:proofErr w:type="spellEnd"/>
        <w:r w:rsidRPr="00133B93">
          <w:rPr>
            <w:sz w:val="28"/>
            <w:szCs w:val="28"/>
          </w:rPr>
          <w:t xml:space="preserve"> BETWEEN </w:t>
        </w:r>
        <w:proofErr w:type="spellStart"/>
        <w:r w:rsidRPr="00133B93">
          <w:rPr>
            <w:sz w:val="28"/>
            <w:szCs w:val="28"/>
          </w:rPr>
          <w:t>hp.lft</w:t>
        </w:r>
        <w:proofErr w:type="spellEnd"/>
        <w:r w:rsidRPr="00133B93">
          <w:rPr>
            <w:sz w:val="28"/>
            <w:szCs w:val="28"/>
          </w:rPr>
          <w:t xml:space="preserve"> AND </w:t>
        </w:r>
        <w:proofErr w:type="spellStart"/>
        <w:r w:rsidRPr="00133B93">
          <w:rPr>
            <w:sz w:val="28"/>
            <w:szCs w:val="28"/>
          </w:rPr>
          <w:t>hp.rgt</w:t>
        </w:r>
        <w:proofErr w:type="spellEnd"/>
        <w:r w:rsidRPr="00133B93">
          <w:rPr>
            <w:sz w:val="28"/>
            <w:szCs w:val="28"/>
          </w:rPr>
          <w:t xml:space="preserve"> </w:t>
        </w:r>
      </w:ins>
    </w:p>
    <w:p w:rsidR="00133B93" w:rsidRPr="00133B93" w:rsidRDefault="00133B93" w:rsidP="00133B93">
      <w:pPr>
        <w:rPr>
          <w:ins w:id="429" w:author="Unknown"/>
          <w:sz w:val="28"/>
          <w:szCs w:val="28"/>
        </w:rPr>
      </w:pPr>
      <w:ins w:id="430" w:author="Unknown">
        <w:r w:rsidRPr="00133B93">
          <w:rPr>
            <w:sz w:val="28"/>
            <w:szCs w:val="28"/>
          </w:rPr>
          <w:lastRenderedPageBreak/>
          <w:t>12.        ) &lt;= 3</w: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3"/>
        <w:gridCol w:w="837"/>
        <w:gridCol w:w="912"/>
        <w:gridCol w:w="912"/>
        <w:gridCol w:w="1335"/>
        <w:gridCol w:w="45"/>
      </w:tblGrid>
      <w:tr w:rsidR="00133B93" w:rsidRPr="00133B93" w:rsidTr="00133B93">
        <w:trPr>
          <w:gridAfter w:val="1"/>
          <w:tblCellSpacing w:w="15" w:type="dxa"/>
        </w:trPr>
        <w:tc>
          <w:tcPr>
            <w:tcW w:w="0" w:type="auto"/>
            <w:vAlign w:val="center"/>
            <w:hideMark/>
          </w:tcPr>
          <w:p w:rsidR="00133B93" w:rsidRPr="00133B93" w:rsidRDefault="00133B93" w:rsidP="00133B93">
            <w:pPr>
              <w:rPr>
                <w:b/>
                <w:bCs/>
                <w:sz w:val="28"/>
                <w:szCs w:val="28"/>
              </w:rPr>
            </w:pPr>
            <w:r w:rsidRPr="00133B93">
              <w:rPr>
                <w:b/>
                <w:bCs/>
                <w:sz w:val="28"/>
                <w:szCs w:val="28"/>
              </w:rPr>
              <w:t>id</w:t>
            </w:r>
          </w:p>
        </w:tc>
        <w:tc>
          <w:tcPr>
            <w:tcW w:w="0" w:type="auto"/>
            <w:vAlign w:val="center"/>
            <w:hideMark/>
          </w:tcPr>
          <w:p w:rsidR="00133B93" w:rsidRPr="00133B93" w:rsidRDefault="00133B93" w:rsidP="00133B93">
            <w:pPr>
              <w:rPr>
                <w:b/>
                <w:bCs/>
                <w:sz w:val="28"/>
                <w:szCs w:val="28"/>
              </w:rPr>
            </w:pPr>
            <w:r w:rsidRPr="00133B93">
              <w:rPr>
                <w:b/>
                <w:bCs/>
                <w:sz w:val="28"/>
                <w:szCs w:val="28"/>
              </w:rPr>
              <w:t>parent</w:t>
            </w:r>
          </w:p>
        </w:tc>
        <w:tc>
          <w:tcPr>
            <w:tcW w:w="0" w:type="auto"/>
            <w:vAlign w:val="center"/>
            <w:hideMark/>
          </w:tcPr>
          <w:p w:rsidR="00133B93" w:rsidRPr="00133B93" w:rsidRDefault="00133B93" w:rsidP="00133B93">
            <w:pPr>
              <w:rPr>
                <w:b/>
                <w:bCs/>
                <w:sz w:val="28"/>
                <w:szCs w:val="28"/>
              </w:rPr>
            </w:pPr>
            <w:proofErr w:type="spellStart"/>
            <w:r w:rsidRPr="00133B93">
              <w:rPr>
                <w:b/>
                <w:bCs/>
                <w:sz w:val="28"/>
                <w:szCs w:val="28"/>
              </w:rPr>
              <w:t>lft</w:t>
            </w:r>
            <w:proofErr w:type="spellEnd"/>
          </w:p>
        </w:tc>
        <w:tc>
          <w:tcPr>
            <w:tcW w:w="0" w:type="auto"/>
            <w:vAlign w:val="center"/>
            <w:hideMark/>
          </w:tcPr>
          <w:p w:rsidR="00133B93" w:rsidRPr="00133B93" w:rsidRDefault="00133B93" w:rsidP="00133B93">
            <w:pPr>
              <w:rPr>
                <w:b/>
                <w:bCs/>
                <w:sz w:val="28"/>
                <w:szCs w:val="28"/>
              </w:rPr>
            </w:pPr>
            <w:proofErr w:type="spellStart"/>
            <w:r w:rsidRPr="00133B93">
              <w:rPr>
                <w:b/>
                <w:bCs/>
                <w:sz w:val="28"/>
                <w:szCs w:val="28"/>
              </w:rPr>
              <w:t>rgt</w:t>
            </w:r>
            <w:proofErr w:type="spellEnd"/>
          </w:p>
        </w:tc>
        <w:tc>
          <w:tcPr>
            <w:tcW w:w="0" w:type="auto"/>
            <w:vAlign w:val="center"/>
            <w:hideMark/>
          </w:tcPr>
          <w:p w:rsidR="00133B93" w:rsidRPr="00133B93" w:rsidRDefault="00133B93" w:rsidP="00133B93">
            <w:pPr>
              <w:rPr>
                <w:b/>
                <w:bCs/>
                <w:sz w:val="28"/>
                <w:szCs w:val="28"/>
              </w:rPr>
            </w:pPr>
            <w:r w:rsidRPr="00133B93">
              <w:rPr>
                <w:b/>
                <w:bCs/>
                <w:sz w:val="28"/>
                <w:szCs w:val="28"/>
              </w:rPr>
              <w:t>data</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42</w:t>
            </w:r>
          </w:p>
        </w:tc>
        <w:tc>
          <w:tcPr>
            <w:tcW w:w="0" w:type="auto"/>
            <w:vAlign w:val="center"/>
            <w:hideMark/>
          </w:tcPr>
          <w:p w:rsidR="00133B93" w:rsidRPr="00133B93" w:rsidRDefault="00133B93" w:rsidP="00133B93">
            <w:pPr>
              <w:rPr>
                <w:sz w:val="28"/>
                <w:szCs w:val="28"/>
              </w:rPr>
            </w:pPr>
            <w:r w:rsidRPr="00133B93">
              <w:rPr>
                <w:sz w:val="28"/>
                <w:szCs w:val="28"/>
              </w:rPr>
              <w:t>8</w:t>
            </w:r>
          </w:p>
        </w:tc>
        <w:tc>
          <w:tcPr>
            <w:tcW w:w="0" w:type="auto"/>
            <w:vAlign w:val="center"/>
            <w:hideMark/>
          </w:tcPr>
          <w:p w:rsidR="00133B93" w:rsidRPr="00133B93" w:rsidRDefault="00133B93" w:rsidP="00133B93">
            <w:pPr>
              <w:rPr>
                <w:sz w:val="28"/>
                <w:szCs w:val="28"/>
              </w:rPr>
            </w:pPr>
            <w:r w:rsidRPr="00133B93">
              <w:rPr>
                <w:sz w:val="28"/>
                <w:szCs w:val="28"/>
              </w:rPr>
              <w:t>257814</w:t>
            </w:r>
          </w:p>
        </w:tc>
        <w:tc>
          <w:tcPr>
            <w:tcW w:w="0" w:type="auto"/>
            <w:vAlign w:val="center"/>
            <w:hideMark/>
          </w:tcPr>
          <w:p w:rsidR="00133B93" w:rsidRPr="00133B93" w:rsidRDefault="00133B93" w:rsidP="00133B93">
            <w:pPr>
              <w:rPr>
                <w:sz w:val="28"/>
                <w:szCs w:val="28"/>
              </w:rPr>
            </w:pPr>
            <w:r w:rsidRPr="00133B93">
              <w:rPr>
                <w:sz w:val="28"/>
                <w:szCs w:val="28"/>
              </w:rPr>
              <w:t>281250</w:t>
            </w:r>
          </w:p>
        </w:tc>
        <w:tc>
          <w:tcPr>
            <w:tcW w:w="0" w:type="auto"/>
            <w:vAlign w:val="center"/>
            <w:hideMark/>
          </w:tcPr>
          <w:p w:rsidR="00133B93" w:rsidRPr="00133B93" w:rsidRDefault="00133B93" w:rsidP="00133B93">
            <w:pPr>
              <w:rPr>
                <w:sz w:val="28"/>
                <w:szCs w:val="28"/>
              </w:rPr>
            </w:pPr>
            <w:r w:rsidRPr="00133B93">
              <w:rPr>
                <w:sz w:val="28"/>
                <w:szCs w:val="28"/>
              </w:rPr>
              <w:t>Value 42</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211</w:t>
            </w:r>
          </w:p>
        </w:tc>
        <w:tc>
          <w:tcPr>
            <w:tcW w:w="0" w:type="auto"/>
            <w:vAlign w:val="center"/>
            <w:hideMark/>
          </w:tcPr>
          <w:p w:rsidR="00133B93" w:rsidRPr="00133B93" w:rsidRDefault="00133B93" w:rsidP="00133B93">
            <w:pPr>
              <w:rPr>
                <w:sz w:val="28"/>
                <w:szCs w:val="28"/>
              </w:rPr>
            </w:pPr>
            <w:r w:rsidRPr="00133B93">
              <w:rPr>
                <w:sz w:val="28"/>
                <w:szCs w:val="28"/>
              </w:rPr>
              <w:t>42</w:t>
            </w:r>
          </w:p>
        </w:tc>
        <w:tc>
          <w:tcPr>
            <w:tcW w:w="0" w:type="auto"/>
            <w:vAlign w:val="center"/>
            <w:hideMark/>
          </w:tcPr>
          <w:p w:rsidR="00133B93" w:rsidRPr="00133B93" w:rsidRDefault="00133B93" w:rsidP="00133B93">
            <w:pPr>
              <w:rPr>
                <w:sz w:val="28"/>
                <w:szCs w:val="28"/>
              </w:rPr>
            </w:pPr>
            <w:r w:rsidRPr="00133B93">
              <w:rPr>
                <w:sz w:val="28"/>
                <w:szCs w:val="28"/>
              </w:rPr>
              <w:t>257815</w:t>
            </w:r>
          </w:p>
        </w:tc>
        <w:tc>
          <w:tcPr>
            <w:tcW w:w="0" w:type="auto"/>
            <w:vAlign w:val="center"/>
            <w:hideMark/>
          </w:tcPr>
          <w:p w:rsidR="00133B93" w:rsidRPr="00133B93" w:rsidRDefault="00133B93" w:rsidP="00133B93">
            <w:pPr>
              <w:rPr>
                <w:sz w:val="28"/>
                <w:szCs w:val="28"/>
              </w:rPr>
            </w:pPr>
            <w:r w:rsidRPr="00133B93">
              <w:rPr>
                <w:sz w:val="28"/>
                <w:szCs w:val="28"/>
              </w:rPr>
              <w:t>262501</w:t>
            </w:r>
          </w:p>
        </w:tc>
        <w:tc>
          <w:tcPr>
            <w:tcW w:w="0" w:type="auto"/>
            <w:vAlign w:val="center"/>
            <w:hideMark/>
          </w:tcPr>
          <w:p w:rsidR="00133B93" w:rsidRPr="00133B93" w:rsidRDefault="00133B93" w:rsidP="00133B93">
            <w:pPr>
              <w:rPr>
                <w:sz w:val="28"/>
                <w:szCs w:val="28"/>
              </w:rPr>
            </w:pPr>
            <w:r w:rsidRPr="00133B93">
              <w:rPr>
                <w:sz w:val="28"/>
                <w:szCs w:val="28"/>
              </w:rPr>
              <w:t>Value 211</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212</w:t>
            </w:r>
          </w:p>
        </w:tc>
        <w:tc>
          <w:tcPr>
            <w:tcW w:w="0" w:type="auto"/>
            <w:vAlign w:val="center"/>
            <w:hideMark/>
          </w:tcPr>
          <w:p w:rsidR="00133B93" w:rsidRPr="00133B93" w:rsidRDefault="00133B93" w:rsidP="00133B93">
            <w:pPr>
              <w:rPr>
                <w:sz w:val="28"/>
                <w:szCs w:val="28"/>
              </w:rPr>
            </w:pPr>
            <w:r w:rsidRPr="00133B93">
              <w:rPr>
                <w:sz w:val="28"/>
                <w:szCs w:val="28"/>
              </w:rPr>
              <w:t>42</w:t>
            </w:r>
          </w:p>
        </w:tc>
        <w:tc>
          <w:tcPr>
            <w:tcW w:w="0" w:type="auto"/>
            <w:vAlign w:val="center"/>
            <w:hideMark/>
          </w:tcPr>
          <w:p w:rsidR="00133B93" w:rsidRPr="00133B93" w:rsidRDefault="00133B93" w:rsidP="00133B93">
            <w:pPr>
              <w:rPr>
                <w:sz w:val="28"/>
                <w:szCs w:val="28"/>
              </w:rPr>
            </w:pPr>
            <w:r w:rsidRPr="00133B93">
              <w:rPr>
                <w:sz w:val="28"/>
                <w:szCs w:val="28"/>
              </w:rPr>
              <w:t>262502</w:t>
            </w:r>
          </w:p>
        </w:tc>
        <w:tc>
          <w:tcPr>
            <w:tcW w:w="0" w:type="auto"/>
            <w:vAlign w:val="center"/>
            <w:hideMark/>
          </w:tcPr>
          <w:p w:rsidR="00133B93" w:rsidRPr="00133B93" w:rsidRDefault="00133B93" w:rsidP="00133B93">
            <w:pPr>
              <w:rPr>
                <w:sz w:val="28"/>
                <w:szCs w:val="28"/>
              </w:rPr>
            </w:pPr>
            <w:r w:rsidRPr="00133B93">
              <w:rPr>
                <w:sz w:val="28"/>
                <w:szCs w:val="28"/>
              </w:rPr>
              <w:t>267188</w:t>
            </w:r>
          </w:p>
        </w:tc>
        <w:tc>
          <w:tcPr>
            <w:tcW w:w="0" w:type="auto"/>
            <w:vAlign w:val="center"/>
            <w:hideMark/>
          </w:tcPr>
          <w:p w:rsidR="00133B93" w:rsidRPr="00133B93" w:rsidRDefault="00133B93" w:rsidP="00133B93">
            <w:pPr>
              <w:rPr>
                <w:sz w:val="28"/>
                <w:szCs w:val="28"/>
              </w:rPr>
            </w:pPr>
            <w:r w:rsidRPr="00133B93">
              <w:rPr>
                <w:sz w:val="28"/>
                <w:szCs w:val="28"/>
              </w:rPr>
              <w:t>Value 212</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213</w:t>
            </w:r>
          </w:p>
        </w:tc>
        <w:tc>
          <w:tcPr>
            <w:tcW w:w="0" w:type="auto"/>
            <w:vAlign w:val="center"/>
            <w:hideMark/>
          </w:tcPr>
          <w:p w:rsidR="00133B93" w:rsidRPr="00133B93" w:rsidRDefault="00133B93" w:rsidP="00133B93">
            <w:pPr>
              <w:rPr>
                <w:sz w:val="28"/>
                <w:szCs w:val="28"/>
              </w:rPr>
            </w:pPr>
            <w:r w:rsidRPr="00133B93">
              <w:rPr>
                <w:sz w:val="28"/>
                <w:szCs w:val="28"/>
              </w:rPr>
              <w:t>42</w:t>
            </w:r>
          </w:p>
        </w:tc>
        <w:tc>
          <w:tcPr>
            <w:tcW w:w="0" w:type="auto"/>
            <w:vAlign w:val="center"/>
            <w:hideMark/>
          </w:tcPr>
          <w:p w:rsidR="00133B93" w:rsidRPr="00133B93" w:rsidRDefault="00133B93" w:rsidP="00133B93">
            <w:pPr>
              <w:rPr>
                <w:sz w:val="28"/>
                <w:szCs w:val="28"/>
              </w:rPr>
            </w:pPr>
            <w:r w:rsidRPr="00133B93">
              <w:rPr>
                <w:sz w:val="28"/>
                <w:szCs w:val="28"/>
              </w:rPr>
              <w:t>267189</w:t>
            </w:r>
          </w:p>
        </w:tc>
        <w:tc>
          <w:tcPr>
            <w:tcW w:w="0" w:type="auto"/>
            <w:vAlign w:val="center"/>
            <w:hideMark/>
          </w:tcPr>
          <w:p w:rsidR="00133B93" w:rsidRPr="00133B93" w:rsidRDefault="00133B93" w:rsidP="00133B93">
            <w:pPr>
              <w:rPr>
                <w:sz w:val="28"/>
                <w:szCs w:val="28"/>
              </w:rPr>
            </w:pPr>
            <w:r w:rsidRPr="00133B93">
              <w:rPr>
                <w:sz w:val="28"/>
                <w:szCs w:val="28"/>
              </w:rPr>
              <w:t>271875</w:t>
            </w:r>
          </w:p>
        </w:tc>
        <w:tc>
          <w:tcPr>
            <w:tcW w:w="0" w:type="auto"/>
            <w:vAlign w:val="center"/>
            <w:hideMark/>
          </w:tcPr>
          <w:p w:rsidR="00133B93" w:rsidRPr="00133B93" w:rsidRDefault="00133B93" w:rsidP="00133B93">
            <w:pPr>
              <w:rPr>
                <w:sz w:val="28"/>
                <w:szCs w:val="28"/>
              </w:rPr>
            </w:pPr>
            <w:r w:rsidRPr="00133B93">
              <w:rPr>
                <w:sz w:val="28"/>
                <w:szCs w:val="28"/>
              </w:rPr>
              <w:t>Value 213</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214</w:t>
            </w:r>
          </w:p>
        </w:tc>
        <w:tc>
          <w:tcPr>
            <w:tcW w:w="0" w:type="auto"/>
            <w:vAlign w:val="center"/>
            <w:hideMark/>
          </w:tcPr>
          <w:p w:rsidR="00133B93" w:rsidRPr="00133B93" w:rsidRDefault="00133B93" w:rsidP="00133B93">
            <w:pPr>
              <w:rPr>
                <w:sz w:val="28"/>
                <w:szCs w:val="28"/>
              </w:rPr>
            </w:pPr>
            <w:r w:rsidRPr="00133B93">
              <w:rPr>
                <w:sz w:val="28"/>
                <w:szCs w:val="28"/>
              </w:rPr>
              <w:t>42</w:t>
            </w:r>
          </w:p>
        </w:tc>
        <w:tc>
          <w:tcPr>
            <w:tcW w:w="0" w:type="auto"/>
            <w:vAlign w:val="center"/>
            <w:hideMark/>
          </w:tcPr>
          <w:p w:rsidR="00133B93" w:rsidRPr="00133B93" w:rsidRDefault="00133B93" w:rsidP="00133B93">
            <w:pPr>
              <w:rPr>
                <w:sz w:val="28"/>
                <w:szCs w:val="28"/>
              </w:rPr>
            </w:pPr>
            <w:r w:rsidRPr="00133B93">
              <w:rPr>
                <w:sz w:val="28"/>
                <w:szCs w:val="28"/>
              </w:rPr>
              <w:t>271876</w:t>
            </w:r>
          </w:p>
        </w:tc>
        <w:tc>
          <w:tcPr>
            <w:tcW w:w="0" w:type="auto"/>
            <w:vAlign w:val="center"/>
            <w:hideMark/>
          </w:tcPr>
          <w:p w:rsidR="00133B93" w:rsidRPr="00133B93" w:rsidRDefault="00133B93" w:rsidP="00133B93">
            <w:pPr>
              <w:rPr>
                <w:sz w:val="28"/>
                <w:szCs w:val="28"/>
              </w:rPr>
            </w:pPr>
            <w:r w:rsidRPr="00133B93">
              <w:rPr>
                <w:sz w:val="28"/>
                <w:szCs w:val="28"/>
              </w:rPr>
              <w:t>276562</w:t>
            </w:r>
          </w:p>
        </w:tc>
        <w:tc>
          <w:tcPr>
            <w:tcW w:w="0" w:type="auto"/>
            <w:vAlign w:val="center"/>
            <w:hideMark/>
          </w:tcPr>
          <w:p w:rsidR="00133B93" w:rsidRPr="00133B93" w:rsidRDefault="00133B93" w:rsidP="00133B93">
            <w:pPr>
              <w:rPr>
                <w:sz w:val="28"/>
                <w:szCs w:val="28"/>
              </w:rPr>
            </w:pPr>
            <w:r w:rsidRPr="00133B93">
              <w:rPr>
                <w:sz w:val="28"/>
                <w:szCs w:val="28"/>
              </w:rPr>
              <w:t>Value 214</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215</w:t>
            </w:r>
          </w:p>
        </w:tc>
        <w:tc>
          <w:tcPr>
            <w:tcW w:w="0" w:type="auto"/>
            <w:vAlign w:val="center"/>
            <w:hideMark/>
          </w:tcPr>
          <w:p w:rsidR="00133B93" w:rsidRPr="00133B93" w:rsidRDefault="00133B93" w:rsidP="00133B93">
            <w:pPr>
              <w:rPr>
                <w:sz w:val="28"/>
                <w:szCs w:val="28"/>
              </w:rPr>
            </w:pPr>
            <w:r w:rsidRPr="00133B93">
              <w:rPr>
                <w:sz w:val="28"/>
                <w:szCs w:val="28"/>
              </w:rPr>
              <w:t>42</w:t>
            </w:r>
          </w:p>
        </w:tc>
        <w:tc>
          <w:tcPr>
            <w:tcW w:w="0" w:type="auto"/>
            <w:vAlign w:val="center"/>
            <w:hideMark/>
          </w:tcPr>
          <w:p w:rsidR="00133B93" w:rsidRPr="00133B93" w:rsidRDefault="00133B93" w:rsidP="00133B93">
            <w:pPr>
              <w:rPr>
                <w:sz w:val="28"/>
                <w:szCs w:val="28"/>
              </w:rPr>
            </w:pPr>
            <w:r w:rsidRPr="00133B93">
              <w:rPr>
                <w:sz w:val="28"/>
                <w:szCs w:val="28"/>
              </w:rPr>
              <w:t>276563</w:t>
            </w:r>
          </w:p>
        </w:tc>
        <w:tc>
          <w:tcPr>
            <w:tcW w:w="0" w:type="auto"/>
            <w:vAlign w:val="center"/>
            <w:hideMark/>
          </w:tcPr>
          <w:p w:rsidR="00133B93" w:rsidRPr="00133B93" w:rsidRDefault="00133B93" w:rsidP="00133B93">
            <w:pPr>
              <w:rPr>
                <w:sz w:val="28"/>
                <w:szCs w:val="28"/>
              </w:rPr>
            </w:pPr>
            <w:r w:rsidRPr="00133B93">
              <w:rPr>
                <w:sz w:val="28"/>
                <w:szCs w:val="28"/>
              </w:rPr>
              <w:t>281249</w:t>
            </w:r>
          </w:p>
        </w:tc>
        <w:tc>
          <w:tcPr>
            <w:tcW w:w="0" w:type="auto"/>
            <w:vAlign w:val="center"/>
            <w:hideMark/>
          </w:tcPr>
          <w:p w:rsidR="00133B93" w:rsidRPr="00133B93" w:rsidRDefault="00133B93" w:rsidP="00133B93">
            <w:pPr>
              <w:rPr>
                <w:sz w:val="28"/>
                <w:szCs w:val="28"/>
              </w:rPr>
            </w:pPr>
            <w:r w:rsidRPr="00133B93">
              <w:rPr>
                <w:sz w:val="28"/>
                <w:szCs w:val="28"/>
              </w:rPr>
              <w:t>Value 215</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1056</w:t>
            </w:r>
          </w:p>
        </w:tc>
        <w:tc>
          <w:tcPr>
            <w:tcW w:w="0" w:type="auto"/>
            <w:vAlign w:val="center"/>
            <w:hideMark/>
          </w:tcPr>
          <w:p w:rsidR="00133B93" w:rsidRPr="00133B93" w:rsidRDefault="00133B93" w:rsidP="00133B93">
            <w:pPr>
              <w:rPr>
                <w:sz w:val="28"/>
                <w:szCs w:val="28"/>
              </w:rPr>
            </w:pPr>
            <w:r w:rsidRPr="00133B93">
              <w:rPr>
                <w:sz w:val="28"/>
                <w:szCs w:val="28"/>
              </w:rPr>
              <w:t>211</w:t>
            </w:r>
          </w:p>
        </w:tc>
        <w:tc>
          <w:tcPr>
            <w:tcW w:w="0" w:type="auto"/>
            <w:vAlign w:val="center"/>
            <w:hideMark/>
          </w:tcPr>
          <w:p w:rsidR="00133B93" w:rsidRPr="00133B93" w:rsidRDefault="00133B93" w:rsidP="00133B93">
            <w:pPr>
              <w:rPr>
                <w:sz w:val="28"/>
                <w:szCs w:val="28"/>
              </w:rPr>
            </w:pPr>
            <w:r w:rsidRPr="00133B93">
              <w:rPr>
                <w:sz w:val="28"/>
                <w:szCs w:val="28"/>
              </w:rPr>
              <w:t>257816</w:t>
            </w:r>
          </w:p>
        </w:tc>
        <w:tc>
          <w:tcPr>
            <w:tcW w:w="0" w:type="auto"/>
            <w:vAlign w:val="center"/>
            <w:hideMark/>
          </w:tcPr>
          <w:p w:rsidR="00133B93" w:rsidRPr="00133B93" w:rsidRDefault="00133B93" w:rsidP="00133B93">
            <w:pPr>
              <w:rPr>
                <w:sz w:val="28"/>
                <w:szCs w:val="28"/>
              </w:rPr>
            </w:pPr>
            <w:r w:rsidRPr="00133B93">
              <w:rPr>
                <w:sz w:val="28"/>
                <w:szCs w:val="28"/>
              </w:rPr>
              <w:t>258752</w:t>
            </w:r>
          </w:p>
        </w:tc>
        <w:tc>
          <w:tcPr>
            <w:tcW w:w="0" w:type="auto"/>
            <w:vAlign w:val="center"/>
            <w:hideMark/>
          </w:tcPr>
          <w:p w:rsidR="00133B93" w:rsidRPr="00133B93" w:rsidRDefault="00133B93" w:rsidP="00133B93">
            <w:pPr>
              <w:rPr>
                <w:sz w:val="28"/>
                <w:szCs w:val="28"/>
              </w:rPr>
            </w:pPr>
            <w:r w:rsidRPr="00133B93">
              <w:rPr>
                <w:sz w:val="28"/>
                <w:szCs w:val="28"/>
              </w:rPr>
              <w:t>Value 1056</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1057</w:t>
            </w:r>
          </w:p>
        </w:tc>
        <w:tc>
          <w:tcPr>
            <w:tcW w:w="0" w:type="auto"/>
            <w:vAlign w:val="center"/>
            <w:hideMark/>
          </w:tcPr>
          <w:p w:rsidR="00133B93" w:rsidRPr="00133B93" w:rsidRDefault="00133B93" w:rsidP="00133B93">
            <w:pPr>
              <w:rPr>
                <w:sz w:val="28"/>
                <w:szCs w:val="28"/>
              </w:rPr>
            </w:pPr>
            <w:r w:rsidRPr="00133B93">
              <w:rPr>
                <w:sz w:val="28"/>
                <w:szCs w:val="28"/>
              </w:rPr>
              <w:t>211</w:t>
            </w:r>
          </w:p>
        </w:tc>
        <w:tc>
          <w:tcPr>
            <w:tcW w:w="0" w:type="auto"/>
            <w:vAlign w:val="center"/>
            <w:hideMark/>
          </w:tcPr>
          <w:p w:rsidR="00133B93" w:rsidRPr="00133B93" w:rsidRDefault="00133B93" w:rsidP="00133B93">
            <w:pPr>
              <w:rPr>
                <w:sz w:val="28"/>
                <w:szCs w:val="28"/>
              </w:rPr>
            </w:pPr>
            <w:r w:rsidRPr="00133B93">
              <w:rPr>
                <w:sz w:val="28"/>
                <w:szCs w:val="28"/>
              </w:rPr>
              <w:t>258753</w:t>
            </w:r>
          </w:p>
        </w:tc>
        <w:tc>
          <w:tcPr>
            <w:tcW w:w="0" w:type="auto"/>
            <w:vAlign w:val="center"/>
            <w:hideMark/>
          </w:tcPr>
          <w:p w:rsidR="00133B93" w:rsidRPr="00133B93" w:rsidRDefault="00133B93" w:rsidP="00133B93">
            <w:pPr>
              <w:rPr>
                <w:sz w:val="28"/>
                <w:szCs w:val="28"/>
              </w:rPr>
            </w:pPr>
            <w:r w:rsidRPr="00133B93">
              <w:rPr>
                <w:sz w:val="28"/>
                <w:szCs w:val="28"/>
              </w:rPr>
              <w:t>259689</w:t>
            </w:r>
          </w:p>
        </w:tc>
        <w:tc>
          <w:tcPr>
            <w:tcW w:w="0" w:type="auto"/>
            <w:vAlign w:val="center"/>
            <w:hideMark/>
          </w:tcPr>
          <w:p w:rsidR="00133B93" w:rsidRPr="00133B93" w:rsidRDefault="00133B93" w:rsidP="00133B93">
            <w:pPr>
              <w:rPr>
                <w:sz w:val="28"/>
                <w:szCs w:val="28"/>
              </w:rPr>
            </w:pPr>
            <w:r w:rsidRPr="00133B93">
              <w:rPr>
                <w:sz w:val="28"/>
                <w:szCs w:val="28"/>
              </w:rPr>
              <w:t>Value 1057</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1058</w:t>
            </w:r>
          </w:p>
        </w:tc>
        <w:tc>
          <w:tcPr>
            <w:tcW w:w="0" w:type="auto"/>
            <w:vAlign w:val="center"/>
            <w:hideMark/>
          </w:tcPr>
          <w:p w:rsidR="00133B93" w:rsidRPr="00133B93" w:rsidRDefault="00133B93" w:rsidP="00133B93">
            <w:pPr>
              <w:rPr>
                <w:sz w:val="28"/>
                <w:szCs w:val="28"/>
              </w:rPr>
            </w:pPr>
            <w:r w:rsidRPr="00133B93">
              <w:rPr>
                <w:sz w:val="28"/>
                <w:szCs w:val="28"/>
              </w:rPr>
              <w:t>211</w:t>
            </w:r>
          </w:p>
        </w:tc>
        <w:tc>
          <w:tcPr>
            <w:tcW w:w="0" w:type="auto"/>
            <w:vAlign w:val="center"/>
            <w:hideMark/>
          </w:tcPr>
          <w:p w:rsidR="00133B93" w:rsidRPr="00133B93" w:rsidRDefault="00133B93" w:rsidP="00133B93">
            <w:pPr>
              <w:rPr>
                <w:sz w:val="28"/>
                <w:szCs w:val="28"/>
              </w:rPr>
            </w:pPr>
            <w:r w:rsidRPr="00133B93">
              <w:rPr>
                <w:sz w:val="28"/>
                <w:szCs w:val="28"/>
              </w:rPr>
              <w:t>259690</w:t>
            </w:r>
          </w:p>
        </w:tc>
        <w:tc>
          <w:tcPr>
            <w:tcW w:w="0" w:type="auto"/>
            <w:vAlign w:val="center"/>
            <w:hideMark/>
          </w:tcPr>
          <w:p w:rsidR="00133B93" w:rsidRPr="00133B93" w:rsidRDefault="00133B93" w:rsidP="00133B93">
            <w:pPr>
              <w:rPr>
                <w:sz w:val="28"/>
                <w:szCs w:val="28"/>
              </w:rPr>
            </w:pPr>
            <w:r w:rsidRPr="00133B93">
              <w:rPr>
                <w:sz w:val="28"/>
                <w:szCs w:val="28"/>
              </w:rPr>
              <w:t>260626</w:t>
            </w:r>
          </w:p>
        </w:tc>
        <w:tc>
          <w:tcPr>
            <w:tcW w:w="0" w:type="auto"/>
            <w:vAlign w:val="center"/>
            <w:hideMark/>
          </w:tcPr>
          <w:p w:rsidR="00133B93" w:rsidRPr="00133B93" w:rsidRDefault="00133B93" w:rsidP="00133B93">
            <w:pPr>
              <w:rPr>
                <w:sz w:val="28"/>
                <w:szCs w:val="28"/>
              </w:rPr>
            </w:pPr>
            <w:r w:rsidRPr="00133B93">
              <w:rPr>
                <w:sz w:val="28"/>
                <w:szCs w:val="28"/>
              </w:rPr>
              <w:t>Value 1058</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1059</w:t>
            </w:r>
          </w:p>
        </w:tc>
        <w:tc>
          <w:tcPr>
            <w:tcW w:w="0" w:type="auto"/>
            <w:vAlign w:val="center"/>
            <w:hideMark/>
          </w:tcPr>
          <w:p w:rsidR="00133B93" w:rsidRPr="00133B93" w:rsidRDefault="00133B93" w:rsidP="00133B93">
            <w:pPr>
              <w:rPr>
                <w:sz w:val="28"/>
                <w:szCs w:val="28"/>
              </w:rPr>
            </w:pPr>
            <w:r w:rsidRPr="00133B93">
              <w:rPr>
                <w:sz w:val="28"/>
                <w:szCs w:val="28"/>
              </w:rPr>
              <w:t>211</w:t>
            </w:r>
          </w:p>
        </w:tc>
        <w:tc>
          <w:tcPr>
            <w:tcW w:w="0" w:type="auto"/>
            <w:vAlign w:val="center"/>
            <w:hideMark/>
          </w:tcPr>
          <w:p w:rsidR="00133B93" w:rsidRPr="00133B93" w:rsidRDefault="00133B93" w:rsidP="00133B93">
            <w:pPr>
              <w:rPr>
                <w:sz w:val="28"/>
                <w:szCs w:val="28"/>
              </w:rPr>
            </w:pPr>
            <w:r w:rsidRPr="00133B93">
              <w:rPr>
                <w:sz w:val="28"/>
                <w:szCs w:val="28"/>
              </w:rPr>
              <w:t>260627</w:t>
            </w:r>
          </w:p>
        </w:tc>
        <w:tc>
          <w:tcPr>
            <w:tcW w:w="0" w:type="auto"/>
            <w:vAlign w:val="center"/>
            <w:hideMark/>
          </w:tcPr>
          <w:p w:rsidR="00133B93" w:rsidRPr="00133B93" w:rsidRDefault="00133B93" w:rsidP="00133B93">
            <w:pPr>
              <w:rPr>
                <w:sz w:val="28"/>
                <w:szCs w:val="28"/>
              </w:rPr>
            </w:pPr>
            <w:r w:rsidRPr="00133B93">
              <w:rPr>
                <w:sz w:val="28"/>
                <w:szCs w:val="28"/>
              </w:rPr>
              <w:t>261563</w:t>
            </w:r>
          </w:p>
        </w:tc>
        <w:tc>
          <w:tcPr>
            <w:tcW w:w="0" w:type="auto"/>
            <w:vAlign w:val="center"/>
            <w:hideMark/>
          </w:tcPr>
          <w:p w:rsidR="00133B93" w:rsidRPr="00133B93" w:rsidRDefault="00133B93" w:rsidP="00133B93">
            <w:pPr>
              <w:rPr>
                <w:sz w:val="28"/>
                <w:szCs w:val="28"/>
              </w:rPr>
            </w:pPr>
            <w:r w:rsidRPr="00133B93">
              <w:rPr>
                <w:sz w:val="28"/>
                <w:szCs w:val="28"/>
              </w:rPr>
              <w:t>Value 1059</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1060</w:t>
            </w:r>
          </w:p>
        </w:tc>
        <w:tc>
          <w:tcPr>
            <w:tcW w:w="0" w:type="auto"/>
            <w:vAlign w:val="center"/>
            <w:hideMark/>
          </w:tcPr>
          <w:p w:rsidR="00133B93" w:rsidRPr="00133B93" w:rsidRDefault="00133B93" w:rsidP="00133B93">
            <w:pPr>
              <w:rPr>
                <w:sz w:val="28"/>
                <w:szCs w:val="28"/>
              </w:rPr>
            </w:pPr>
            <w:r w:rsidRPr="00133B93">
              <w:rPr>
                <w:sz w:val="28"/>
                <w:szCs w:val="28"/>
              </w:rPr>
              <w:t>211</w:t>
            </w:r>
          </w:p>
        </w:tc>
        <w:tc>
          <w:tcPr>
            <w:tcW w:w="0" w:type="auto"/>
            <w:vAlign w:val="center"/>
            <w:hideMark/>
          </w:tcPr>
          <w:p w:rsidR="00133B93" w:rsidRPr="00133B93" w:rsidRDefault="00133B93" w:rsidP="00133B93">
            <w:pPr>
              <w:rPr>
                <w:sz w:val="28"/>
                <w:szCs w:val="28"/>
              </w:rPr>
            </w:pPr>
            <w:r w:rsidRPr="00133B93">
              <w:rPr>
                <w:sz w:val="28"/>
                <w:szCs w:val="28"/>
              </w:rPr>
              <w:t>261564</w:t>
            </w:r>
          </w:p>
        </w:tc>
        <w:tc>
          <w:tcPr>
            <w:tcW w:w="0" w:type="auto"/>
            <w:vAlign w:val="center"/>
            <w:hideMark/>
          </w:tcPr>
          <w:p w:rsidR="00133B93" w:rsidRPr="00133B93" w:rsidRDefault="00133B93" w:rsidP="00133B93">
            <w:pPr>
              <w:rPr>
                <w:sz w:val="28"/>
                <w:szCs w:val="28"/>
              </w:rPr>
            </w:pPr>
            <w:r w:rsidRPr="00133B93">
              <w:rPr>
                <w:sz w:val="28"/>
                <w:szCs w:val="28"/>
              </w:rPr>
              <w:t>262500</w:t>
            </w:r>
          </w:p>
        </w:tc>
        <w:tc>
          <w:tcPr>
            <w:tcW w:w="0" w:type="auto"/>
            <w:vAlign w:val="center"/>
            <w:hideMark/>
          </w:tcPr>
          <w:p w:rsidR="00133B93" w:rsidRPr="00133B93" w:rsidRDefault="00133B93" w:rsidP="00133B93">
            <w:pPr>
              <w:rPr>
                <w:sz w:val="28"/>
                <w:szCs w:val="28"/>
              </w:rPr>
            </w:pPr>
            <w:r w:rsidRPr="00133B93">
              <w:rPr>
                <w:sz w:val="28"/>
                <w:szCs w:val="28"/>
              </w:rPr>
              <w:t>Value 1060</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1061</w:t>
            </w:r>
          </w:p>
        </w:tc>
        <w:tc>
          <w:tcPr>
            <w:tcW w:w="0" w:type="auto"/>
            <w:vAlign w:val="center"/>
            <w:hideMark/>
          </w:tcPr>
          <w:p w:rsidR="00133B93" w:rsidRPr="00133B93" w:rsidRDefault="00133B93" w:rsidP="00133B93">
            <w:pPr>
              <w:rPr>
                <w:sz w:val="28"/>
                <w:szCs w:val="28"/>
              </w:rPr>
            </w:pPr>
            <w:r w:rsidRPr="00133B93">
              <w:rPr>
                <w:sz w:val="28"/>
                <w:szCs w:val="28"/>
              </w:rPr>
              <w:t>212</w:t>
            </w:r>
          </w:p>
        </w:tc>
        <w:tc>
          <w:tcPr>
            <w:tcW w:w="0" w:type="auto"/>
            <w:vAlign w:val="center"/>
            <w:hideMark/>
          </w:tcPr>
          <w:p w:rsidR="00133B93" w:rsidRPr="00133B93" w:rsidRDefault="00133B93" w:rsidP="00133B93">
            <w:pPr>
              <w:rPr>
                <w:sz w:val="28"/>
                <w:szCs w:val="28"/>
              </w:rPr>
            </w:pPr>
            <w:r w:rsidRPr="00133B93">
              <w:rPr>
                <w:sz w:val="28"/>
                <w:szCs w:val="28"/>
              </w:rPr>
              <w:t>262503</w:t>
            </w:r>
          </w:p>
        </w:tc>
        <w:tc>
          <w:tcPr>
            <w:tcW w:w="0" w:type="auto"/>
            <w:vAlign w:val="center"/>
            <w:hideMark/>
          </w:tcPr>
          <w:p w:rsidR="00133B93" w:rsidRPr="00133B93" w:rsidRDefault="00133B93" w:rsidP="00133B93">
            <w:pPr>
              <w:rPr>
                <w:sz w:val="28"/>
                <w:szCs w:val="28"/>
              </w:rPr>
            </w:pPr>
            <w:r w:rsidRPr="00133B93">
              <w:rPr>
                <w:sz w:val="28"/>
                <w:szCs w:val="28"/>
              </w:rPr>
              <w:t>263439</w:t>
            </w:r>
          </w:p>
        </w:tc>
        <w:tc>
          <w:tcPr>
            <w:tcW w:w="0" w:type="auto"/>
            <w:vAlign w:val="center"/>
            <w:hideMark/>
          </w:tcPr>
          <w:p w:rsidR="00133B93" w:rsidRPr="00133B93" w:rsidRDefault="00133B93" w:rsidP="00133B93">
            <w:pPr>
              <w:rPr>
                <w:sz w:val="28"/>
                <w:szCs w:val="28"/>
              </w:rPr>
            </w:pPr>
            <w:r w:rsidRPr="00133B93">
              <w:rPr>
                <w:sz w:val="28"/>
                <w:szCs w:val="28"/>
              </w:rPr>
              <w:t>Value 1061</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1062</w:t>
            </w:r>
          </w:p>
        </w:tc>
        <w:tc>
          <w:tcPr>
            <w:tcW w:w="0" w:type="auto"/>
            <w:vAlign w:val="center"/>
            <w:hideMark/>
          </w:tcPr>
          <w:p w:rsidR="00133B93" w:rsidRPr="00133B93" w:rsidRDefault="00133B93" w:rsidP="00133B93">
            <w:pPr>
              <w:rPr>
                <w:sz w:val="28"/>
                <w:szCs w:val="28"/>
              </w:rPr>
            </w:pPr>
            <w:r w:rsidRPr="00133B93">
              <w:rPr>
                <w:sz w:val="28"/>
                <w:szCs w:val="28"/>
              </w:rPr>
              <w:t>212</w:t>
            </w:r>
          </w:p>
        </w:tc>
        <w:tc>
          <w:tcPr>
            <w:tcW w:w="0" w:type="auto"/>
            <w:vAlign w:val="center"/>
            <w:hideMark/>
          </w:tcPr>
          <w:p w:rsidR="00133B93" w:rsidRPr="00133B93" w:rsidRDefault="00133B93" w:rsidP="00133B93">
            <w:pPr>
              <w:rPr>
                <w:sz w:val="28"/>
                <w:szCs w:val="28"/>
              </w:rPr>
            </w:pPr>
            <w:r w:rsidRPr="00133B93">
              <w:rPr>
                <w:sz w:val="28"/>
                <w:szCs w:val="28"/>
              </w:rPr>
              <w:t>263440</w:t>
            </w:r>
          </w:p>
        </w:tc>
        <w:tc>
          <w:tcPr>
            <w:tcW w:w="0" w:type="auto"/>
            <w:vAlign w:val="center"/>
            <w:hideMark/>
          </w:tcPr>
          <w:p w:rsidR="00133B93" w:rsidRPr="00133B93" w:rsidRDefault="00133B93" w:rsidP="00133B93">
            <w:pPr>
              <w:rPr>
                <w:sz w:val="28"/>
                <w:szCs w:val="28"/>
              </w:rPr>
            </w:pPr>
            <w:r w:rsidRPr="00133B93">
              <w:rPr>
                <w:sz w:val="28"/>
                <w:szCs w:val="28"/>
              </w:rPr>
              <w:t>264376</w:t>
            </w:r>
          </w:p>
        </w:tc>
        <w:tc>
          <w:tcPr>
            <w:tcW w:w="0" w:type="auto"/>
            <w:vAlign w:val="center"/>
            <w:hideMark/>
          </w:tcPr>
          <w:p w:rsidR="00133B93" w:rsidRPr="00133B93" w:rsidRDefault="00133B93" w:rsidP="00133B93">
            <w:pPr>
              <w:rPr>
                <w:sz w:val="28"/>
                <w:szCs w:val="28"/>
              </w:rPr>
            </w:pPr>
            <w:r w:rsidRPr="00133B93">
              <w:rPr>
                <w:sz w:val="28"/>
                <w:szCs w:val="28"/>
              </w:rPr>
              <w:t>Value 1062</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lastRenderedPageBreak/>
              <w:t>1063</w:t>
            </w:r>
          </w:p>
        </w:tc>
        <w:tc>
          <w:tcPr>
            <w:tcW w:w="0" w:type="auto"/>
            <w:vAlign w:val="center"/>
            <w:hideMark/>
          </w:tcPr>
          <w:p w:rsidR="00133B93" w:rsidRPr="00133B93" w:rsidRDefault="00133B93" w:rsidP="00133B93">
            <w:pPr>
              <w:rPr>
                <w:sz w:val="28"/>
                <w:szCs w:val="28"/>
              </w:rPr>
            </w:pPr>
            <w:r w:rsidRPr="00133B93">
              <w:rPr>
                <w:sz w:val="28"/>
                <w:szCs w:val="28"/>
              </w:rPr>
              <w:t>212</w:t>
            </w:r>
          </w:p>
        </w:tc>
        <w:tc>
          <w:tcPr>
            <w:tcW w:w="0" w:type="auto"/>
            <w:vAlign w:val="center"/>
            <w:hideMark/>
          </w:tcPr>
          <w:p w:rsidR="00133B93" w:rsidRPr="00133B93" w:rsidRDefault="00133B93" w:rsidP="00133B93">
            <w:pPr>
              <w:rPr>
                <w:sz w:val="28"/>
                <w:szCs w:val="28"/>
              </w:rPr>
            </w:pPr>
            <w:r w:rsidRPr="00133B93">
              <w:rPr>
                <w:sz w:val="28"/>
                <w:szCs w:val="28"/>
              </w:rPr>
              <w:t>264377</w:t>
            </w:r>
          </w:p>
        </w:tc>
        <w:tc>
          <w:tcPr>
            <w:tcW w:w="0" w:type="auto"/>
            <w:vAlign w:val="center"/>
            <w:hideMark/>
          </w:tcPr>
          <w:p w:rsidR="00133B93" w:rsidRPr="00133B93" w:rsidRDefault="00133B93" w:rsidP="00133B93">
            <w:pPr>
              <w:rPr>
                <w:sz w:val="28"/>
                <w:szCs w:val="28"/>
              </w:rPr>
            </w:pPr>
            <w:r w:rsidRPr="00133B93">
              <w:rPr>
                <w:sz w:val="28"/>
                <w:szCs w:val="28"/>
              </w:rPr>
              <w:t>265313</w:t>
            </w:r>
          </w:p>
        </w:tc>
        <w:tc>
          <w:tcPr>
            <w:tcW w:w="0" w:type="auto"/>
            <w:vAlign w:val="center"/>
            <w:hideMark/>
          </w:tcPr>
          <w:p w:rsidR="00133B93" w:rsidRPr="00133B93" w:rsidRDefault="00133B93" w:rsidP="00133B93">
            <w:pPr>
              <w:rPr>
                <w:sz w:val="28"/>
                <w:szCs w:val="28"/>
              </w:rPr>
            </w:pPr>
            <w:r w:rsidRPr="00133B93">
              <w:rPr>
                <w:sz w:val="28"/>
                <w:szCs w:val="28"/>
              </w:rPr>
              <w:t>Value 1063</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1064</w:t>
            </w:r>
          </w:p>
        </w:tc>
        <w:tc>
          <w:tcPr>
            <w:tcW w:w="0" w:type="auto"/>
            <w:vAlign w:val="center"/>
            <w:hideMark/>
          </w:tcPr>
          <w:p w:rsidR="00133B93" w:rsidRPr="00133B93" w:rsidRDefault="00133B93" w:rsidP="00133B93">
            <w:pPr>
              <w:rPr>
                <w:sz w:val="28"/>
                <w:szCs w:val="28"/>
              </w:rPr>
            </w:pPr>
            <w:r w:rsidRPr="00133B93">
              <w:rPr>
                <w:sz w:val="28"/>
                <w:szCs w:val="28"/>
              </w:rPr>
              <w:t>212</w:t>
            </w:r>
          </w:p>
        </w:tc>
        <w:tc>
          <w:tcPr>
            <w:tcW w:w="0" w:type="auto"/>
            <w:vAlign w:val="center"/>
            <w:hideMark/>
          </w:tcPr>
          <w:p w:rsidR="00133B93" w:rsidRPr="00133B93" w:rsidRDefault="00133B93" w:rsidP="00133B93">
            <w:pPr>
              <w:rPr>
                <w:sz w:val="28"/>
                <w:szCs w:val="28"/>
              </w:rPr>
            </w:pPr>
            <w:r w:rsidRPr="00133B93">
              <w:rPr>
                <w:sz w:val="28"/>
                <w:szCs w:val="28"/>
              </w:rPr>
              <w:t>265314</w:t>
            </w:r>
          </w:p>
        </w:tc>
        <w:tc>
          <w:tcPr>
            <w:tcW w:w="0" w:type="auto"/>
            <w:vAlign w:val="center"/>
            <w:hideMark/>
          </w:tcPr>
          <w:p w:rsidR="00133B93" w:rsidRPr="00133B93" w:rsidRDefault="00133B93" w:rsidP="00133B93">
            <w:pPr>
              <w:rPr>
                <w:sz w:val="28"/>
                <w:szCs w:val="28"/>
              </w:rPr>
            </w:pPr>
            <w:r w:rsidRPr="00133B93">
              <w:rPr>
                <w:sz w:val="28"/>
                <w:szCs w:val="28"/>
              </w:rPr>
              <w:t>266250</w:t>
            </w:r>
          </w:p>
        </w:tc>
        <w:tc>
          <w:tcPr>
            <w:tcW w:w="0" w:type="auto"/>
            <w:vAlign w:val="center"/>
            <w:hideMark/>
          </w:tcPr>
          <w:p w:rsidR="00133B93" w:rsidRPr="00133B93" w:rsidRDefault="00133B93" w:rsidP="00133B93">
            <w:pPr>
              <w:rPr>
                <w:sz w:val="28"/>
                <w:szCs w:val="28"/>
              </w:rPr>
            </w:pPr>
            <w:r w:rsidRPr="00133B93">
              <w:rPr>
                <w:sz w:val="28"/>
                <w:szCs w:val="28"/>
              </w:rPr>
              <w:t>Value 1064</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1065</w:t>
            </w:r>
          </w:p>
        </w:tc>
        <w:tc>
          <w:tcPr>
            <w:tcW w:w="0" w:type="auto"/>
            <w:vAlign w:val="center"/>
            <w:hideMark/>
          </w:tcPr>
          <w:p w:rsidR="00133B93" w:rsidRPr="00133B93" w:rsidRDefault="00133B93" w:rsidP="00133B93">
            <w:pPr>
              <w:rPr>
                <w:sz w:val="28"/>
                <w:szCs w:val="28"/>
              </w:rPr>
            </w:pPr>
            <w:r w:rsidRPr="00133B93">
              <w:rPr>
                <w:sz w:val="28"/>
                <w:szCs w:val="28"/>
              </w:rPr>
              <w:t>212</w:t>
            </w:r>
          </w:p>
        </w:tc>
        <w:tc>
          <w:tcPr>
            <w:tcW w:w="0" w:type="auto"/>
            <w:vAlign w:val="center"/>
            <w:hideMark/>
          </w:tcPr>
          <w:p w:rsidR="00133B93" w:rsidRPr="00133B93" w:rsidRDefault="00133B93" w:rsidP="00133B93">
            <w:pPr>
              <w:rPr>
                <w:sz w:val="28"/>
                <w:szCs w:val="28"/>
              </w:rPr>
            </w:pPr>
            <w:r w:rsidRPr="00133B93">
              <w:rPr>
                <w:sz w:val="28"/>
                <w:szCs w:val="28"/>
              </w:rPr>
              <w:t>266251</w:t>
            </w:r>
          </w:p>
        </w:tc>
        <w:tc>
          <w:tcPr>
            <w:tcW w:w="0" w:type="auto"/>
            <w:vAlign w:val="center"/>
            <w:hideMark/>
          </w:tcPr>
          <w:p w:rsidR="00133B93" w:rsidRPr="00133B93" w:rsidRDefault="00133B93" w:rsidP="00133B93">
            <w:pPr>
              <w:rPr>
                <w:sz w:val="28"/>
                <w:szCs w:val="28"/>
              </w:rPr>
            </w:pPr>
            <w:r w:rsidRPr="00133B93">
              <w:rPr>
                <w:sz w:val="28"/>
                <w:szCs w:val="28"/>
              </w:rPr>
              <w:t>267187</w:t>
            </w:r>
          </w:p>
        </w:tc>
        <w:tc>
          <w:tcPr>
            <w:tcW w:w="0" w:type="auto"/>
            <w:vAlign w:val="center"/>
            <w:hideMark/>
          </w:tcPr>
          <w:p w:rsidR="00133B93" w:rsidRPr="00133B93" w:rsidRDefault="00133B93" w:rsidP="00133B93">
            <w:pPr>
              <w:rPr>
                <w:sz w:val="28"/>
                <w:szCs w:val="28"/>
              </w:rPr>
            </w:pPr>
            <w:r w:rsidRPr="00133B93">
              <w:rPr>
                <w:sz w:val="28"/>
                <w:szCs w:val="28"/>
              </w:rPr>
              <w:t>Value 1065</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1066</w:t>
            </w:r>
          </w:p>
        </w:tc>
        <w:tc>
          <w:tcPr>
            <w:tcW w:w="0" w:type="auto"/>
            <w:vAlign w:val="center"/>
            <w:hideMark/>
          </w:tcPr>
          <w:p w:rsidR="00133B93" w:rsidRPr="00133B93" w:rsidRDefault="00133B93" w:rsidP="00133B93">
            <w:pPr>
              <w:rPr>
                <w:sz w:val="28"/>
                <w:szCs w:val="28"/>
              </w:rPr>
            </w:pPr>
            <w:r w:rsidRPr="00133B93">
              <w:rPr>
                <w:sz w:val="28"/>
                <w:szCs w:val="28"/>
              </w:rPr>
              <w:t>213</w:t>
            </w:r>
          </w:p>
        </w:tc>
        <w:tc>
          <w:tcPr>
            <w:tcW w:w="0" w:type="auto"/>
            <w:vAlign w:val="center"/>
            <w:hideMark/>
          </w:tcPr>
          <w:p w:rsidR="00133B93" w:rsidRPr="00133B93" w:rsidRDefault="00133B93" w:rsidP="00133B93">
            <w:pPr>
              <w:rPr>
                <w:sz w:val="28"/>
                <w:szCs w:val="28"/>
              </w:rPr>
            </w:pPr>
            <w:r w:rsidRPr="00133B93">
              <w:rPr>
                <w:sz w:val="28"/>
                <w:szCs w:val="28"/>
              </w:rPr>
              <w:t>267190</w:t>
            </w:r>
          </w:p>
        </w:tc>
        <w:tc>
          <w:tcPr>
            <w:tcW w:w="0" w:type="auto"/>
            <w:vAlign w:val="center"/>
            <w:hideMark/>
          </w:tcPr>
          <w:p w:rsidR="00133B93" w:rsidRPr="00133B93" w:rsidRDefault="00133B93" w:rsidP="00133B93">
            <w:pPr>
              <w:rPr>
                <w:sz w:val="28"/>
                <w:szCs w:val="28"/>
              </w:rPr>
            </w:pPr>
            <w:r w:rsidRPr="00133B93">
              <w:rPr>
                <w:sz w:val="28"/>
                <w:szCs w:val="28"/>
              </w:rPr>
              <w:t>268126</w:t>
            </w:r>
          </w:p>
        </w:tc>
        <w:tc>
          <w:tcPr>
            <w:tcW w:w="0" w:type="auto"/>
            <w:vAlign w:val="center"/>
            <w:hideMark/>
          </w:tcPr>
          <w:p w:rsidR="00133B93" w:rsidRPr="00133B93" w:rsidRDefault="00133B93" w:rsidP="00133B93">
            <w:pPr>
              <w:rPr>
                <w:sz w:val="28"/>
                <w:szCs w:val="28"/>
              </w:rPr>
            </w:pPr>
            <w:r w:rsidRPr="00133B93">
              <w:rPr>
                <w:sz w:val="28"/>
                <w:szCs w:val="28"/>
              </w:rPr>
              <w:t>Value 1066</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1067</w:t>
            </w:r>
          </w:p>
        </w:tc>
        <w:tc>
          <w:tcPr>
            <w:tcW w:w="0" w:type="auto"/>
            <w:vAlign w:val="center"/>
            <w:hideMark/>
          </w:tcPr>
          <w:p w:rsidR="00133B93" w:rsidRPr="00133B93" w:rsidRDefault="00133B93" w:rsidP="00133B93">
            <w:pPr>
              <w:rPr>
                <w:sz w:val="28"/>
                <w:szCs w:val="28"/>
              </w:rPr>
            </w:pPr>
            <w:r w:rsidRPr="00133B93">
              <w:rPr>
                <w:sz w:val="28"/>
                <w:szCs w:val="28"/>
              </w:rPr>
              <w:t>213</w:t>
            </w:r>
          </w:p>
        </w:tc>
        <w:tc>
          <w:tcPr>
            <w:tcW w:w="0" w:type="auto"/>
            <w:vAlign w:val="center"/>
            <w:hideMark/>
          </w:tcPr>
          <w:p w:rsidR="00133B93" w:rsidRPr="00133B93" w:rsidRDefault="00133B93" w:rsidP="00133B93">
            <w:pPr>
              <w:rPr>
                <w:sz w:val="28"/>
                <w:szCs w:val="28"/>
              </w:rPr>
            </w:pPr>
            <w:r w:rsidRPr="00133B93">
              <w:rPr>
                <w:sz w:val="28"/>
                <w:szCs w:val="28"/>
              </w:rPr>
              <w:t>268127</w:t>
            </w:r>
          </w:p>
        </w:tc>
        <w:tc>
          <w:tcPr>
            <w:tcW w:w="0" w:type="auto"/>
            <w:vAlign w:val="center"/>
            <w:hideMark/>
          </w:tcPr>
          <w:p w:rsidR="00133B93" w:rsidRPr="00133B93" w:rsidRDefault="00133B93" w:rsidP="00133B93">
            <w:pPr>
              <w:rPr>
                <w:sz w:val="28"/>
                <w:szCs w:val="28"/>
              </w:rPr>
            </w:pPr>
            <w:r w:rsidRPr="00133B93">
              <w:rPr>
                <w:sz w:val="28"/>
                <w:szCs w:val="28"/>
              </w:rPr>
              <w:t>269063</w:t>
            </w:r>
          </w:p>
        </w:tc>
        <w:tc>
          <w:tcPr>
            <w:tcW w:w="0" w:type="auto"/>
            <w:vAlign w:val="center"/>
            <w:hideMark/>
          </w:tcPr>
          <w:p w:rsidR="00133B93" w:rsidRPr="00133B93" w:rsidRDefault="00133B93" w:rsidP="00133B93">
            <w:pPr>
              <w:rPr>
                <w:sz w:val="28"/>
                <w:szCs w:val="28"/>
              </w:rPr>
            </w:pPr>
            <w:r w:rsidRPr="00133B93">
              <w:rPr>
                <w:sz w:val="28"/>
                <w:szCs w:val="28"/>
              </w:rPr>
              <w:t>Value 1067</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1068</w:t>
            </w:r>
          </w:p>
        </w:tc>
        <w:tc>
          <w:tcPr>
            <w:tcW w:w="0" w:type="auto"/>
            <w:vAlign w:val="center"/>
            <w:hideMark/>
          </w:tcPr>
          <w:p w:rsidR="00133B93" w:rsidRPr="00133B93" w:rsidRDefault="00133B93" w:rsidP="00133B93">
            <w:pPr>
              <w:rPr>
                <w:sz w:val="28"/>
                <w:szCs w:val="28"/>
              </w:rPr>
            </w:pPr>
            <w:r w:rsidRPr="00133B93">
              <w:rPr>
                <w:sz w:val="28"/>
                <w:szCs w:val="28"/>
              </w:rPr>
              <w:t>213</w:t>
            </w:r>
          </w:p>
        </w:tc>
        <w:tc>
          <w:tcPr>
            <w:tcW w:w="0" w:type="auto"/>
            <w:vAlign w:val="center"/>
            <w:hideMark/>
          </w:tcPr>
          <w:p w:rsidR="00133B93" w:rsidRPr="00133B93" w:rsidRDefault="00133B93" w:rsidP="00133B93">
            <w:pPr>
              <w:rPr>
                <w:sz w:val="28"/>
                <w:szCs w:val="28"/>
              </w:rPr>
            </w:pPr>
            <w:r w:rsidRPr="00133B93">
              <w:rPr>
                <w:sz w:val="28"/>
                <w:szCs w:val="28"/>
              </w:rPr>
              <w:t>269064</w:t>
            </w:r>
          </w:p>
        </w:tc>
        <w:tc>
          <w:tcPr>
            <w:tcW w:w="0" w:type="auto"/>
            <w:vAlign w:val="center"/>
            <w:hideMark/>
          </w:tcPr>
          <w:p w:rsidR="00133B93" w:rsidRPr="00133B93" w:rsidRDefault="00133B93" w:rsidP="00133B93">
            <w:pPr>
              <w:rPr>
                <w:sz w:val="28"/>
                <w:szCs w:val="28"/>
              </w:rPr>
            </w:pPr>
            <w:r w:rsidRPr="00133B93">
              <w:rPr>
                <w:sz w:val="28"/>
                <w:szCs w:val="28"/>
              </w:rPr>
              <w:t>270000</w:t>
            </w:r>
          </w:p>
        </w:tc>
        <w:tc>
          <w:tcPr>
            <w:tcW w:w="0" w:type="auto"/>
            <w:vAlign w:val="center"/>
            <w:hideMark/>
          </w:tcPr>
          <w:p w:rsidR="00133B93" w:rsidRPr="00133B93" w:rsidRDefault="00133B93" w:rsidP="00133B93">
            <w:pPr>
              <w:rPr>
                <w:sz w:val="28"/>
                <w:szCs w:val="28"/>
              </w:rPr>
            </w:pPr>
            <w:r w:rsidRPr="00133B93">
              <w:rPr>
                <w:sz w:val="28"/>
                <w:szCs w:val="28"/>
              </w:rPr>
              <w:t>Value 1068</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1069</w:t>
            </w:r>
          </w:p>
        </w:tc>
        <w:tc>
          <w:tcPr>
            <w:tcW w:w="0" w:type="auto"/>
            <w:vAlign w:val="center"/>
            <w:hideMark/>
          </w:tcPr>
          <w:p w:rsidR="00133B93" w:rsidRPr="00133B93" w:rsidRDefault="00133B93" w:rsidP="00133B93">
            <w:pPr>
              <w:rPr>
                <w:sz w:val="28"/>
                <w:szCs w:val="28"/>
              </w:rPr>
            </w:pPr>
            <w:r w:rsidRPr="00133B93">
              <w:rPr>
                <w:sz w:val="28"/>
                <w:szCs w:val="28"/>
              </w:rPr>
              <w:t>213</w:t>
            </w:r>
          </w:p>
        </w:tc>
        <w:tc>
          <w:tcPr>
            <w:tcW w:w="0" w:type="auto"/>
            <w:vAlign w:val="center"/>
            <w:hideMark/>
          </w:tcPr>
          <w:p w:rsidR="00133B93" w:rsidRPr="00133B93" w:rsidRDefault="00133B93" w:rsidP="00133B93">
            <w:pPr>
              <w:rPr>
                <w:sz w:val="28"/>
                <w:szCs w:val="28"/>
              </w:rPr>
            </w:pPr>
            <w:r w:rsidRPr="00133B93">
              <w:rPr>
                <w:sz w:val="28"/>
                <w:szCs w:val="28"/>
              </w:rPr>
              <w:t>270001</w:t>
            </w:r>
          </w:p>
        </w:tc>
        <w:tc>
          <w:tcPr>
            <w:tcW w:w="0" w:type="auto"/>
            <w:vAlign w:val="center"/>
            <w:hideMark/>
          </w:tcPr>
          <w:p w:rsidR="00133B93" w:rsidRPr="00133B93" w:rsidRDefault="00133B93" w:rsidP="00133B93">
            <w:pPr>
              <w:rPr>
                <w:sz w:val="28"/>
                <w:szCs w:val="28"/>
              </w:rPr>
            </w:pPr>
            <w:r w:rsidRPr="00133B93">
              <w:rPr>
                <w:sz w:val="28"/>
                <w:szCs w:val="28"/>
              </w:rPr>
              <w:t>270937</w:t>
            </w:r>
          </w:p>
        </w:tc>
        <w:tc>
          <w:tcPr>
            <w:tcW w:w="0" w:type="auto"/>
            <w:vAlign w:val="center"/>
            <w:hideMark/>
          </w:tcPr>
          <w:p w:rsidR="00133B93" w:rsidRPr="00133B93" w:rsidRDefault="00133B93" w:rsidP="00133B93">
            <w:pPr>
              <w:rPr>
                <w:sz w:val="28"/>
                <w:szCs w:val="28"/>
              </w:rPr>
            </w:pPr>
            <w:r w:rsidRPr="00133B93">
              <w:rPr>
                <w:sz w:val="28"/>
                <w:szCs w:val="28"/>
              </w:rPr>
              <w:t>Value 1069</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1070</w:t>
            </w:r>
          </w:p>
        </w:tc>
        <w:tc>
          <w:tcPr>
            <w:tcW w:w="0" w:type="auto"/>
            <w:vAlign w:val="center"/>
            <w:hideMark/>
          </w:tcPr>
          <w:p w:rsidR="00133B93" w:rsidRPr="00133B93" w:rsidRDefault="00133B93" w:rsidP="00133B93">
            <w:pPr>
              <w:rPr>
                <w:sz w:val="28"/>
                <w:szCs w:val="28"/>
              </w:rPr>
            </w:pPr>
            <w:r w:rsidRPr="00133B93">
              <w:rPr>
                <w:sz w:val="28"/>
                <w:szCs w:val="28"/>
              </w:rPr>
              <w:t>213</w:t>
            </w:r>
          </w:p>
        </w:tc>
        <w:tc>
          <w:tcPr>
            <w:tcW w:w="0" w:type="auto"/>
            <w:vAlign w:val="center"/>
            <w:hideMark/>
          </w:tcPr>
          <w:p w:rsidR="00133B93" w:rsidRPr="00133B93" w:rsidRDefault="00133B93" w:rsidP="00133B93">
            <w:pPr>
              <w:rPr>
                <w:sz w:val="28"/>
                <w:szCs w:val="28"/>
              </w:rPr>
            </w:pPr>
            <w:r w:rsidRPr="00133B93">
              <w:rPr>
                <w:sz w:val="28"/>
                <w:szCs w:val="28"/>
              </w:rPr>
              <w:t>270938</w:t>
            </w:r>
          </w:p>
        </w:tc>
        <w:tc>
          <w:tcPr>
            <w:tcW w:w="0" w:type="auto"/>
            <w:vAlign w:val="center"/>
            <w:hideMark/>
          </w:tcPr>
          <w:p w:rsidR="00133B93" w:rsidRPr="00133B93" w:rsidRDefault="00133B93" w:rsidP="00133B93">
            <w:pPr>
              <w:rPr>
                <w:sz w:val="28"/>
                <w:szCs w:val="28"/>
              </w:rPr>
            </w:pPr>
            <w:r w:rsidRPr="00133B93">
              <w:rPr>
                <w:sz w:val="28"/>
                <w:szCs w:val="28"/>
              </w:rPr>
              <w:t>271874</w:t>
            </w:r>
          </w:p>
        </w:tc>
        <w:tc>
          <w:tcPr>
            <w:tcW w:w="0" w:type="auto"/>
            <w:vAlign w:val="center"/>
            <w:hideMark/>
          </w:tcPr>
          <w:p w:rsidR="00133B93" w:rsidRPr="00133B93" w:rsidRDefault="00133B93" w:rsidP="00133B93">
            <w:pPr>
              <w:rPr>
                <w:sz w:val="28"/>
                <w:szCs w:val="28"/>
              </w:rPr>
            </w:pPr>
            <w:r w:rsidRPr="00133B93">
              <w:rPr>
                <w:sz w:val="28"/>
                <w:szCs w:val="28"/>
              </w:rPr>
              <w:t>Value 1070</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1071</w:t>
            </w:r>
          </w:p>
        </w:tc>
        <w:tc>
          <w:tcPr>
            <w:tcW w:w="0" w:type="auto"/>
            <w:vAlign w:val="center"/>
            <w:hideMark/>
          </w:tcPr>
          <w:p w:rsidR="00133B93" w:rsidRPr="00133B93" w:rsidRDefault="00133B93" w:rsidP="00133B93">
            <w:pPr>
              <w:rPr>
                <w:sz w:val="28"/>
                <w:szCs w:val="28"/>
              </w:rPr>
            </w:pPr>
            <w:r w:rsidRPr="00133B93">
              <w:rPr>
                <w:sz w:val="28"/>
                <w:szCs w:val="28"/>
              </w:rPr>
              <w:t>214</w:t>
            </w:r>
          </w:p>
        </w:tc>
        <w:tc>
          <w:tcPr>
            <w:tcW w:w="0" w:type="auto"/>
            <w:vAlign w:val="center"/>
            <w:hideMark/>
          </w:tcPr>
          <w:p w:rsidR="00133B93" w:rsidRPr="00133B93" w:rsidRDefault="00133B93" w:rsidP="00133B93">
            <w:pPr>
              <w:rPr>
                <w:sz w:val="28"/>
                <w:szCs w:val="28"/>
              </w:rPr>
            </w:pPr>
            <w:r w:rsidRPr="00133B93">
              <w:rPr>
                <w:sz w:val="28"/>
                <w:szCs w:val="28"/>
              </w:rPr>
              <w:t>271877</w:t>
            </w:r>
          </w:p>
        </w:tc>
        <w:tc>
          <w:tcPr>
            <w:tcW w:w="0" w:type="auto"/>
            <w:vAlign w:val="center"/>
            <w:hideMark/>
          </w:tcPr>
          <w:p w:rsidR="00133B93" w:rsidRPr="00133B93" w:rsidRDefault="00133B93" w:rsidP="00133B93">
            <w:pPr>
              <w:rPr>
                <w:sz w:val="28"/>
                <w:szCs w:val="28"/>
              </w:rPr>
            </w:pPr>
            <w:r w:rsidRPr="00133B93">
              <w:rPr>
                <w:sz w:val="28"/>
                <w:szCs w:val="28"/>
              </w:rPr>
              <w:t>272813</w:t>
            </w:r>
          </w:p>
        </w:tc>
        <w:tc>
          <w:tcPr>
            <w:tcW w:w="0" w:type="auto"/>
            <w:vAlign w:val="center"/>
            <w:hideMark/>
          </w:tcPr>
          <w:p w:rsidR="00133B93" w:rsidRPr="00133B93" w:rsidRDefault="00133B93" w:rsidP="00133B93">
            <w:pPr>
              <w:rPr>
                <w:sz w:val="28"/>
                <w:szCs w:val="28"/>
              </w:rPr>
            </w:pPr>
            <w:r w:rsidRPr="00133B93">
              <w:rPr>
                <w:sz w:val="28"/>
                <w:szCs w:val="28"/>
              </w:rPr>
              <w:t>Value 1071</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1072</w:t>
            </w:r>
          </w:p>
        </w:tc>
        <w:tc>
          <w:tcPr>
            <w:tcW w:w="0" w:type="auto"/>
            <w:vAlign w:val="center"/>
            <w:hideMark/>
          </w:tcPr>
          <w:p w:rsidR="00133B93" w:rsidRPr="00133B93" w:rsidRDefault="00133B93" w:rsidP="00133B93">
            <w:pPr>
              <w:rPr>
                <w:sz w:val="28"/>
                <w:szCs w:val="28"/>
              </w:rPr>
            </w:pPr>
            <w:r w:rsidRPr="00133B93">
              <w:rPr>
                <w:sz w:val="28"/>
                <w:szCs w:val="28"/>
              </w:rPr>
              <w:t>214</w:t>
            </w:r>
          </w:p>
        </w:tc>
        <w:tc>
          <w:tcPr>
            <w:tcW w:w="0" w:type="auto"/>
            <w:vAlign w:val="center"/>
            <w:hideMark/>
          </w:tcPr>
          <w:p w:rsidR="00133B93" w:rsidRPr="00133B93" w:rsidRDefault="00133B93" w:rsidP="00133B93">
            <w:pPr>
              <w:rPr>
                <w:sz w:val="28"/>
                <w:szCs w:val="28"/>
              </w:rPr>
            </w:pPr>
            <w:r w:rsidRPr="00133B93">
              <w:rPr>
                <w:sz w:val="28"/>
                <w:szCs w:val="28"/>
              </w:rPr>
              <w:t>272814</w:t>
            </w:r>
          </w:p>
        </w:tc>
        <w:tc>
          <w:tcPr>
            <w:tcW w:w="0" w:type="auto"/>
            <w:vAlign w:val="center"/>
            <w:hideMark/>
          </w:tcPr>
          <w:p w:rsidR="00133B93" w:rsidRPr="00133B93" w:rsidRDefault="00133B93" w:rsidP="00133B93">
            <w:pPr>
              <w:rPr>
                <w:sz w:val="28"/>
                <w:szCs w:val="28"/>
              </w:rPr>
            </w:pPr>
            <w:r w:rsidRPr="00133B93">
              <w:rPr>
                <w:sz w:val="28"/>
                <w:szCs w:val="28"/>
              </w:rPr>
              <w:t>273750</w:t>
            </w:r>
          </w:p>
        </w:tc>
        <w:tc>
          <w:tcPr>
            <w:tcW w:w="0" w:type="auto"/>
            <w:vAlign w:val="center"/>
            <w:hideMark/>
          </w:tcPr>
          <w:p w:rsidR="00133B93" w:rsidRPr="00133B93" w:rsidRDefault="00133B93" w:rsidP="00133B93">
            <w:pPr>
              <w:rPr>
                <w:sz w:val="28"/>
                <w:szCs w:val="28"/>
              </w:rPr>
            </w:pPr>
            <w:r w:rsidRPr="00133B93">
              <w:rPr>
                <w:sz w:val="28"/>
                <w:szCs w:val="28"/>
              </w:rPr>
              <w:t>Value 1072</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1073</w:t>
            </w:r>
          </w:p>
        </w:tc>
        <w:tc>
          <w:tcPr>
            <w:tcW w:w="0" w:type="auto"/>
            <w:vAlign w:val="center"/>
            <w:hideMark/>
          </w:tcPr>
          <w:p w:rsidR="00133B93" w:rsidRPr="00133B93" w:rsidRDefault="00133B93" w:rsidP="00133B93">
            <w:pPr>
              <w:rPr>
                <w:sz w:val="28"/>
                <w:szCs w:val="28"/>
              </w:rPr>
            </w:pPr>
            <w:r w:rsidRPr="00133B93">
              <w:rPr>
                <w:sz w:val="28"/>
                <w:szCs w:val="28"/>
              </w:rPr>
              <w:t>214</w:t>
            </w:r>
          </w:p>
        </w:tc>
        <w:tc>
          <w:tcPr>
            <w:tcW w:w="0" w:type="auto"/>
            <w:vAlign w:val="center"/>
            <w:hideMark/>
          </w:tcPr>
          <w:p w:rsidR="00133B93" w:rsidRPr="00133B93" w:rsidRDefault="00133B93" w:rsidP="00133B93">
            <w:pPr>
              <w:rPr>
                <w:sz w:val="28"/>
                <w:szCs w:val="28"/>
              </w:rPr>
            </w:pPr>
            <w:r w:rsidRPr="00133B93">
              <w:rPr>
                <w:sz w:val="28"/>
                <w:szCs w:val="28"/>
              </w:rPr>
              <w:t>273751</w:t>
            </w:r>
          </w:p>
        </w:tc>
        <w:tc>
          <w:tcPr>
            <w:tcW w:w="0" w:type="auto"/>
            <w:vAlign w:val="center"/>
            <w:hideMark/>
          </w:tcPr>
          <w:p w:rsidR="00133B93" w:rsidRPr="00133B93" w:rsidRDefault="00133B93" w:rsidP="00133B93">
            <w:pPr>
              <w:rPr>
                <w:sz w:val="28"/>
                <w:szCs w:val="28"/>
              </w:rPr>
            </w:pPr>
            <w:r w:rsidRPr="00133B93">
              <w:rPr>
                <w:sz w:val="28"/>
                <w:szCs w:val="28"/>
              </w:rPr>
              <w:t>274687</w:t>
            </w:r>
          </w:p>
        </w:tc>
        <w:tc>
          <w:tcPr>
            <w:tcW w:w="0" w:type="auto"/>
            <w:vAlign w:val="center"/>
            <w:hideMark/>
          </w:tcPr>
          <w:p w:rsidR="00133B93" w:rsidRPr="00133B93" w:rsidRDefault="00133B93" w:rsidP="00133B93">
            <w:pPr>
              <w:rPr>
                <w:sz w:val="28"/>
                <w:szCs w:val="28"/>
              </w:rPr>
            </w:pPr>
            <w:r w:rsidRPr="00133B93">
              <w:rPr>
                <w:sz w:val="28"/>
                <w:szCs w:val="28"/>
              </w:rPr>
              <w:t>Value 1073</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1074</w:t>
            </w:r>
          </w:p>
        </w:tc>
        <w:tc>
          <w:tcPr>
            <w:tcW w:w="0" w:type="auto"/>
            <w:vAlign w:val="center"/>
            <w:hideMark/>
          </w:tcPr>
          <w:p w:rsidR="00133B93" w:rsidRPr="00133B93" w:rsidRDefault="00133B93" w:rsidP="00133B93">
            <w:pPr>
              <w:rPr>
                <w:sz w:val="28"/>
                <w:szCs w:val="28"/>
              </w:rPr>
            </w:pPr>
            <w:r w:rsidRPr="00133B93">
              <w:rPr>
                <w:sz w:val="28"/>
                <w:szCs w:val="28"/>
              </w:rPr>
              <w:t>214</w:t>
            </w:r>
          </w:p>
        </w:tc>
        <w:tc>
          <w:tcPr>
            <w:tcW w:w="0" w:type="auto"/>
            <w:vAlign w:val="center"/>
            <w:hideMark/>
          </w:tcPr>
          <w:p w:rsidR="00133B93" w:rsidRPr="00133B93" w:rsidRDefault="00133B93" w:rsidP="00133B93">
            <w:pPr>
              <w:rPr>
                <w:sz w:val="28"/>
                <w:szCs w:val="28"/>
              </w:rPr>
            </w:pPr>
            <w:r w:rsidRPr="00133B93">
              <w:rPr>
                <w:sz w:val="28"/>
                <w:szCs w:val="28"/>
              </w:rPr>
              <w:t>274688</w:t>
            </w:r>
          </w:p>
        </w:tc>
        <w:tc>
          <w:tcPr>
            <w:tcW w:w="0" w:type="auto"/>
            <w:vAlign w:val="center"/>
            <w:hideMark/>
          </w:tcPr>
          <w:p w:rsidR="00133B93" w:rsidRPr="00133B93" w:rsidRDefault="00133B93" w:rsidP="00133B93">
            <w:pPr>
              <w:rPr>
                <w:sz w:val="28"/>
                <w:szCs w:val="28"/>
              </w:rPr>
            </w:pPr>
            <w:r w:rsidRPr="00133B93">
              <w:rPr>
                <w:sz w:val="28"/>
                <w:szCs w:val="28"/>
              </w:rPr>
              <w:t>275624</w:t>
            </w:r>
          </w:p>
        </w:tc>
        <w:tc>
          <w:tcPr>
            <w:tcW w:w="0" w:type="auto"/>
            <w:vAlign w:val="center"/>
            <w:hideMark/>
          </w:tcPr>
          <w:p w:rsidR="00133B93" w:rsidRPr="00133B93" w:rsidRDefault="00133B93" w:rsidP="00133B93">
            <w:pPr>
              <w:rPr>
                <w:sz w:val="28"/>
                <w:szCs w:val="28"/>
              </w:rPr>
            </w:pPr>
            <w:r w:rsidRPr="00133B93">
              <w:rPr>
                <w:sz w:val="28"/>
                <w:szCs w:val="28"/>
              </w:rPr>
              <w:t>Value 1074</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lastRenderedPageBreak/>
              <w:t>1075</w:t>
            </w:r>
          </w:p>
        </w:tc>
        <w:tc>
          <w:tcPr>
            <w:tcW w:w="0" w:type="auto"/>
            <w:vAlign w:val="center"/>
            <w:hideMark/>
          </w:tcPr>
          <w:p w:rsidR="00133B93" w:rsidRPr="00133B93" w:rsidRDefault="00133B93" w:rsidP="00133B93">
            <w:pPr>
              <w:rPr>
                <w:sz w:val="28"/>
                <w:szCs w:val="28"/>
              </w:rPr>
            </w:pPr>
            <w:r w:rsidRPr="00133B93">
              <w:rPr>
                <w:sz w:val="28"/>
                <w:szCs w:val="28"/>
              </w:rPr>
              <w:t>214</w:t>
            </w:r>
          </w:p>
        </w:tc>
        <w:tc>
          <w:tcPr>
            <w:tcW w:w="0" w:type="auto"/>
            <w:vAlign w:val="center"/>
            <w:hideMark/>
          </w:tcPr>
          <w:p w:rsidR="00133B93" w:rsidRPr="00133B93" w:rsidRDefault="00133B93" w:rsidP="00133B93">
            <w:pPr>
              <w:rPr>
                <w:sz w:val="28"/>
                <w:szCs w:val="28"/>
              </w:rPr>
            </w:pPr>
            <w:r w:rsidRPr="00133B93">
              <w:rPr>
                <w:sz w:val="28"/>
                <w:szCs w:val="28"/>
              </w:rPr>
              <w:t>275625</w:t>
            </w:r>
          </w:p>
        </w:tc>
        <w:tc>
          <w:tcPr>
            <w:tcW w:w="0" w:type="auto"/>
            <w:vAlign w:val="center"/>
            <w:hideMark/>
          </w:tcPr>
          <w:p w:rsidR="00133B93" w:rsidRPr="00133B93" w:rsidRDefault="00133B93" w:rsidP="00133B93">
            <w:pPr>
              <w:rPr>
                <w:sz w:val="28"/>
                <w:szCs w:val="28"/>
              </w:rPr>
            </w:pPr>
            <w:r w:rsidRPr="00133B93">
              <w:rPr>
                <w:sz w:val="28"/>
                <w:szCs w:val="28"/>
              </w:rPr>
              <w:t>276561</w:t>
            </w:r>
          </w:p>
        </w:tc>
        <w:tc>
          <w:tcPr>
            <w:tcW w:w="0" w:type="auto"/>
            <w:vAlign w:val="center"/>
            <w:hideMark/>
          </w:tcPr>
          <w:p w:rsidR="00133B93" w:rsidRPr="00133B93" w:rsidRDefault="00133B93" w:rsidP="00133B93">
            <w:pPr>
              <w:rPr>
                <w:sz w:val="28"/>
                <w:szCs w:val="28"/>
              </w:rPr>
            </w:pPr>
            <w:r w:rsidRPr="00133B93">
              <w:rPr>
                <w:sz w:val="28"/>
                <w:szCs w:val="28"/>
              </w:rPr>
              <w:t>Value 1075</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1076</w:t>
            </w:r>
          </w:p>
        </w:tc>
        <w:tc>
          <w:tcPr>
            <w:tcW w:w="0" w:type="auto"/>
            <w:vAlign w:val="center"/>
            <w:hideMark/>
          </w:tcPr>
          <w:p w:rsidR="00133B93" w:rsidRPr="00133B93" w:rsidRDefault="00133B93" w:rsidP="00133B93">
            <w:pPr>
              <w:rPr>
                <w:sz w:val="28"/>
                <w:szCs w:val="28"/>
              </w:rPr>
            </w:pPr>
            <w:r w:rsidRPr="00133B93">
              <w:rPr>
                <w:sz w:val="28"/>
                <w:szCs w:val="28"/>
              </w:rPr>
              <w:t>215</w:t>
            </w:r>
          </w:p>
        </w:tc>
        <w:tc>
          <w:tcPr>
            <w:tcW w:w="0" w:type="auto"/>
            <w:vAlign w:val="center"/>
            <w:hideMark/>
          </w:tcPr>
          <w:p w:rsidR="00133B93" w:rsidRPr="00133B93" w:rsidRDefault="00133B93" w:rsidP="00133B93">
            <w:pPr>
              <w:rPr>
                <w:sz w:val="28"/>
                <w:szCs w:val="28"/>
              </w:rPr>
            </w:pPr>
            <w:r w:rsidRPr="00133B93">
              <w:rPr>
                <w:sz w:val="28"/>
                <w:szCs w:val="28"/>
              </w:rPr>
              <w:t>276564</w:t>
            </w:r>
          </w:p>
        </w:tc>
        <w:tc>
          <w:tcPr>
            <w:tcW w:w="0" w:type="auto"/>
            <w:vAlign w:val="center"/>
            <w:hideMark/>
          </w:tcPr>
          <w:p w:rsidR="00133B93" w:rsidRPr="00133B93" w:rsidRDefault="00133B93" w:rsidP="00133B93">
            <w:pPr>
              <w:rPr>
                <w:sz w:val="28"/>
                <w:szCs w:val="28"/>
              </w:rPr>
            </w:pPr>
            <w:r w:rsidRPr="00133B93">
              <w:rPr>
                <w:sz w:val="28"/>
                <w:szCs w:val="28"/>
              </w:rPr>
              <w:t>277500</w:t>
            </w:r>
          </w:p>
        </w:tc>
        <w:tc>
          <w:tcPr>
            <w:tcW w:w="0" w:type="auto"/>
            <w:vAlign w:val="center"/>
            <w:hideMark/>
          </w:tcPr>
          <w:p w:rsidR="00133B93" w:rsidRPr="00133B93" w:rsidRDefault="00133B93" w:rsidP="00133B93">
            <w:pPr>
              <w:rPr>
                <w:sz w:val="28"/>
                <w:szCs w:val="28"/>
              </w:rPr>
            </w:pPr>
            <w:r w:rsidRPr="00133B93">
              <w:rPr>
                <w:sz w:val="28"/>
                <w:szCs w:val="28"/>
              </w:rPr>
              <w:t>Value 1076</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1077</w:t>
            </w:r>
          </w:p>
        </w:tc>
        <w:tc>
          <w:tcPr>
            <w:tcW w:w="0" w:type="auto"/>
            <w:vAlign w:val="center"/>
            <w:hideMark/>
          </w:tcPr>
          <w:p w:rsidR="00133B93" w:rsidRPr="00133B93" w:rsidRDefault="00133B93" w:rsidP="00133B93">
            <w:pPr>
              <w:rPr>
                <w:sz w:val="28"/>
                <w:szCs w:val="28"/>
              </w:rPr>
            </w:pPr>
            <w:r w:rsidRPr="00133B93">
              <w:rPr>
                <w:sz w:val="28"/>
                <w:szCs w:val="28"/>
              </w:rPr>
              <w:t>215</w:t>
            </w:r>
          </w:p>
        </w:tc>
        <w:tc>
          <w:tcPr>
            <w:tcW w:w="0" w:type="auto"/>
            <w:vAlign w:val="center"/>
            <w:hideMark/>
          </w:tcPr>
          <w:p w:rsidR="00133B93" w:rsidRPr="00133B93" w:rsidRDefault="00133B93" w:rsidP="00133B93">
            <w:pPr>
              <w:rPr>
                <w:sz w:val="28"/>
                <w:szCs w:val="28"/>
              </w:rPr>
            </w:pPr>
            <w:r w:rsidRPr="00133B93">
              <w:rPr>
                <w:sz w:val="28"/>
                <w:szCs w:val="28"/>
              </w:rPr>
              <w:t>277501</w:t>
            </w:r>
          </w:p>
        </w:tc>
        <w:tc>
          <w:tcPr>
            <w:tcW w:w="0" w:type="auto"/>
            <w:vAlign w:val="center"/>
            <w:hideMark/>
          </w:tcPr>
          <w:p w:rsidR="00133B93" w:rsidRPr="00133B93" w:rsidRDefault="00133B93" w:rsidP="00133B93">
            <w:pPr>
              <w:rPr>
                <w:sz w:val="28"/>
                <w:szCs w:val="28"/>
              </w:rPr>
            </w:pPr>
            <w:r w:rsidRPr="00133B93">
              <w:rPr>
                <w:sz w:val="28"/>
                <w:szCs w:val="28"/>
              </w:rPr>
              <w:t>278437</w:t>
            </w:r>
          </w:p>
        </w:tc>
        <w:tc>
          <w:tcPr>
            <w:tcW w:w="0" w:type="auto"/>
            <w:vAlign w:val="center"/>
            <w:hideMark/>
          </w:tcPr>
          <w:p w:rsidR="00133B93" w:rsidRPr="00133B93" w:rsidRDefault="00133B93" w:rsidP="00133B93">
            <w:pPr>
              <w:rPr>
                <w:sz w:val="28"/>
                <w:szCs w:val="28"/>
              </w:rPr>
            </w:pPr>
            <w:r w:rsidRPr="00133B93">
              <w:rPr>
                <w:sz w:val="28"/>
                <w:szCs w:val="28"/>
              </w:rPr>
              <w:t>Value 1077</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1078</w:t>
            </w:r>
          </w:p>
        </w:tc>
        <w:tc>
          <w:tcPr>
            <w:tcW w:w="0" w:type="auto"/>
            <w:vAlign w:val="center"/>
            <w:hideMark/>
          </w:tcPr>
          <w:p w:rsidR="00133B93" w:rsidRPr="00133B93" w:rsidRDefault="00133B93" w:rsidP="00133B93">
            <w:pPr>
              <w:rPr>
                <w:sz w:val="28"/>
                <w:szCs w:val="28"/>
              </w:rPr>
            </w:pPr>
            <w:r w:rsidRPr="00133B93">
              <w:rPr>
                <w:sz w:val="28"/>
                <w:szCs w:val="28"/>
              </w:rPr>
              <w:t>215</w:t>
            </w:r>
          </w:p>
        </w:tc>
        <w:tc>
          <w:tcPr>
            <w:tcW w:w="0" w:type="auto"/>
            <w:vAlign w:val="center"/>
            <w:hideMark/>
          </w:tcPr>
          <w:p w:rsidR="00133B93" w:rsidRPr="00133B93" w:rsidRDefault="00133B93" w:rsidP="00133B93">
            <w:pPr>
              <w:rPr>
                <w:sz w:val="28"/>
                <w:szCs w:val="28"/>
              </w:rPr>
            </w:pPr>
            <w:r w:rsidRPr="00133B93">
              <w:rPr>
                <w:sz w:val="28"/>
                <w:szCs w:val="28"/>
              </w:rPr>
              <w:t>278438</w:t>
            </w:r>
          </w:p>
        </w:tc>
        <w:tc>
          <w:tcPr>
            <w:tcW w:w="0" w:type="auto"/>
            <w:vAlign w:val="center"/>
            <w:hideMark/>
          </w:tcPr>
          <w:p w:rsidR="00133B93" w:rsidRPr="00133B93" w:rsidRDefault="00133B93" w:rsidP="00133B93">
            <w:pPr>
              <w:rPr>
                <w:sz w:val="28"/>
                <w:szCs w:val="28"/>
              </w:rPr>
            </w:pPr>
            <w:r w:rsidRPr="00133B93">
              <w:rPr>
                <w:sz w:val="28"/>
                <w:szCs w:val="28"/>
              </w:rPr>
              <w:t>279374</w:t>
            </w:r>
          </w:p>
        </w:tc>
        <w:tc>
          <w:tcPr>
            <w:tcW w:w="0" w:type="auto"/>
            <w:vAlign w:val="center"/>
            <w:hideMark/>
          </w:tcPr>
          <w:p w:rsidR="00133B93" w:rsidRPr="00133B93" w:rsidRDefault="00133B93" w:rsidP="00133B93">
            <w:pPr>
              <w:rPr>
                <w:sz w:val="28"/>
                <w:szCs w:val="28"/>
              </w:rPr>
            </w:pPr>
            <w:r w:rsidRPr="00133B93">
              <w:rPr>
                <w:sz w:val="28"/>
                <w:szCs w:val="28"/>
              </w:rPr>
              <w:t>Value 1078</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1079</w:t>
            </w:r>
          </w:p>
        </w:tc>
        <w:tc>
          <w:tcPr>
            <w:tcW w:w="0" w:type="auto"/>
            <w:vAlign w:val="center"/>
            <w:hideMark/>
          </w:tcPr>
          <w:p w:rsidR="00133B93" w:rsidRPr="00133B93" w:rsidRDefault="00133B93" w:rsidP="00133B93">
            <w:pPr>
              <w:rPr>
                <w:sz w:val="28"/>
                <w:szCs w:val="28"/>
              </w:rPr>
            </w:pPr>
            <w:r w:rsidRPr="00133B93">
              <w:rPr>
                <w:sz w:val="28"/>
                <w:szCs w:val="28"/>
              </w:rPr>
              <w:t>215</w:t>
            </w:r>
          </w:p>
        </w:tc>
        <w:tc>
          <w:tcPr>
            <w:tcW w:w="0" w:type="auto"/>
            <w:vAlign w:val="center"/>
            <w:hideMark/>
          </w:tcPr>
          <w:p w:rsidR="00133B93" w:rsidRPr="00133B93" w:rsidRDefault="00133B93" w:rsidP="00133B93">
            <w:pPr>
              <w:rPr>
                <w:sz w:val="28"/>
                <w:szCs w:val="28"/>
              </w:rPr>
            </w:pPr>
            <w:r w:rsidRPr="00133B93">
              <w:rPr>
                <w:sz w:val="28"/>
                <w:szCs w:val="28"/>
              </w:rPr>
              <w:t>279375</w:t>
            </w:r>
          </w:p>
        </w:tc>
        <w:tc>
          <w:tcPr>
            <w:tcW w:w="0" w:type="auto"/>
            <w:vAlign w:val="center"/>
            <w:hideMark/>
          </w:tcPr>
          <w:p w:rsidR="00133B93" w:rsidRPr="00133B93" w:rsidRDefault="00133B93" w:rsidP="00133B93">
            <w:pPr>
              <w:rPr>
                <w:sz w:val="28"/>
                <w:szCs w:val="28"/>
              </w:rPr>
            </w:pPr>
            <w:r w:rsidRPr="00133B93">
              <w:rPr>
                <w:sz w:val="28"/>
                <w:szCs w:val="28"/>
              </w:rPr>
              <w:t>280311</w:t>
            </w:r>
          </w:p>
        </w:tc>
        <w:tc>
          <w:tcPr>
            <w:tcW w:w="0" w:type="auto"/>
            <w:vAlign w:val="center"/>
            <w:hideMark/>
          </w:tcPr>
          <w:p w:rsidR="00133B93" w:rsidRPr="00133B93" w:rsidRDefault="00133B93" w:rsidP="00133B93">
            <w:pPr>
              <w:rPr>
                <w:sz w:val="28"/>
                <w:szCs w:val="28"/>
              </w:rPr>
            </w:pPr>
            <w:r w:rsidRPr="00133B93">
              <w:rPr>
                <w:sz w:val="28"/>
                <w:szCs w:val="28"/>
              </w:rPr>
              <w:t>Value 1079</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1080</w:t>
            </w:r>
          </w:p>
        </w:tc>
        <w:tc>
          <w:tcPr>
            <w:tcW w:w="0" w:type="auto"/>
            <w:vAlign w:val="center"/>
            <w:hideMark/>
          </w:tcPr>
          <w:p w:rsidR="00133B93" w:rsidRPr="00133B93" w:rsidRDefault="00133B93" w:rsidP="00133B93">
            <w:pPr>
              <w:rPr>
                <w:sz w:val="28"/>
                <w:szCs w:val="28"/>
              </w:rPr>
            </w:pPr>
            <w:r w:rsidRPr="00133B93">
              <w:rPr>
                <w:sz w:val="28"/>
                <w:szCs w:val="28"/>
              </w:rPr>
              <w:t>215</w:t>
            </w:r>
          </w:p>
        </w:tc>
        <w:tc>
          <w:tcPr>
            <w:tcW w:w="0" w:type="auto"/>
            <w:vAlign w:val="center"/>
            <w:hideMark/>
          </w:tcPr>
          <w:p w:rsidR="00133B93" w:rsidRPr="00133B93" w:rsidRDefault="00133B93" w:rsidP="00133B93">
            <w:pPr>
              <w:rPr>
                <w:sz w:val="28"/>
                <w:szCs w:val="28"/>
              </w:rPr>
            </w:pPr>
            <w:r w:rsidRPr="00133B93">
              <w:rPr>
                <w:sz w:val="28"/>
                <w:szCs w:val="28"/>
              </w:rPr>
              <w:t>280312</w:t>
            </w:r>
          </w:p>
        </w:tc>
        <w:tc>
          <w:tcPr>
            <w:tcW w:w="0" w:type="auto"/>
            <w:vAlign w:val="center"/>
            <w:hideMark/>
          </w:tcPr>
          <w:p w:rsidR="00133B93" w:rsidRPr="00133B93" w:rsidRDefault="00133B93" w:rsidP="00133B93">
            <w:pPr>
              <w:rPr>
                <w:sz w:val="28"/>
                <w:szCs w:val="28"/>
              </w:rPr>
            </w:pPr>
            <w:r w:rsidRPr="00133B93">
              <w:rPr>
                <w:sz w:val="28"/>
                <w:szCs w:val="28"/>
              </w:rPr>
              <w:t>281248</w:t>
            </w:r>
          </w:p>
        </w:tc>
        <w:tc>
          <w:tcPr>
            <w:tcW w:w="0" w:type="auto"/>
            <w:vAlign w:val="center"/>
            <w:hideMark/>
          </w:tcPr>
          <w:p w:rsidR="00133B93" w:rsidRPr="00133B93" w:rsidRDefault="00133B93" w:rsidP="00133B93">
            <w:pPr>
              <w:rPr>
                <w:sz w:val="28"/>
                <w:szCs w:val="28"/>
              </w:rPr>
            </w:pPr>
            <w:r w:rsidRPr="00133B93">
              <w:rPr>
                <w:sz w:val="28"/>
                <w:szCs w:val="28"/>
              </w:rPr>
              <w:t>Value 1080</w:t>
            </w:r>
          </w:p>
        </w:tc>
      </w:tr>
      <w:tr w:rsidR="00133B93" w:rsidRPr="00133B93" w:rsidTr="00133B93">
        <w:trPr>
          <w:tblCellSpacing w:w="15" w:type="dxa"/>
        </w:trPr>
        <w:tc>
          <w:tcPr>
            <w:tcW w:w="0" w:type="auto"/>
            <w:gridSpan w:val="6"/>
            <w:vAlign w:val="center"/>
            <w:hideMark/>
          </w:tcPr>
          <w:p w:rsidR="00133B93" w:rsidRPr="00133B93" w:rsidRDefault="00133B93" w:rsidP="00133B93">
            <w:pPr>
              <w:rPr>
                <w:sz w:val="28"/>
                <w:szCs w:val="28"/>
              </w:rPr>
            </w:pPr>
            <w:r w:rsidRPr="00133B93">
              <w:rPr>
                <w:sz w:val="28"/>
                <w:szCs w:val="28"/>
              </w:rPr>
              <w:t>31 rows fetched in 0.0000s (103.1061s)</w:t>
            </w:r>
          </w:p>
        </w:tc>
      </w:tr>
    </w:tbl>
    <w:p w:rsidR="00133B93" w:rsidRPr="00133B93" w:rsidRDefault="00133B93" w:rsidP="00133B93">
      <w:pPr>
        <w:rPr>
          <w:ins w:id="431" w:author="Unknown"/>
          <w:sz w:val="28"/>
          <w:szCs w:val="28"/>
        </w:rPr>
      </w:pPr>
      <w:proofErr w:type="gramStart"/>
      <w:ins w:id="432" w:author="Unknown">
        <w:r w:rsidRPr="00133B93">
          <w:rPr>
            <w:sz w:val="28"/>
            <w:szCs w:val="28"/>
          </w:rPr>
          <w:t>Table '</w:t>
        </w:r>
        <w:proofErr w:type="spellStart"/>
        <w:r w:rsidRPr="00133B93">
          <w:rPr>
            <w:sz w:val="28"/>
            <w:szCs w:val="28"/>
          </w:rPr>
          <w:t>t_hierarchy</w:t>
        </w:r>
        <w:proofErr w:type="spellEnd"/>
        <w:r w:rsidRPr="00133B93">
          <w:rPr>
            <w:sz w:val="28"/>
            <w:szCs w:val="28"/>
          </w:rPr>
          <w:t>'.</w:t>
        </w:r>
        <w:proofErr w:type="gramEnd"/>
        <w:r w:rsidRPr="00133B93">
          <w:rPr>
            <w:sz w:val="28"/>
            <w:szCs w:val="28"/>
          </w:rPr>
          <w:t xml:space="preserve"> Scan count 2, logical reads 119875, </w:t>
        </w:r>
        <w:proofErr w:type="gramStart"/>
        <w:r w:rsidRPr="00133B93">
          <w:rPr>
            <w:sz w:val="28"/>
            <w:szCs w:val="28"/>
          </w:rPr>
          <w:t>physical</w:t>
        </w:r>
        <w:proofErr w:type="gramEnd"/>
        <w:r w:rsidRPr="00133B93">
          <w:rPr>
            <w:sz w:val="28"/>
            <w:szCs w:val="28"/>
          </w:rPr>
          <w:t xml:space="preserve"> reads 0, read-ahead reads 56945, lob logical reads 0, lob physical reads 0, lob read-ahead reads 0. </w:t>
        </w:r>
      </w:ins>
    </w:p>
    <w:p w:rsidR="00133B93" w:rsidRPr="00133B93" w:rsidRDefault="00133B93" w:rsidP="00133B93">
      <w:pPr>
        <w:rPr>
          <w:ins w:id="433" w:author="Unknown"/>
          <w:sz w:val="28"/>
          <w:szCs w:val="28"/>
        </w:rPr>
      </w:pPr>
      <w:ins w:id="434" w:author="Unknown">
        <w:r w:rsidRPr="00133B93">
          <w:rPr>
            <w:sz w:val="28"/>
            <w:szCs w:val="28"/>
          </w:rPr>
          <w:t xml:space="preserve">Table 'Worktable'. Scan count 19531, logical reads 7970942, </w:t>
        </w:r>
        <w:proofErr w:type="gramStart"/>
        <w:r w:rsidRPr="00133B93">
          <w:rPr>
            <w:sz w:val="28"/>
            <w:szCs w:val="28"/>
          </w:rPr>
          <w:t>physical</w:t>
        </w:r>
        <w:proofErr w:type="gramEnd"/>
        <w:r w:rsidRPr="00133B93">
          <w:rPr>
            <w:sz w:val="28"/>
            <w:szCs w:val="28"/>
          </w:rPr>
          <w:t xml:space="preserve"> reads 1017, read-ahead reads 0, lob logical reads 0, lob physical reads 0, lob read-ahead reads 0. </w:t>
        </w:r>
      </w:ins>
    </w:p>
    <w:p w:rsidR="00133B93" w:rsidRPr="00133B93" w:rsidRDefault="00133B93" w:rsidP="00133B93">
      <w:pPr>
        <w:rPr>
          <w:ins w:id="435" w:author="Unknown"/>
          <w:sz w:val="28"/>
          <w:szCs w:val="28"/>
        </w:rPr>
      </w:pPr>
      <w:ins w:id="436" w:author="Unknown">
        <w:r w:rsidRPr="00133B93">
          <w:rPr>
            <w:sz w:val="28"/>
            <w:szCs w:val="28"/>
          </w:rPr>
          <w:t xml:space="preserve">Table 'Worktable'. Scan count 0, logical reads 0, </w:t>
        </w:r>
        <w:proofErr w:type="gramStart"/>
        <w:r w:rsidRPr="00133B93">
          <w:rPr>
            <w:sz w:val="28"/>
            <w:szCs w:val="28"/>
          </w:rPr>
          <w:t>physical</w:t>
        </w:r>
        <w:proofErr w:type="gramEnd"/>
        <w:r w:rsidRPr="00133B93">
          <w:rPr>
            <w:sz w:val="28"/>
            <w:szCs w:val="28"/>
          </w:rPr>
          <w:t xml:space="preserve"> reads 0, read-ahead reads 0, lob logical reads 0, lob physical reads 0, lob read-ahead reads 0. </w:t>
        </w:r>
      </w:ins>
    </w:p>
    <w:p w:rsidR="00133B93" w:rsidRPr="00133B93" w:rsidRDefault="00133B93" w:rsidP="00133B93">
      <w:pPr>
        <w:rPr>
          <w:ins w:id="437" w:author="Unknown"/>
          <w:sz w:val="28"/>
          <w:szCs w:val="28"/>
        </w:rPr>
      </w:pPr>
    </w:p>
    <w:p w:rsidR="00133B93" w:rsidRPr="00133B93" w:rsidRDefault="00133B93" w:rsidP="00133B93">
      <w:pPr>
        <w:rPr>
          <w:ins w:id="438" w:author="Unknown"/>
          <w:sz w:val="28"/>
          <w:szCs w:val="28"/>
        </w:rPr>
      </w:pPr>
      <w:ins w:id="439" w:author="Unknown">
        <w:r w:rsidRPr="00133B93">
          <w:rPr>
            <w:sz w:val="28"/>
            <w:szCs w:val="28"/>
          </w:rPr>
          <w:t>SQL Server Execution Times:</w:t>
        </w:r>
      </w:ins>
    </w:p>
    <w:p w:rsidR="00133B93" w:rsidRPr="00133B93" w:rsidRDefault="00133B93" w:rsidP="00133B93">
      <w:pPr>
        <w:rPr>
          <w:ins w:id="440" w:author="Unknown"/>
          <w:sz w:val="28"/>
          <w:szCs w:val="28"/>
        </w:rPr>
      </w:pPr>
      <w:ins w:id="441" w:author="Unknown">
        <w:r w:rsidRPr="00133B93">
          <w:rPr>
            <w:sz w:val="28"/>
            <w:szCs w:val="28"/>
          </w:rPr>
          <w:t xml:space="preserve">   CPU time = 71750 </w:t>
        </w:r>
        <w:proofErr w:type="spellStart"/>
        <w:r w:rsidRPr="00133B93">
          <w:rPr>
            <w:sz w:val="28"/>
            <w:szCs w:val="28"/>
          </w:rPr>
          <w:t>ms</w:t>
        </w:r>
        <w:proofErr w:type="spellEnd"/>
        <w:proofErr w:type="gramStart"/>
        <w:r w:rsidRPr="00133B93">
          <w:rPr>
            <w:sz w:val="28"/>
            <w:szCs w:val="28"/>
          </w:rPr>
          <w:t>,  elapsed</w:t>
        </w:r>
        <w:proofErr w:type="gramEnd"/>
        <w:r w:rsidRPr="00133B93">
          <w:rPr>
            <w:sz w:val="28"/>
            <w:szCs w:val="28"/>
          </w:rPr>
          <w:t xml:space="preserve"> time = 103096 </w:t>
        </w:r>
        <w:proofErr w:type="spellStart"/>
        <w:r w:rsidRPr="00133B93">
          <w:rPr>
            <w:sz w:val="28"/>
            <w:szCs w:val="28"/>
          </w:rPr>
          <w:t>ms.</w:t>
        </w:r>
        <w:proofErr w:type="spellEnd"/>
        <w:r w:rsidRPr="00133B93">
          <w:rPr>
            <w:sz w:val="28"/>
            <w:szCs w:val="28"/>
          </w:rPr>
          <w:t xml:space="preserve"> </w:t>
        </w:r>
      </w:ins>
    </w:p>
    <w:p w:rsidR="00133B93" w:rsidRPr="00133B93" w:rsidRDefault="00133B93" w:rsidP="00133B93">
      <w:pPr>
        <w:rPr>
          <w:ins w:id="442" w:author="Unknown"/>
          <w:sz w:val="28"/>
          <w:szCs w:val="28"/>
        </w:rPr>
      </w:pPr>
      <w:ins w:id="443" w:author="Unknown">
        <w:r w:rsidRPr="00133B93">
          <w:rPr>
            <w:sz w:val="28"/>
            <w:szCs w:val="28"/>
          </w:rPr>
          <w:t xml:space="preserve">  |--</w:t>
        </w:r>
        <w:proofErr w:type="gramStart"/>
        <w:r w:rsidRPr="00133B93">
          <w:rPr>
            <w:sz w:val="28"/>
            <w:szCs w:val="28"/>
          </w:rPr>
          <w:t>Parallelism(</w:t>
        </w:r>
        <w:proofErr w:type="gramEnd"/>
        <w:r w:rsidRPr="00133B93">
          <w:rPr>
            <w:sz w:val="28"/>
            <w:szCs w:val="28"/>
          </w:rPr>
          <w:t>Gather Streams)</w:t>
        </w:r>
      </w:ins>
    </w:p>
    <w:p w:rsidR="00133B93" w:rsidRPr="00133B93" w:rsidRDefault="00133B93" w:rsidP="00133B93">
      <w:pPr>
        <w:rPr>
          <w:ins w:id="444" w:author="Unknown"/>
          <w:sz w:val="28"/>
          <w:szCs w:val="28"/>
        </w:rPr>
      </w:pPr>
      <w:ins w:id="445" w:author="Unknown">
        <w:r w:rsidRPr="00133B93">
          <w:rPr>
            <w:sz w:val="28"/>
            <w:szCs w:val="28"/>
          </w:rPr>
          <w:lastRenderedPageBreak/>
          <w:t xml:space="preserve">       |--</w:t>
        </w:r>
        <w:proofErr w:type="gramStart"/>
        <w:r w:rsidRPr="00133B93">
          <w:rPr>
            <w:sz w:val="28"/>
            <w:szCs w:val="28"/>
          </w:rPr>
          <w:t>Filter(</w:t>
        </w:r>
        <w:proofErr w:type="gramEnd"/>
        <w:r w:rsidRPr="00133B93">
          <w:rPr>
            <w:sz w:val="28"/>
            <w:szCs w:val="28"/>
          </w:rPr>
          <w:t>WHERE:([Expr1006]&lt;=(3)))</w:t>
        </w:r>
      </w:ins>
    </w:p>
    <w:p w:rsidR="00133B93" w:rsidRPr="00133B93" w:rsidRDefault="00133B93" w:rsidP="00133B93">
      <w:pPr>
        <w:rPr>
          <w:ins w:id="446" w:author="Unknown"/>
          <w:sz w:val="28"/>
          <w:szCs w:val="28"/>
        </w:rPr>
      </w:pPr>
      <w:ins w:id="447" w:author="Unknown">
        <w:r w:rsidRPr="00133B93">
          <w:rPr>
            <w:sz w:val="28"/>
            <w:szCs w:val="28"/>
          </w:rPr>
          <w:t xml:space="preserve">            |--Nested </w:t>
        </w:r>
        <w:proofErr w:type="gramStart"/>
        <w:r w:rsidRPr="00133B93">
          <w:rPr>
            <w:sz w:val="28"/>
            <w:szCs w:val="28"/>
          </w:rPr>
          <w:t>Loops(</w:t>
        </w:r>
        <w:proofErr w:type="gramEnd"/>
        <w:r w:rsidRPr="00133B93">
          <w:rPr>
            <w:sz w:val="28"/>
            <w:szCs w:val="28"/>
          </w:rPr>
          <w:t>Inner Join, OUTER REFERENCES:([</w:t>
        </w:r>
        <w:proofErr w:type="spellStart"/>
        <w:r w:rsidRPr="00133B93">
          <w:rPr>
            <w:sz w:val="28"/>
            <w:szCs w:val="28"/>
          </w:rPr>
          <w:t>hp</w:t>
        </w:r>
        <w:proofErr w:type="spellEnd"/>
        <w:r w:rsidRPr="00133B93">
          <w:rPr>
            <w:sz w:val="28"/>
            <w:szCs w:val="28"/>
          </w:rPr>
          <w:t>].[</w:t>
        </w:r>
        <w:proofErr w:type="spellStart"/>
        <w:r w:rsidRPr="00133B93">
          <w:rPr>
            <w:sz w:val="28"/>
            <w:szCs w:val="28"/>
          </w:rPr>
          <w:t>lft</w:t>
        </w:r>
        <w:proofErr w:type="spellEnd"/>
        <w:r w:rsidRPr="00133B93">
          <w:rPr>
            <w:sz w:val="28"/>
            <w:szCs w:val="28"/>
          </w:rPr>
          <w:t>], [</w:t>
        </w:r>
        <w:proofErr w:type="spellStart"/>
        <w:r w:rsidRPr="00133B93">
          <w:rPr>
            <w:sz w:val="28"/>
            <w:szCs w:val="28"/>
          </w:rPr>
          <w:t>hp</w:t>
        </w:r>
        <w:proofErr w:type="spellEnd"/>
        <w:r w:rsidRPr="00133B93">
          <w:rPr>
            <w:sz w:val="28"/>
            <w:szCs w:val="28"/>
          </w:rPr>
          <w:t>].[</w:t>
        </w:r>
        <w:proofErr w:type="spellStart"/>
        <w:r w:rsidRPr="00133B93">
          <w:rPr>
            <w:sz w:val="28"/>
            <w:szCs w:val="28"/>
          </w:rPr>
          <w:t>rgt</w:t>
        </w:r>
        <w:proofErr w:type="spellEnd"/>
        <w:r w:rsidRPr="00133B93">
          <w:rPr>
            <w:sz w:val="28"/>
            <w:szCs w:val="28"/>
          </w:rPr>
          <w:t>], [</w:t>
        </w:r>
        <w:proofErr w:type="spellStart"/>
        <w:r w:rsidRPr="00133B93">
          <w:rPr>
            <w:sz w:val="28"/>
            <w:szCs w:val="28"/>
          </w:rPr>
          <w:t>hc</w:t>
        </w:r>
        <w:proofErr w:type="spellEnd"/>
        <w:r w:rsidRPr="00133B93">
          <w:rPr>
            <w:sz w:val="28"/>
            <w:szCs w:val="28"/>
          </w:rPr>
          <w:t>].[</w:t>
        </w:r>
        <w:proofErr w:type="spellStart"/>
        <w:r w:rsidRPr="00133B93">
          <w:rPr>
            <w:sz w:val="28"/>
            <w:szCs w:val="28"/>
          </w:rPr>
          <w:t>lft</w:t>
        </w:r>
        <w:proofErr w:type="spellEnd"/>
        <w:r w:rsidRPr="00133B93">
          <w:rPr>
            <w:sz w:val="28"/>
            <w:szCs w:val="28"/>
          </w:rPr>
          <w:t>]))</w:t>
        </w:r>
      </w:ins>
    </w:p>
    <w:p w:rsidR="00133B93" w:rsidRPr="00133B93" w:rsidRDefault="00133B93" w:rsidP="00133B93">
      <w:pPr>
        <w:rPr>
          <w:ins w:id="448" w:author="Unknown"/>
          <w:sz w:val="28"/>
          <w:szCs w:val="28"/>
        </w:rPr>
      </w:pPr>
      <w:ins w:id="449" w:author="Unknown">
        <w:r w:rsidRPr="00133B93">
          <w:rPr>
            <w:sz w:val="28"/>
            <w:szCs w:val="28"/>
          </w:rPr>
          <w:t xml:space="preserve">                 |--Nested </w:t>
        </w:r>
        <w:proofErr w:type="gramStart"/>
        <w:r w:rsidRPr="00133B93">
          <w:rPr>
            <w:sz w:val="28"/>
            <w:szCs w:val="28"/>
          </w:rPr>
          <w:t>Loops(</w:t>
        </w:r>
        <w:proofErr w:type="gramEnd"/>
        <w:r w:rsidRPr="00133B93">
          <w:rPr>
            <w:sz w:val="28"/>
            <w:szCs w:val="28"/>
          </w:rPr>
          <w:t>Inner Join, OUTER REFERENCES:([</w:t>
        </w:r>
        <w:proofErr w:type="spellStart"/>
        <w:r w:rsidRPr="00133B93">
          <w:rPr>
            <w:sz w:val="28"/>
            <w:szCs w:val="28"/>
          </w:rPr>
          <w:t>hc</w:t>
        </w:r>
        <w:proofErr w:type="spellEnd"/>
        <w:r w:rsidRPr="00133B93">
          <w:rPr>
            <w:sz w:val="28"/>
            <w:szCs w:val="28"/>
          </w:rPr>
          <w:t>].[id], [Expr1010]) WITH UNORDERED PREFETCH)</w:t>
        </w:r>
      </w:ins>
    </w:p>
    <w:p w:rsidR="00133B93" w:rsidRPr="00133B93" w:rsidRDefault="00133B93" w:rsidP="00133B93">
      <w:pPr>
        <w:rPr>
          <w:ins w:id="450" w:author="Unknown"/>
          <w:sz w:val="28"/>
          <w:szCs w:val="28"/>
        </w:rPr>
      </w:pPr>
      <w:ins w:id="451" w:author="Unknown">
        <w:r w:rsidRPr="00133B93">
          <w:rPr>
            <w:sz w:val="28"/>
            <w:szCs w:val="28"/>
          </w:rPr>
          <w:t xml:space="preserve">                 |    |--</w:t>
        </w:r>
        <w:proofErr w:type="gramStart"/>
        <w:r w:rsidRPr="00133B93">
          <w:rPr>
            <w:sz w:val="28"/>
            <w:szCs w:val="28"/>
          </w:rPr>
          <w:t>Sort(</w:t>
        </w:r>
        <w:proofErr w:type="gramEnd"/>
        <w:r w:rsidRPr="00133B93">
          <w:rPr>
            <w:sz w:val="28"/>
            <w:szCs w:val="28"/>
          </w:rPr>
          <w:t>ORDER BY:([</w:t>
        </w:r>
        <w:proofErr w:type="spellStart"/>
        <w:r w:rsidRPr="00133B93">
          <w:rPr>
            <w:sz w:val="28"/>
            <w:szCs w:val="28"/>
          </w:rPr>
          <w:t>hc</w:t>
        </w:r>
        <w:proofErr w:type="spellEnd"/>
        <w:r w:rsidRPr="00133B93">
          <w:rPr>
            <w:sz w:val="28"/>
            <w:szCs w:val="28"/>
          </w:rPr>
          <w:t>].[id] ASC))</w:t>
        </w:r>
      </w:ins>
    </w:p>
    <w:p w:rsidR="00133B93" w:rsidRPr="00133B93" w:rsidRDefault="00133B93" w:rsidP="00133B93">
      <w:pPr>
        <w:rPr>
          <w:ins w:id="452" w:author="Unknown"/>
          <w:sz w:val="28"/>
          <w:szCs w:val="28"/>
        </w:rPr>
      </w:pPr>
      <w:ins w:id="453" w:author="Unknown">
        <w:r w:rsidRPr="00133B93">
          <w:rPr>
            <w:sz w:val="28"/>
            <w:szCs w:val="28"/>
          </w:rPr>
          <w:t xml:space="preserve">                 |    |    |--Nested </w:t>
        </w:r>
        <w:proofErr w:type="gramStart"/>
        <w:r w:rsidRPr="00133B93">
          <w:rPr>
            <w:sz w:val="28"/>
            <w:szCs w:val="28"/>
          </w:rPr>
          <w:t>Loops(</w:t>
        </w:r>
        <w:proofErr w:type="gramEnd"/>
        <w:r w:rsidRPr="00133B93">
          <w:rPr>
            <w:sz w:val="28"/>
            <w:szCs w:val="28"/>
          </w:rPr>
          <w:t>Inner Join, OUTER REFERENCES:([</w:t>
        </w:r>
        <w:proofErr w:type="spellStart"/>
        <w:r w:rsidRPr="00133B93">
          <w:rPr>
            <w:sz w:val="28"/>
            <w:szCs w:val="28"/>
          </w:rPr>
          <w:t>hp</w:t>
        </w:r>
        <w:proofErr w:type="spellEnd"/>
        <w:r w:rsidRPr="00133B93">
          <w:rPr>
            <w:sz w:val="28"/>
            <w:szCs w:val="28"/>
          </w:rPr>
          <w:t>].[</w:t>
        </w:r>
        <w:proofErr w:type="spellStart"/>
        <w:r w:rsidRPr="00133B93">
          <w:rPr>
            <w:sz w:val="28"/>
            <w:szCs w:val="28"/>
          </w:rPr>
          <w:t>lft</w:t>
        </w:r>
        <w:proofErr w:type="spellEnd"/>
        <w:r w:rsidRPr="00133B93">
          <w:rPr>
            <w:sz w:val="28"/>
            <w:szCs w:val="28"/>
          </w:rPr>
          <w:t>], [</w:t>
        </w:r>
        <w:proofErr w:type="spellStart"/>
        <w:r w:rsidRPr="00133B93">
          <w:rPr>
            <w:sz w:val="28"/>
            <w:szCs w:val="28"/>
          </w:rPr>
          <w:t>hp</w:t>
        </w:r>
        <w:proofErr w:type="spellEnd"/>
        <w:r w:rsidRPr="00133B93">
          <w:rPr>
            <w:sz w:val="28"/>
            <w:szCs w:val="28"/>
          </w:rPr>
          <w:t>].[</w:t>
        </w:r>
        <w:proofErr w:type="spellStart"/>
        <w:r w:rsidRPr="00133B93">
          <w:rPr>
            <w:sz w:val="28"/>
            <w:szCs w:val="28"/>
          </w:rPr>
          <w:t>rgt</w:t>
        </w:r>
        <w:proofErr w:type="spellEnd"/>
        <w:r w:rsidRPr="00133B93">
          <w:rPr>
            <w:sz w:val="28"/>
            <w:szCs w:val="28"/>
          </w:rPr>
          <w:t>]))</w:t>
        </w:r>
      </w:ins>
    </w:p>
    <w:p w:rsidR="00133B93" w:rsidRPr="00133B93" w:rsidRDefault="00133B93" w:rsidP="00133B93">
      <w:pPr>
        <w:rPr>
          <w:ins w:id="454" w:author="Unknown"/>
          <w:sz w:val="28"/>
          <w:szCs w:val="28"/>
        </w:rPr>
      </w:pPr>
      <w:ins w:id="455" w:author="Unknown">
        <w:r w:rsidRPr="00133B93">
          <w:rPr>
            <w:sz w:val="28"/>
            <w:szCs w:val="28"/>
          </w:rPr>
          <w:t xml:space="preserve">                 |    |         |--</w:t>
        </w:r>
        <w:proofErr w:type="gramStart"/>
        <w:r w:rsidRPr="00133B93">
          <w:rPr>
            <w:sz w:val="28"/>
            <w:szCs w:val="28"/>
          </w:rPr>
          <w:t>Parallelism(</w:t>
        </w:r>
        <w:proofErr w:type="gramEnd"/>
        <w:r w:rsidRPr="00133B93">
          <w:rPr>
            <w:sz w:val="28"/>
            <w:szCs w:val="28"/>
          </w:rPr>
          <w:t xml:space="preserve">Distribute Streams, </w:t>
        </w:r>
        <w:proofErr w:type="spellStart"/>
        <w:r w:rsidRPr="00133B93">
          <w:rPr>
            <w:sz w:val="28"/>
            <w:szCs w:val="28"/>
          </w:rPr>
          <w:t>RoundRobin</w:t>
        </w:r>
        <w:proofErr w:type="spellEnd"/>
        <w:r w:rsidRPr="00133B93">
          <w:rPr>
            <w:sz w:val="28"/>
            <w:szCs w:val="28"/>
          </w:rPr>
          <w:t xml:space="preserve"> Partitioning)</w:t>
        </w:r>
      </w:ins>
    </w:p>
    <w:p w:rsidR="00133B93" w:rsidRPr="00133B93" w:rsidRDefault="00133B93" w:rsidP="00133B93">
      <w:pPr>
        <w:rPr>
          <w:ins w:id="456" w:author="Unknown"/>
          <w:sz w:val="28"/>
          <w:szCs w:val="28"/>
        </w:rPr>
      </w:pPr>
      <w:ins w:id="457" w:author="Unknown">
        <w:r w:rsidRPr="00133B93">
          <w:rPr>
            <w:sz w:val="28"/>
            <w:szCs w:val="28"/>
          </w:rPr>
          <w:t xml:space="preserve">                 |    |         |    |--Clustered Index Seek(OBJECT:([test].[20090925_nested].[t_hierarchy].[PK__t_hierarchy__49EEDF40] AS [</w:t>
        </w:r>
        <w:proofErr w:type="spellStart"/>
        <w:r w:rsidRPr="00133B93">
          <w:rPr>
            <w:sz w:val="28"/>
            <w:szCs w:val="28"/>
          </w:rPr>
          <w:t>hp</w:t>
        </w:r>
        <w:proofErr w:type="spellEnd"/>
        <w:r w:rsidRPr="00133B93">
          <w:rPr>
            <w:sz w:val="28"/>
            <w:szCs w:val="28"/>
          </w:rPr>
          <w:t>]), SEEK:([</w:t>
        </w:r>
        <w:proofErr w:type="spellStart"/>
        <w:r w:rsidRPr="00133B93">
          <w:rPr>
            <w:sz w:val="28"/>
            <w:szCs w:val="28"/>
          </w:rPr>
          <w:t>hp</w:t>
        </w:r>
        <w:proofErr w:type="spellEnd"/>
        <w:r w:rsidRPr="00133B93">
          <w:rPr>
            <w:sz w:val="28"/>
            <w:szCs w:val="28"/>
          </w:rPr>
          <w:t>].[id]=(42)) ORDERED FORWARD)</w:t>
        </w:r>
      </w:ins>
    </w:p>
    <w:p w:rsidR="00133B93" w:rsidRPr="00133B93" w:rsidRDefault="00133B93" w:rsidP="00133B93">
      <w:pPr>
        <w:rPr>
          <w:ins w:id="458" w:author="Unknown"/>
          <w:sz w:val="28"/>
          <w:szCs w:val="28"/>
        </w:rPr>
      </w:pPr>
      <w:ins w:id="459" w:author="Unknown">
        <w:r w:rsidRPr="00133B93">
          <w:rPr>
            <w:sz w:val="28"/>
            <w:szCs w:val="28"/>
          </w:rPr>
          <w:t xml:space="preserve">                 |    |         |--Index Seek(OBJECT:([test].[20090925_nested].[t_hierarchy].[IX_hierarchy_lft] AS [</w:t>
        </w:r>
        <w:proofErr w:type="spellStart"/>
        <w:r w:rsidRPr="00133B93">
          <w:rPr>
            <w:sz w:val="28"/>
            <w:szCs w:val="28"/>
          </w:rPr>
          <w:t>hc</w:t>
        </w:r>
        <w:proofErr w:type="spellEnd"/>
        <w:r w:rsidRPr="00133B93">
          <w:rPr>
            <w:sz w:val="28"/>
            <w:szCs w:val="28"/>
          </w:rPr>
          <w:t>]), SEEK:([</w:t>
        </w:r>
        <w:proofErr w:type="spellStart"/>
        <w:r w:rsidRPr="00133B93">
          <w:rPr>
            <w:sz w:val="28"/>
            <w:szCs w:val="28"/>
          </w:rPr>
          <w:t>hc</w:t>
        </w:r>
        <w:proofErr w:type="spellEnd"/>
        <w:r w:rsidRPr="00133B93">
          <w:rPr>
            <w:sz w:val="28"/>
            <w:szCs w:val="28"/>
          </w:rPr>
          <w:t>].[</w:t>
        </w:r>
        <w:proofErr w:type="spellStart"/>
        <w:r w:rsidRPr="00133B93">
          <w:rPr>
            <w:sz w:val="28"/>
            <w:szCs w:val="28"/>
          </w:rPr>
          <w:t>lft</w:t>
        </w:r>
        <w:proofErr w:type="spellEnd"/>
        <w:r w:rsidRPr="00133B93">
          <w:rPr>
            <w:sz w:val="28"/>
            <w:szCs w:val="28"/>
          </w:rPr>
          <w:t>] &gt;= [test].[20090925_nested].[</w:t>
        </w:r>
        <w:proofErr w:type="spellStart"/>
        <w:r w:rsidRPr="00133B93">
          <w:rPr>
            <w:sz w:val="28"/>
            <w:szCs w:val="28"/>
          </w:rPr>
          <w:t>t_hierarchy</w:t>
        </w:r>
        <w:proofErr w:type="spellEnd"/>
        <w:r w:rsidRPr="00133B93">
          <w:rPr>
            <w:sz w:val="28"/>
            <w:szCs w:val="28"/>
          </w:rPr>
          <w:t>].[</w:t>
        </w:r>
        <w:proofErr w:type="spellStart"/>
        <w:r w:rsidRPr="00133B93">
          <w:rPr>
            <w:sz w:val="28"/>
            <w:szCs w:val="28"/>
          </w:rPr>
          <w:t>lft</w:t>
        </w:r>
        <w:proofErr w:type="spellEnd"/>
        <w:r w:rsidRPr="00133B93">
          <w:rPr>
            <w:sz w:val="28"/>
            <w:szCs w:val="28"/>
          </w:rPr>
          <w:t>] as [</w:t>
        </w:r>
        <w:proofErr w:type="spellStart"/>
        <w:r w:rsidRPr="00133B93">
          <w:rPr>
            <w:sz w:val="28"/>
            <w:szCs w:val="28"/>
          </w:rPr>
          <w:t>hp</w:t>
        </w:r>
        <w:proofErr w:type="spellEnd"/>
        <w:r w:rsidRPr="00133B93">
          <w:rPr>
            <w:sz w:val="28"/>
            <w:szCs w:val="28"/>
          </w:rPr>
          <w:t>].[</w:t>
        </w:r>
        <w:proofErr w:type="spellStart"/>
        <w:r w:rsidRPr="00133B93">
          <w:rPr>
            <w:sz w:val="28"/>
            <w:szCs w:val="28"/>
          </w:rPr>
          <w:t>lft</w:t>
        </w:r>
        <w:proofErr w:type="spellEnd"/>
        <w:r w:rsidRPr="00133B93">
          <w:rPr>
            <w:sz w:val="28"/>
            <w:szCs w:val="28"/>
          </w:rPr>
          <w:t>] AND [</w:t>
        </w:r>
        <w:proofErr w:type="spellStart"/>
        <w:r w:rsidRPr="00133B93">
          <w:rPr>
            <w:sz w:val="28"/>
            <w:szCs w:val="28"/>
          </w:rPr>
          <w:t>hc</w:t>
        </w:r>
        <w:proofErr w:type="spellEnd"/>
        <w:r w:rsidRPr="00133B93">
          <w:rPr>
            <w:sz w:val="28"/>
            <w:szCs w:val="28"/>
          </w:rPr>
          <w:t>].[</w:t>
        </w:r>
        <w:proofErr w:type="spellStart"/>
        <w:r w:rsidRPr="00133B93">
          <w:rPr>
            <w:sz w:val="28"/>
            <w:szCs w:val="28"/>
          </w:rPr>
          <w:t>lft</w:t>
        </w:r>
        <w:proofErr w:type="spellEnd"/>
        <w:r w:rsidRPr="00133B93">
          <w:rPr>
            <w:sz w:val="28"/>
            <w:szCs w:val="28"/>
          </w:rPr>
          <w:t>] &lt;= [test].[20090925_nested].[</w:t>
        </w:r>
        <w:proofErr w:type="spellStart"/>
        <w:r w:rsidRPr="00133B93">
          <w:rPr>
            <w:sz w:val="28"/>
            <w:szCs w:val="28"/>
          </w:rPr>
          <w:t>t_hierarchy</w:t>
        </w:r>
        <w:proofErr w:type="spellEnd"/>
        <w:r w:rsidRPr="00133B93">
          <w:rPr>
            <w:sz w:val="28"/>
            <w:szCs w:val="28"/>
          </w:rPr>
          <w:t>].[</w:t>
        </w:r>
        <w:proofErr w:type="spellStart"/>
        <w:r w:rsidRPr="00133B93">
          <w:rPr>
            <w:sz w:val="28"/>
            <w:szCs w:val="28"/>
          </w:rPr>
          <w:t>rgt</w:t>
        </w:r>
        <w:proofErr w:type="spellEnd"/>
        <w:r w:rsidRPr="00133B93">
          <w:rPr>
            <w:sz w:val="28"/>
            <w:szCs w:val="28"/>
          </w:rPr>
          <w:t>] as [</w:t>
        </w:r>
        <w:proofErr w:type="spellStart"/>
        <w:r w:rsidRPr="00133B93">
          <w:rPr>
            <w:sz w:val="28"/>
            <w:szCs w:val="28"/>
          </w:rPr>
          <w:t>hp</w:t>
        </w:r>
        <w:proofErr w:type="spellEnd"/>
        <w:r w:rsidRPr="00133B93">
          <w:rPr>
            <w:sz w:val="28"/>
            <w:szCs w:val="28"/>
          </w:rPr>
          <w:t>].[</w:t>
        </w:r>
        <w:proofErr w:type="spellStart"/>
        <w:r w:rsidRPr="00133B93">
          <w:rPr>
            <w:sz w:val="28"/>
            <w:szCs w:val="28"/>
          </w:rPr>
          <w:t>rgt</w:t>
        </w:r>
        <w:proofErr w:type="spellEnd"/>
        <w:r w:rsidRPr="00133B93">
          <w:rPr>
            <w:sz w:val="28"/>
            <w:szCs w:val="28"/>
          </w:rPr>
          <w:t>]) ORDERED FORWARD)</w:t>
        </w:r>
      </w:ins>
    </w:p>
    <w:p w:rsidR="00133B93" w:rsidRPr="00133B93" w:rsidRDefault="00133B93" w:rsidP="00133B93">
      <w:pPr>
        <w:rPr>
          <w:ins w:id="460" w:author="Unknown"/>
          <w:sz w:val="28"/>
          <w:szCs w:val="28"/>
        </w:rPr>
      </w:pPr>
      <w:ins w:id="461" w:author="Unknown">
        <w:r w:rsidRPr="00133B93">
          <w:rPr>
            <w:sz w:val="28"/>
            <w:szCs w:val="28"/>
          </w:rPr>
          <w:t xml:space="preserve">                 |    |--Clustered Index Seek(OBJECT:([test].[20090925_nested].[t_hierarchy].[PK__t_hierarchy__49EEDF40] AS [</w:t>
        </w:r>
        <w:proofErr w:type="spellStart"/>
        <w:r w:rsidRPr="00133B93">
          <w:rPr>
            <w:sz w:val="28"/>
            <w:szCs w:val="28"/>
          </w:rPr>
          <w:t>hc</w:t>
        </w:r>
        <w:proofErr w:type="spellEnd"/>
        <w:r w:rsidRPr="00133B93">
          <w:rPr>
            <w:sz w:val="28"/>
            <w:szCs w:val="28"/>
          </w:rPr>
          <w:t>]), SEEK:([</w:t>
        </w:r>
        <w:proofErr w:type="spellStart"/>
        <w:r w:rsidRPr="00133B93">
          <w:rPr>
            <w:sz w:val="28"/>
            <w:szCs w:val="28"/>
          </w:rPr>
          <w:t>hc</w:t>
        </w:r>
        <w:proofErr w:type="spellEnd"/>
        <w:r w:rsidRPr="00133B93">
          <w:rPr>
            <w:sz w:val="28"/>
            <w:szCs w:val="28"/>
          </w:rPr>
          <w:t>].[id]=[test].[20090925_nested].[</w:t>
        </w:r>
        <w:proofErr w:type="spellStart"/>
        <w:r w:rsidRPr="00133B93">
          <w:rPr>
            <w:sz w:val="28"/>
            <w:szCs w:val="28"/>
          </w:rPr>
          <w:t>t_hierarchy</w:t>
        </w:r>
        <w:proofErr w:type="spellEnd"/>
        <w:r w:rsidRPr="00133B93">
          <w:rPr>
            <w:sz w:val="28"/>
            <w:szCs w:val="28"/>
          </w:rPr>
          <w:t>].[id] as [</w:t>
        </w:r>
        <w:proofErr w:type="spellStart"/>
        <w:r w:rsidRPr="00133B93">
          <w:rPr>
            <w:sz w:val="28"/>
            <w:szCs w:val="28"/>
          </w:rPr>
          <w:t>hc</w:t>
        </w:r>
        <w:proofErr w:type="spellEnd"/>
        <w:r w:rsidRPr="00133B93">
          <w:rPr>
            <w:sz w:val="28"/>
            <w:szCs w:val="28"/>
          </w:rPr>
          <w:t>].[id]) LOOKUP ORDERED FORWARD)</w:t>
        </w:r>
      </w:ins>
    </w:p>
    <w:p w:rsidR="00133B93" w:rsidRPr="00133B93" w:rsidRDefault="00133B93" w:rsidP="00133B93">
      <w:pPr>
        <w:rPr>
          <w:ins w:id="462" w:author="Unknown"/>
          <w:sz w:val="28"/>
          <w:szCs w:val="28"/>
        </w:rPr>
      </w:pPr>
      <w:ins w:id="463" w:author="Unknown">
        <w:r w:rsidRPr="00133B93">
          <w:rPr>
            <w:sz w:val="28"/>
            <w:szCs w:val="28"/>
          </w:rPr>
          <w:t xml:space="preserve">                 |--Compute </w:t>
        </w:r>
        <w:proofErr w:type="gramStart"/>
        <w:r w:rsidRPr="00133B93">
          <w:rPr>
            <w:sz w:val="28"/>
            <w:szCs w:val="28"/>
          </w:rPr>
          <w:t>Scalar(</w:t>
        </w:r>
        <w:proofErr w:type="gramEnd"/>
        <w:r w:rsidRPr="00133B93">
          <w:rPr>
            <w:sz w:val="28"/>
            <w:szCs w:val="28"/>
          </w:rPr>
          <w:t>DEFINE:([Expr1006]=CONVERT_IMPLICIT(</w:t>
        </w:r>
        <w:proofErr w:type="spellStart"/>
        <w:r w:rsidRPr="00133B93">
          <w:rPr>
            <w:sz w:val="28"/>
            <w:szCs w:val="28"/>
          </w:rPr>
          <w:t>int</w:t>
        </w:r>
        <w:proofErr w:type="spellEnd"/>
        <w:r w:rsidRPr="00133B93">
          <w:rPr>
            <w:sz w:val="28"/>
            <w:szCs w:val="28"/>
          </w:rPr>
          <w:t>,[Expr1011],0)))</w:t>
        </w:r>
      </w:ins>
    </w:p>
    <w:p w:rsidR="00133B93" w:rsidRPr="00133B93" w:rsidRDefault="00133B93" w:rsidP="00133B93">
      <w:pPr>
        <w:rPr>
          <w:ins w:id="464" w:author="Unknown"/>
          <w:sz w:val="28"/>
          <w:szCs w:val="28"/>
        </w:rPr>
      </w:pPr>
      <w:ins w:id="465" w:author="Unknown">
        <w:r w:rsidRPr="00133B93">
          <w:rPr>
            <w:sz w:val="28"/>
            <w:szCs w:val="28"/>
          </w:rPr>
          <w:t xml:space="preserve">                      |--Stream </w:t>
        </w:r>
        <w:proofErr w:type="gramStart"/>
        <w:r w:rsidRPr="00133B93">
          <w:rPr>
            <w:sz w:val="28"/>
            <w:szCs w:val="28"/>
          </w:rPr>
          <w:t>Aggregate(</w:t>
        </w:r>
        <w:proofErr w:type="gramEnd"/>
        <w:r w:rsidRPr="00133B93">
          <w:rPr>
            <w:sz w:val="28"/>
            <w:szCs w:val="28"/>
          </w:rPr>
          <w:t>DEFINE:([Expr1011]=Count(*)))</w:t>
        </w:r>
      </w:ins>
    </w:p>
    <w:p w:rsidR="00133B93" w:rsidRPr="00133B93" w:rsidRDefault="00133B93" w:rsidP="00133B93">
      <w:pPr>
        <w:rPr>
          <w:ins w:id="466" w:author="Unknown"/>
          <w:sz w:val="28"/>
          <w:szCs w:val="28"/>
        </w:rPr>
      </w:pPr>
      <w:ins w:id="467" w:author="Unknown">
        <w:r w:rsidRPr="00133B93">
          <w:rPr>
            <w:sz w:val="28"/>
            <w:szCs w:val="28"/>
          </w:rPr>
          <w:t xml:space="preserve">                           |--Filter(WHERE:([test].[20090925_nested].[</w:t>
        </w:r>
        <w:proofErr w:type="spellStart"/>
        <w:r w:rsidRPr="00133B93">
          <w:rPr>
            <w:sz w:val="28"/>
            <w:szCs w:val="28"/>
          </w:rPr>
          <w:t>t_hierarchy</w:t>
        </w:r>
        <w:proofErr w:type="spellEnd"/>
        <w:r w:rsidRPr="00133B93">
          <w:rPr>
            <w:sz w:val="28"/>
            <w:szCs w:val="28"/>
          </w:rPr>
          <w:t>].[</w:t>
        </w:r>
        <w:proofErr w:type="spellStart"/>
        <w:r w:rsidRPr="00133B93">
          <w:rPr>
            <w:sz w:val="28"/>
            <w:szCs w:val="28"/>
          </w:rPr>
          <w:t>lft</w:t>
        </w:r>
        <w:proofErr w:type="spellEnd"/>
        <w:r w:rsidRPr="00133B93">
          <w:rPr>
            <w:sz w:val="28"/>
            <w:szCs w:val="28"/>
          </w:rPr>
          <w:t>] as [</w:t>
        </w:r>
        <w:proofErr w:type="spellStart"/>
        <w:r w:rsidRPr="00133B93">
          <w:rPr>
            <w:sz w:val="28"/>
            <w:szCs w:val="28"/>
          </w:rPr>
          <w:t>hc</w:t>
        </w:r>
        <w:proofErr w:type="spellEnd"/>
        <w:r w:rsidRPr="00133B93">
          <w:rPr>
            <w:sz w:val="28"/>
            <w:szCs w:val="28"/>
          </w:rPr>
          <w:t>].[</w:t>
        </w:r>
        <w:proofErr w:type="spellStart"/>
        <w:r w:rsidRPr="00133B93">
          <w:rPr>
            <w:sz w:val="28"/>
            <w:szCs w:val="28"/>
          </w:rPr>
          <w:t>lft</w:t>
        </w:r>
        <w:proofErr w:type="spellEnd"/>
        <w:r w:rsidRPr="00133B93">
          <w:rPr>
            <w:sz w:val="28"/>
            <w:szCs w:val="28"/>
          </w:rPr>
          <w:t>]&lt;=[test].[20090925_nested].[</w:t>
        </w:r>
        <w:proofErr w:type="spellStart"/>
        <w:r w:rsidRPr="00133B93">
          <w:rPr>
            <w:sz w:val="28"/>
            <w:szCs w:val="28"/>
          </w:rPr>
          <w:t>t_hierarchy</w:t>
        </w:r>
        <w:proofErr w:type="spellEnd"/>
        <w:r w:rsidRPr="00133B93">
          <w:rPr>
            <w:sz w:val="28"/>
            <w:szCs w:val="28"/>
          </w:rPr>
          <w:t>].[</w:t>
        </w:r>
        <w:proofErr w:type="spellStart"/>
        <w:r w:rsidRPr="00133B93">
          <w:rPr>
            <w:sz w:val="28"/>
            <w:szCs w:val="28"/>
          </w:rPr>
          <w:t>rgt</w:t>
        </w:r>
        <w:proofErr w:type="spellEnd"/>
        <w:r w:rsidRPr="00133B93">
          <w:rPr>
            <w:sz w:val="28"/>
            <w:szCs w:val="28"/>
          </w:rPr>
          <w:t>] as [</w:t>
        </w:r>
        <w:proofErr w:type="spellStart"/>
        <w:r w:rsidRPr="00133B93">
          <w:rPr>
            <w:sz w:val="28"/>
            <w:szCs w:val="28"/>
          </w:rPr>
          <w:t>hn</w:t>
        </w:r>
        <w:proofErr w:type="spellEnd"/>
        <w:r w:rsidRPr="00133B93">
          <w:rPr>
            <w:sz w:val="28"/>
            <w:szCs w:val="28"/>
          </w:rPr>
          <w:t>].[</w:t>
        </w:r>
        <w:proofErr w:type="spellStart"/>
        <w:r w:rsidRPr="00133B93">
          <w:rPr>
            <w:sz w:val="28"/>
            <w:szCs w:val="28"/>
          </w:rPr>
          <w:t>rgt</w:t>
        </w:r>
        <w:proofErr w:type="spellEnd"/>
        <w:r w:rsidRPr="00133B93">
          <w:rPr>
            <w:sz w:val="28"/>
            <w:szCs w:val="28"/>
          </w:rPr>
          <w:t xml:space="preserve">] AND </w:t>
        </w:r>
        <w:r w:rsidRPr="00133B93">
          <w:rPr>
            <w:sz w:val="28"/>
            <w:szCs w:val="28"/>
          </w:rPr>
          <w:lastRenderedPageBreak/>
          <w:t>[test].[20090925_nested].[</w:t>
        </w:r>
        <w:proofErr w:type="spellStart"/>
        <w:r w:rsidRPr="00133B93">
          <w:rPr>
            <w:sz w:val="28"/>
            <w:szCs w:val="28"/>
          </w:rPr>
          <w:t>t_hierarchy</w:t>
        </w:r>
        <w:proofErr w:type="spellEnd"/>
        <w:r w:rsidRPr="00133B93">
          <w:rPr>
            <w:sz w:val="28"/>
            <w:szCs w:val="28"/>
          </w:rPr>
          <w:t>].[</w:t>
        </w:r>
        <w:proofErr w:type="spellStart"/>
        <w:r w:rsidRPr="00133B93">
          <w:rPr>
            <w:sz w:val="28"/>
            <w:szCs w:val="28"/>
          </w:rPr>
          <w:t>lft</w:t>
        </w:r>
        <w:proofErr w:type="spellEnd"/>
        <w:r w:rsidRPr="00133B93">
          <w:rPr>
            <w:sz w:val="28"/>
            <w:szCs w:val="28"/>
          </w:rPr>
          <w:t>] as [</w:t>
        </w:r>
        <w:proofErr w:type="spellStart"/>
        <w:r w:rsidRPr="00133B93">
          <w:rPr>
            <w:sz w:val="28"/>
            <w:szCs w:val="28"/>
          </w:rPr>
          <w:t>hn</w:t>
        </w:r>
        <w:proofErr w:type="spellEnd"/>
        <w:r w:rsidRPr="00133B93">
          <w:rPr>
            <w:sz w:val="28"/>
            <w:szCs w:val="28"/>
          </w:rPr>
          <w:t>].[</w:t>
        </w:r>
        <w:proofErr w:type="spellStart"/>
        <w:r w:rsidRPr="00133B93">
          <w:rPr>
            <w:sz w:val="28"/>
            <w:szCs w:val="28"/>
          </w:rPr>
          <w:t>lft</w:t>
        </w:r>
        <w:proofErr w:type="spellEnd"/>
        <w:r w:rsidRPr="00133B93">
          <w:rPr>
            <w:sz w:val="28"/>
            <w:szCs w:val="28"/>
          </w:rPr>
          <w:t>]&lt;=[test].[20090925_nested].[</w:t>
        </w:r>
        <w:proofErr w:type="spellStart"/>
        <w:r w:rsidRPr="00133B93">
          <w:rPr>
            <w:sz w:val="28"/>
            <w:szCs w:val="28"/>
          </w:rPr>
          <w:t>t_hierarchy</w:t>
        </w:r>
        <w:proofErr w:type="spellEnd"/>
        <w:r w:rsidRPr="00133B93">
          <w:rPr>
            <w:sz w:val="28"/>
            <w:szCs w:val="28"/>
          </w:rPr>
          <w:t>].[</w:t>
        </w:r>
        <w:proofErr w:type="spellStart"/>
        <w:r w:rsidRPr="00133B93">
          <w:rPr>
            <w:sz w:val="28"/>
            <w:szCs w:val="28"/>
          </w:rPr>
          <w:t>rgt</w:t>
        </w:r>
        <w:proofErr w:type="spellEnd"/>
        <w:r w:rsidRPr="00133B93">
          <w:rPr>
            <w:sz w:val="28"/>
            <w:szCs w:val="28"/>
          </w:rPr>
          <w:t>] as [</w:t>
        </w:r>
        <w:proofErr w:type="spellStart"/>
        <w:r w:rsidRPr="00133B93">
          <w:rPr>
            <w:sz w:val="28"/>
            <w:szCs w:val="28"/>
          </w:rPr>
          <w:t>hp</w:t>
        </w:r>
        <w:proofErr w:type="spellEnd"/>
        <w:r w:rsidRPr="00133B93">
          <w:rPr>
            <w:sz w:val="28"/>
            <w:szCs w:val="28"/>
          </w:rPr>
          <w:t>].[</w:t>
        </w:r>
        <w:proofErr w:type="spellStart"/>
        <w:r w:rsidRPr="00133B93">
          <w:rPr>
            <w:sz w:val="28"/>
            <w:szCs w:val="28"/>
          </w:rPr>
          <w:t>rgt</w:t>
        </w:r>
        <w:proofErr w:type="spellEnd"/>
        <w:r w:rsidRPr="00133B93">
          <w:rPr>
            <w:sz w:val="28"/>
            <w:szCs w:val="28"/>
          </w:rPr>
          <w:t>]))</w:t>
        </w:r>
      </w:ins>
    </w:p>
    <w:p w:rsidR="00133B93" w:rsidRPr="00133B93" w:rsidRDefault="00133B93" w:rsidP="00133B93">
      <w:pPr>
        <w:rPr>
          <w:ins w:id="468" w:author="Unknown"/>
          <w:sz w:val="28"/>
          <w:szCs w:val="28"/>
        </w:rPr>
      </w:pPr>
      <w:ins w:id="469" w:author="Unknown">
        <w:r w:rsidRPr="00133B93">
          <w:rPr>
            <w:sz w:val="28"/>
            <w:szCs w:val="28"/>
          </w:rPr>
          <w:t xml:space="preserve">                                |--Index Spool(SEEK:([</w:t>
        </w:r>
        <w:proofErr w:type="spellStart"/>
        <w:r w:rsidRPr="00133B93">
          <w:rPr>
            <w:sz w:val="28"/>
            <w:szCs w:val="28"/>
          </w:rPr>
          <w:t>hn</w:t>
        </w:r>
        <w:proofErr w:type="spellEnd"/>
        <w:r w:rsidRPr="00133B93">
          <w:rPr>
            <w:sz w:val="28"/>
            <w:szCs w:val="28"/>
          </w:rPr>
          <w:t>].[</w:t>
        </w:r>
        <w:proofErr w:type="spellStart"/>
        <w:r w:rsidRPr="00133B93">
          <w:rPr>
            <w:sz w:val="28"/>
            <w:szCs w:val="28"/>
          </w:rPr>
          <w:t>lft</w:t>
        </w:r>
        <w:proofErr w:type="spellEnd"/>
        <w:r w:rsidRPr="00133B93">
          <w:rPr>
            <w:sz w:val="28"/>
            <w:szCs w:val="28"/>
          </w:rPr>
          <w:t>] &gt;= [test].[20090925_nested].[</w:t>
        </w:r>
        <w:proofErr w:type="spellStart"/>
        <w:r w:rsidRPr="00133B93">
          <w:rPr>
            <w:sz w:val="28"/>
            <w:szCs w:val="28"/>
          </w:rPr>
          <w:t>t_hierarchy</w:t>
        </w:r>
        <w:proofErr w:type="spellEnd"/>
        <w:r w:rsidRPr="00133B93">
          <w:rPr>
            <w:sz w:val="28"/>
            <w:szCs w:val="28"/>
          </w:rPr>
          <w:t>].[</w:t>
        </w:r>
        <w:proofErr w:type="spellStart"/>
        <w:r w:rsidRPr="00133B93">
          <w:rPr>
            <w:sz w:val="28"/>
            <w:szCs w:val="28"/>
          </w:rPr>
          <w:t>lft</w:t>
        </w:r>
        <w:proofErr w:type="spellEnd"/>
        <w:r w:rsidRPr="00133B93">
          <w:rPr>
            <w:sz w:val="28"/>
            <w:szCs w:val="28"/>
          </w:rPr>
          <w:t>] as [</w:t>
        </w:r>
        <w:proofErr w:type="spellStart"/>
        <w:r w:rsidRPr="00133B93">
          <w:rPr>
            <w:sz w:val="28"/>
            <w:szCs w:val="28"/>
          </w:rPr>
          <w:t>hp</w:t>
        </w:r>
        <w:proofErr w:type="spellEnd"/>
        <w:r w:rsidRPr="00133B93">
          <w:rPr>
            <w:sz w:val="28"/>
            <w:szCs w:val="28"/>
          </w:rPr>
          <w:t>].[</w:t>
        </w:r>
        <w:proofErr w:type="spellStart"/>
        <w:r w:rsidRPr="00133B93">
          <w:rPr>
            <w:sz w:val="28"/>
            <w:szCs w:val="28"/>
          </w:rPr>
          <w:t>lft</w:t>
        </w:r>
        <w:proofErr w:type="spellEnd"/>
        <w:r w:rsidRPr="00133B93">
          <w:rPr>
            <w:sz w:val="28"/>
            <w:szCs w:val="28"/>
          </w:rPr>
          <w:t>] AND [</w:t>
        </w:r>
        <w:proofErr w:type="spellStart"/>
        <w:r w:rsidRPr="00133B93">
          <w:rPr>
            <w:sz w:val="28"/>
            <w:szCs w:val="28"/>
          </w:rPr>
          <w:t>hn</w:t>
        </w:r>
        <w:proofErr w:type="spellEnd"/>
        <w:r w:rsidRPr="00133B93">
          <w:rPr>
            <w:sz w:val="28"/>
            <w:szCs w:val="28"/>
          </w:rPr>
          <w:t>].[</w:t>
        </w:r>
        <w:proofErr w:type="spellStart"/>
        <w:r w:rsidRPr="00133B93">
          <w:rPr>
            <w:sz w:val="28"/>
            <w:szCs w:val="28"/>
          </w:rPr>
          <w:t>lft</w:t>
        </w:r>
        <w:proofErr w:type="spellEnd"/>
        <w:r w:rsidRPr="00133B93">
          <w:rPr>
            <w:sz w:val="28"/>
            <w:szCs w:val="28"/>
          </w:rPr>
          <w:t>] &lt;= [test].[20090925_nested].[</w:t>
        </w:r>
        <w:proofErr w:type="spellStart"/>
        <w:r w:rsidRPr="00133B93">
          <w:rPr>
            <w:sz w:val="28"/>
            <w:szCs w:val="28"/>
          </w:rPr>
          <w:t>t_hierarchy</w:t>
        </w:r>
        <w:proofErr w:type="spellEnd"/>
        <w:r w:rsidRPr="00133B93">
          <w:rPr>
            <w:sz w:val="28"/>
            <w:szCs w:val="28"/>
          </w:rPr>
          <w:t>].[</w:t>
        </w:r>
        <w:proofErr w:type="spellStart"/>
        <w:r w:rsidRPr="00133B93">
          <w:rPr>
            <w:sz w:val="28"/>
            <w:szCs w:val="28"/>
          </w:rPr>
          <w:t>lft</w:t>
        </w:r>
        <w:proofErr w:type="spellEnd"/>
        <w:r w:rsidRPr="00133B93">
          <w:rPr>
            <w:sz w:val="28"/>
            <w:szCs w:val="28"/>
          </w:rPr>
          <w:t>] as [</w:t>
        </w:r>
        <w:proofErr w:type="spellStart"/>
        <w:r w:rsidRPr="00133B93">
          <w:rPr>
            <w:sz w:val="28"/>
            <w:szCs w:val="28"/>
          </w:rPr>
          <w:t>hc</w:t>
        </w:r>
        <w:proofErr w:type="spellEnd"/>
        <w:r w:rsidRPr="00133B93">
          <w:rPr>
            <w:sz w:val="28"/>
            <w:szCs w:val="28"/>
          </w:rPr>
          <w:t>].[</w:t>
        </w:r>
        <w:proofErr w:type="spellStart"/>
        <w:r w:rsidRPr="00133B93">
          <w:rPr>
            <w:sz w:val="28"/>
            <w:szCs w:val="28"/>
          </w:rPr>
          <w:t>lft</w:t>
        </w:r>
        <w:proofErr w:type="spellEnd"/>
        <w:r w:rsidRPr="00133B93">
          <w:rPr>
            <w:sz w:val="28"/>
            <w:szCs w:val="28"/>
          </w:rPr>
          <w:t>]))</w:t>
        </w:r>
      </w:ins>
    </w:p>
    <w:p w:rsidR="00133B93" w:rsidRPr="00133B93" w:rsidRDefault="00133B93" w:rsidP="00133B93">
      <w:pPr>
        <w:rPr>
          <w:ins w:id="470" w:author="Unknown"/>
          <w:sz w:val="28"/>
          <w:szCs w:val="28"/>
        </w:rPr>
      </w:pPr>
      <w:ins w:id="471" w:author="Unknown">
        <w:r w:rsidRPr="00133B93">
          <w:rPr>
            <w:sz w:val="28"/>
            <w:szCs w:val="28"/>
          </w:rPr>
          <w:t xml:space="preserve">                                     |--Clustered Index </w:t>
        </w:r>
        <w:proofErr w:type="gramStart"/>
        <w:r w:rsidRPr="00133B93">
          <w:rPr>
            <w:sz w:val="28"/>
            <w:szCs w:val="28"/>
          </w:rPr>
          <w:t>Scan(</w:t>
        </w:r>
        <w:proofErr w:type="gramEnd"/>
        <w:r w:rsidRPr="00133B93">
          <w:rPr>
            <w:sz w:val="28"/>
            <w:szCs w:val="28"/>
          </w:rPr>
          <w:t>OBJECT:([test].[20090925_nested].[t_hierarchy].[PK__t_hierarchy__49EEDF40] AS [</w:t>
        </w:r>
        <w:proofErr w:type="spellStart"/>
        <w:r w:rsidRPr="00133B93">
          <w:rPr>
            <w:sz w:val="28"/>
            <w:szCs w:val="28"/>
          </w:rPr>
          <w:t>hn</w:t>
        </w:r>
        <w:proofErr w:type="spellEnd"/>
        <w:r w:rsidRPr="00133B93">
          <w:rPr>
            <w:sz w:val="28"/>
            <w:szCs w:val="28"/>
          </w:rPr>
          <w:t>]))</w:t>
        </w:r>
      </w:ins>
    </w:p>
    <w:p w:rsidR="00133B93" w:rsidRPr="00133B93" w:rsidRDefault="00133B93" w:rsidP="00133B93">
      <w:pPr>
        <w:rPr>
          <w:ins w:id="472" w:author="Unknown"/>
          <w:sz w:val="28"/>
          <w:szCs w:val="28"/>
        </w:rPr>
      </w:pPr>
      <w:ins w:id="473" w:author="Unknown">
        <w:r w:rsidRPr="00133B93">
          <w:rPr>
            <w:sz w:val="28"/>
            <w:szCs w:val="28"/>
          </w:rPr>
          <w:fldChar w:fldCharType="begin"/>
        </w:r>
        <w:r w:rsidRPr="00133B93">
          <w:rPr>
            <w:sz w:val="28"/>
            <w:szCs w:val="28"/>
          </w:rPr>
          <w:instrText xml:space="preserve"> HYPERLINK "http://explainextended.com/2009/09/25/adjacency-list-vs-nested-sets-sql-server/" </w:instrText>
        </w:r>
        <w:r w:rsidRPr="00133B93">
          <w:rPr>
            <w:sz w:val="28"/>
            <w:szCs w:val="28"/>
          </w:rPr>
          <w:fldChar w:fldCharType="separate"/>
        </w:r>
        <w:r w:rsidRPr="00133B93">
          <w:rPr>
            <w:rStyle w:val="Hyperlink"/>
            <w:b/>
            <w:bCs/>
            <w:sz w:val="28"/>
            <w:szCs w:val="28"/>
          </w:rPr>
          <w:t>View results for node 31,415</w:t>
        </w:r>
        <w:r w:rsidRPr="00133B93">
          <w:rPr>
            <w:sz w:val="28"/>
            <w:szCs w:val="28"/>
          </w:rPr>
          <w:fldChar w:fldCharType="end"/>
        </w:r>
      </w:ins>
    </w:p>
    <w:p w:rsidR="00133B93" w:rsidRPr="00133B93" w:rsidRDefault="00133B93" w:rsidP="00133B93">
      <w:pPr>
        <w:rPr>
          <w:ins w:id="474" w:author="Unknown"/>
          <w:sz w:val="28"/>
          <w:szCs w:val="28"/>
        </w:rPr>
      </w:pPr>
      <w:ins w:id="475" w:author="Unknown">
        <w:r w:rsidRPr="00133B93">
          <w:rPr>
            <w:sz w:val="28"/>
            <w:szCs w:val="28"/>
          </w:rPr>
          <w:fldChar w:fldCharType="begin"/>
        </w:r>
        <w:r w:rsidRPr="00133B93">
          <w:rPr>
            <w:sz w:val="28"/>
            <w:szCs w:val="28"/>
          </w:rPr>
          <w:instrText xml:space="preserve"> HYPERLINK "http://explainextended.com/2009/09/25/adjacency-list-vs-nested-sets-sql-server/" \l "viewSource" \o "view source" </w:instrText>
        </w:r>
        <w:r w:rsidRPr="00133B93">
          <w:rPr>
            <w:sz w:val="28"/>
            <w:szCs w:val="28"/>
          </w:rPr>
          <w:fldChar w:fldCharType="separate"/>
        </w:r>
        <w:proofErr w:type="gramStart"/>
        <w:r w:rsidRPr="00133B93">
          <w:rPr>
            <w:rStyle w:val="Hyperlink"/>
            <w:sz w:val="28"/>
            <w:szCs w:val="28"/>
          </w:rPr>
          <w:t>view</w:t>
        </w:r>
        <w:proofErr w:type="gramEnd"/>
        <w:r w:rsidRPr="00133B93">
          <w:rPr>
            <w:rStyle w:val="Hyperlink"/>
            <w:sz w:val="28"/>
            <w:szCs w:val="28"/>
          </w:rPr>
          <w:t xml:space="preserve"> </w:t>
        </w:r>
        <w:proofErr w:type="spellStart"/>
        <w:r w:rsidRPr="00133B93">
          <w:rPr>
            <w:rStyle w:val="Hyperlink"/>
            <w:sz w:val="28"/>
            <w:szCs w:val="28"/>
          </w:rPr>
          <w:t>source</w:t>
        </w:r>
        <w:r w:rsidRPr="00133B93">
          <w:rPr>
            <w:sz w:val="28"/>
            <w:szCs w:val="28"/>
          </w:rPr>
          <w:fldChar w:fldCharType="end"/>
        </w:r>
        <w:r w:rsidRPr="00133B93">
          <w:rPr>
            <w:sz w:val="28"/>
            <w:szCs w:val="28"/>
          </w:rPr>
          <w:fldChar w:fldCharType="begin"/>
        </w:r>
        <w:r w:rsidRPr="00133B93">
          <w:rPr>
            <w:sz w:val="28"/>
            <w:szCs w:val="28"/>
          </w:rPr>
          <w:instrText xml:space="preserve"> HYPERLINK "http://explainextended.com/2009/09/25/adjacency-list-vs-nested-sets-sql-server/" \l "printSource" \o "print" </w:instrText>
        </w:r>
        <w:r w:rsidRPr="00133B93">
          <w:rPr>
            <w:sz w:val="28"/>
            <w:szCs w:val="28"/>
          </w:rPr>
          <w:fldChar w:fldCharType="separate"/>
        </w:r>
        <w:r w:rsidRPr="00133B93">
          <w:rPr>
            <w:rStyle w:val="Hyperlink"/>
            <w:sz w:val="28"/>
            <w:szCs w:val="28"/>
          </w:rPr>
          <w:t>print</w:t>
        </w:r>
        <w:proofErr w:type="spellEnd"/>
        <w:r w:rsidRPr="00133B93">
          <w:rPr>
            <w:sz w:val="28"/>
            <w:szCs w:val="28"/>
          </w:rPr>
          <w:fldChar w:fldCharType="end"/>
        </w:r>
        <w:r w:rsidRPr="00133B93">
          <w:rPr>
            <w:sz w:val="28"/>
            <w:szCs w:val="28"/>
          </w:rPr>
          <w:fldChar w:fldCharType="begin"/>
        </w:r>
        <w:r w:rsidRPr="00133B93">
          <w:rPr>
            <w:sz w:val="28"/>
            <w:szCs w:val="28"/>
          </w:rPr>
          <w:instrText xml:space="preserve"> HYPERLINK "http://explainextended.com/2009/09/25/adjacency-list-vs-nested-sets-sql-server/" \l "about" \o "?" </w:instrText>
        </w:r>
        <w:r w:rsidRPr="00133B93">
          <w:rPr>
            <w:sz w:val="28"/>
            <w:szCs w:val="28"/>
          </w:rPr>
          <w:fldChar w:fldCharType="separate"/>
        </w:r>
        <w:r w:rsidRPr="00133B93">
          <w:rPr>
            <w:rStyle w:val="Hyperlink"/>
            <w:sz w:val="28"/>
            <w:szCs w:val="28"/>
          </w:rPr>
          <w:t>?</w:t>
        </w:r>
        <w:r w:rsidRPr="00133B93">
          <w:rPr>
            <w:sz w:val="28"/>
            <w:szCs w:val="28"/>
          </w:rPr>
          <w:fldChar w:fldCharType="end"/>
        </w:r>
      </w:ins>
    </w:p>
    <w:p w:rsidR="00133B93" w:rsidRPr="00133B93" w:rsidRDefault="00133B93" w:rsidP="00133B93">
      <w:pPr>
        <w:rPr>
          <w:ins w:id="476" w:author="Unknown"/>
          <w:sz w:val="28"/>
          <w:szCs w:val="28"/>
        </w:rPr>
      </w:pPr>
      <w:ins w:id="477" w:author="Unknown">
        <w:r w:rsidRPr="00133B93">
          <w:rPr>
            <w:sz w:val="28"/>
            <w:szCs w:val="28"/>
          </w:rPr>
          <w:t>01</w:t>
        </w:r>
        <w:proofErr w:type="gramStart"/>
        <w:r w:rsidRPr="00133B93">
          <w:rPr>
            <w:sz w:val="28"/>
            <w:szCs w:val="28"/>
          </w:rPr>
          <w:t>.SELECT</w:t>
        </w:r>
        <w:proofErr w:type="gramEnd"/>
        <w:r w:rsidRPr="00133B93">
          <w:rPr>
            <w:sz w:val="28"/>
            <w:szCs w:val="28"/>
          </w:rPr>
          <w:t xml:space="preserve">  hc.id, </w:t>
        </w:r>
        <w:proofErr w:type="spellStart"/>
        <w:r w:rsidRPr="00133B93">
          <w:rPr>
            <w:sz w:val="28"/>
            <w:szCs w:val="28"/>
          </w:rPr>
          <w:t>hc.parent</w:t>
        </w:r>
        <w:proofErr w:type="spellEnd"/>
        <w:r w:rsidRPr="00133B93">
          <w:rPr>
            <w:sz w:val="28"/>
            <w:szCs w:val="28"/>
          </w:rPr>
          <w:t xml:space="preserve">, </w:t>
        </w:r>
        <w:proofErr w:type="spellStart"/>
        <w:r w:rsidRPr="00133B93">
          <w:rPr>
            <w:sz w:val="28"/>
            <w:szCs w:val="28"/>
          </w:rPr>
          <w:t>hc.lft</w:t>
        </w:r>
        <w:proofErr w:type="spellEnd"/>
        <w:r w:rsidRPr="00133B93">
          <w:rPr>
            <w:sz w:val="28"/>
            <w:szCs w:val="28"/>
          </w:rPr>
          <w:t xml:space="preserve">, </w:t>
        </w:r>
        <w:proofErr w:type="spellStart"/>
        <w:r w:rsidRPr="00133B93">
          <w:rPr>
            <w:sz w:val="28"/>
            <w:szCs w:val="28"/>
          </w:rPr>
          <w:t>hc.rgt</w:t>
        </w:r>
        <w:proofErr w:type="spellEnd"/>
        <w:r w:rsidRPr="00133B93">
          <w:rPr>
            <w:sz w:val="28"/>
            <w:szCs w:val="28"/>
          </w:rPr>
          <w:t xml:space="preserve">, </w:t>
        </w:r>
        <w:proofErr w:type="spellStart"/>
        <w:r w:rsidRPr="00133B93">
          <w:rPr>
            <w:sz w:val="28"/>
            <w:szCs w:val="28"/>
          </w:rPr>
          <w:t>hc.data</w:t>
        </w:r>
        <w:proofErr w:type="spellEnd"/>
        <w:r w:rsidRPr="00133B93">
          <w:rPr>
            <w:sz w:val="28"/>
            <w:szCs w:val="28"/>
          </w:rPr>
          <w:t xml:space="preserve"> </w:t>
        </w:r>
      </w:ins>
    </w:p>
    <w:p w:rsidR="00133B93" w:rsidRPr="00133B93" w:rsidRDefault="00133B93" w:rsidP="00133B93">
      <w:pPr>
        <w:rPr>
          <w:ins w:id="478" w:author="Unknown"/>
          <w:sz w:val="28"/>
          <w:szCs w:val="28"/>
        </w:rPr>
      </w:pPr>
      <w:ins w:id="479" w:author="Unknown">
        <w:r w:rsidRPr="00133B93">
          <w:rPr>
            <w:sz w:val="28"/>
            <w:szCs w:val="28"/>
          </w:rPr>
          <w:t>02</w:t>
        </w:r>
        <w:proofErr w:type="gramStart"/>
        <w:r w:rsidRPr="00133B93">
          <w:rPr>
            <w:sz w:val="28"/>
            <w:szCs w:val="28"/>
          </w:rPr>
          <w:t>.FROM</w:t>
        </w:r>
        <w:proofErr w:type="gramEnd"/>
        <w:r w:rsidRPr="00133B93">
          <w:rPr>
            <w:sz w:val="28"/>
            <w:szCs w:val="28"/>
          </w:rPr>
          <w:t>    [20090925_nested].</w:t>
        </w:r>
        <w:proofErr w:type="spellStart"/>
        <w:r w:rsidRPr="00133B93">
          <w:rPr>
            <w:sz w:val="28"/>
            <w:szCs w:val="28"/>
          </w:rPr>
          <w:t>t_hierarchy</w:t>
        </w:r>
        <w:proofErr w:type="spellEnd"/>
        <w:r w:rsidRPr="00133B93">
          <w:rPr>
            <w:sz w:val="28"/>
            <w:szCs w:val="28"/>
          </w:rPr>
          <w:t xml:space="preserve"> </w:t>
        </w:r>
        <w:proofErr w:type="spellStart"/>
        <w:r w:rsidRPr="00133B93">
          <w:rPr>
            <w:sz w:val="28"/>
            <w:szCs w:val="28"/>
          </w:rPr>
          <w:t>hp</w:t>
        </w:r>
        <w:proofErr w:type="spellEnd"/>
        <w:r w:rsidRPr="00133B93">
          <w:rPr>
            <w:sz w:val="28"/>
            <w:szCs w:val="28"/>
          </w:rPr>
          <w:t xml:space="preserve"> </w:t>
        </w:r>
      </w:ins>
    </w:p>
    <w:p w:rsidR="00133B93" w:rsidRPr="00133B93" w:rsidRDefault="00133B93" w:rsidP="00133B93">
      <w:pPr>
        <w:rPr>
          <w:ins w:id="480" w:author="Unknown"/>
          <w:sz w:val="28"/>
          <w:szCs w:val="28"/>
        </w:rPr>
      </w:pPr>
      <w:ins w:id="481" w:author="Unknown">
        <w:r w:rsidRPr="00133B93">
          <w:rPr>
            <w:sz w:val="28"/>
            <w:szCs w:val="28"/>
          </w:rPr>
          <w:t>03</w:t>
        </w:r>
        <w:proofErr w:type="gramStart"/>
        <w:r w:rsidRPr="00133B93">
          <w:rPr>
            <w:sz w:val="28"/>
            <w:szCs w:val="28"/>
          </w:rPr>
          <w:t>.JOIN</w:t>
        </w:r>
        <w:proofErr w:type="gramEnd"/>
        <w:r w:rsidRPr="00133B93">
          <w:rPr>
            <w:sz w:val="28"/>
            <w:szCs w:val="28"/>
          </w:rPr>
          <w:t>    [20090925_nested].</w:t>
        </w:r>
        <w:proofErr w:type="spellStart"/>
        <w:r w:rsidRPr="00133B93">
          <w:rPr>
            <w:sz w:val="28"/>
            <w:szCs w:val="28"/>
          </w:rPr>
          <w:t>t_hierarchy</w:t>
        </w:r>
        <w:proofErr w:type="spellEnd"/>
        <w:r w:rsidRPr="00133B93">
          <w:rPr>
            <w:sz w:val="28"/>
            <w:szCs w:val="28"/>
          </w:rPr>
          <w:t xml:space="preserve"> </w:t>
        </w:r>
        <w:proofErr w:type="spellStart"/>
        <w:r w:rsidRPr="00133B93">
          <w:rPr>
            <w:sz w:val="28"/>
            <w:szCs w:val="28"/>
          </w:rPr>
          <w:t>hc</w:t>
        </w:r>
        <w:proofErr w:type="spellEnd"/>
        <w:r w:rsidRPr="00133B93">
          <w:rPr>
            <w:sz w:val="28"/>
            <w:szCs w:val="28"/>
          </w:rPr>
          <w:t xml:space="preserve"> </w:t>
        </w:r>
      </w:ins>
    </w:p>
    <w:p w:rsidR="00133B93" w:rsidRPr="00133B93" w:rsidRDefault="00133B93" w:rsidP="00133B93">
      <w:pPr>
        <w:rPr>
          <w:ins w:id="482" w:author="Unknown"/>
          <w:sz w:val="28"/>
          <w:szCs w:val="28"/>
        </w:rPr>
      </w:pPr>
      <w:ins w:id="483" w:author="Unknown">
        <w:r w:rsidRPr="00133B93">
          <w:rPr>
            <w:sz w:val="28"/>
            <w:szCs w:val="28"/>
          </w:rPr>
          <w:t>04</w:t>
        </w:r>
        <w:proofErr w:type="gramStart"/>
        <w:r w:rsidRPr="00133B93">
          <w:rPr>
            <w:sz w:val="28"/>
            <w:szCs w:val="28"/>
          </w:rPr>
          <w:t>.ON</w:t>
        </w:r>
        <w:proofErr w:type="gramEnd"/>
        <w:r w:rsidRPr="00133B93">
          <w:rPr>
            <w:sz w:val="28"/>
            <w:szCs w:val="28"/>
          </w:rPr>
          <w:t xml:space="preserve">      </w:t>
        </w:r>
        <w:proofErr w:type="spellStart"/>
        <w:r w:rsidRPr="00133B93">
          <w:rPr>
            <w:sz w:val="28"/>
            <w:szCs w:val="28"/>
          </w:rPr>
          <w:t>hc.lft</w:t>
        </w:r>
        <w:proofErr w:type="spellEnd"/>
        <w:r w:rsidRPr="00133B93">
          <w:rPr>
            <w:sz w:val="28"/>
            <w:szCs w:val="28"/>
          </w:rPr>
          <w:t xml:space="preserve"> BETWEEN </w:t>
        </w:r>
        <w:proofErr w:type="spellStart"/>
        <w:r w:rsidRPr="00133B93">
          <w:rPr>
            <w:sz w:val="28"/>
            <w:szCs w:val="28"/>
          </w:rPr>
          <w:t>hp.lft</w:t>
        </w:r>
        <w:proofErr w:type="spellEnd"/>
        <w:r w:rsidRPr="00133B93">
          <w:rPr>
            <w:sz w:val="28"/>
            <w:szCs w:val="28"/>
          </w:rPr>
          <w:t xml:space="preserve"> AND </w:t>
        </w:r>
        <w:proofErr w:type="spellStart"/>
        <w:r w:rsidRPr="00133B93">
          <w:rPr>
            <w:sz w:val="28"/>
            <w:szCs w:val="28"/>
          </w:rPr>
          <w:t>hp.rgt</w:t>
        </w:r>
        <w:proofErr w:type="spellEnd"/>
        <w:r w:rsidRPr="00133B93">
          <w:rPr>
            <w:sz w:val="28"/>
            <w:szCs w:val="28"/>
          </w:rPr>
          <w:t xml:space="preserve"> </w:t>
        </w:r>
      </w:ins>
    </w:p>
    <w:p w:rsidR="00133B93" w:rsidRPr="00133B93" w:rsidRDefault="00133B93" w:rsidP="00133B93">
      <w:pPr>
        <w:rPr>
          <w:ins w:id="484" w:author="Unknown"/>
          <w:sz w:val="28"/>
          <w:szCs w:val="28"/>
        </w:rPr>
      </w:pPr>
      <w:ins w:id="485" w:author="Unknown">
        <w:r w:rsidRPr="00133B93">
          <w:rPr>
            <w:sz w:val="28"/>
            <w:szCs w:val="28"/>
          </w:rPr>
          <w:t>05</w:t>
        </w:r>
        <w:proofErr w:type="gramStart"/>
        <w:r w:rsidRPr="00133B93">
          <w:rPr>
            <w:sz w:val="28"/>
            <w:szCs w:val="28"/>
          </w:rPr>
          <w:t>.WHERE</w:t>
        </w:r>
        <w:proofErr w:type="gramEnd"/>
        <w:r w:rsidRPr="00133B93">
          <w:rPr>
            <w:sz w:val="28"/>
            <w:szCs w:val="28"/>
          </w:rPr>
          <w:t xml:space="preserve">   hp.id = 31415 </w:t>
        </w:r>
      </w:ins>
    </w:p>
    <w:p w:rsidR="00133B93" w:rsidRPr="00133B93" w:rsidRDefault="00133B93" w:rsidP="00133B93">
      <w:pPr>
        <w:rPr>
          <w:ins w:id="486" w:author="Unknown"/>
          <w:sz w:val="28"/>
          <w:szCs w:val="28"/>
        </w:rPr>
      </w:pPr>
      <w:ins w:id="487" w:author="Unknown">
        <w:r w:rsidRPr="00133B93">
          <w:rPr>
            <w:sz w:val="28"/>
            <w:szCs w:val="28"/>
          </w:rPr>
          <w:t>06.        AND</w:t>
        </w:r>
      </w:ins>
    </w:p>
    <w:p w:rsidR="00133B93" w:rsidRPr="00133B93" w:rsidRDefault="00133B93" w:rsidP="00133B93">
      <w:pPr>
        <w:rPr>
          <w:ins w:id="488" w:author="Unknown"/>
          <w:sz w:val="28"/>
          <w:szCs w:val="28"/>
        </w:rPr>
      </w:pPr>
      <w:ins w:id="489" w:author="Unknown">
        <w:r w:rsidRPr="00133B93">
          <w:rPr>
            <w:sz w:val="28"/>
            <w:szCs w:val="28"/>
          </w:rPr>
          <w:t xml:space="preserve">07.        ( </w:t>
        </w:r>
      </w:ins>
    </w:p>
    <w:p w:rsidR="00133B93" w:rsidRPr="00133B93" w:rsidRDefault="00133B93" w:rsidP="00133B93">
      <w:pPr>
        <w:rPr>
          <w:ins w:id="490" w:author="Unknown"/>
          <w:sz w:val="28"/>
          <w:szCs w:val="28"/>
        </w:rPr>
      </w:pPr>
      <w:ins w:id="491" w:author="Unknown">
        <w:r w:rsidRPr="00133B93">
          <w:rPr>
            <w:sz w:val="28"/>
            <w:szCs w:val="28"/>
          </w:rPr>
          <w:t>08.        SELECT</w:t>
        </w:r>
        <w:proofErr w:type="gramStart"/>
        <w:r w:rsidRPr="00133B93">
          <w:rPr>
            <w:sz w:val="28"/>
            <w:szCs w:val="28"/>
          </w:rPr>
          <w:t>  COUNT</w:t>
        </w:r>
        <w:proofErr w:type="gramEnd"/>
        <w:r w:rsidRPr="00133B93">
          <w:rPr>
            <w:sz w:val="28"/>
            <w:szCs w:val="28"/>
          </w:rPr>
          <w:t xml:space="preserve">(*) </w:t>
        </w:r>
      </w:ins>
    </w:p>
    <w:p w:rsidR="00133B93" w:rsidRPr="00133B93" w:rsidRDefault="00133B93" w:rsidP="00133B93">
      <w:pPr>
        <w:rPr>
          <w:ins w:id="492" w:author="Unknown"/>
          <w:sz w:val="28"/>
          <w:szCs w:val="28"/>
        </w:rPr>
      </w:pPr>
      <w:ins w:id="493" w:author="Unknown">
        <w:r w:rsidRPr="00133B93">
          <w:rPr>
            <w:sz w:val="28"/>
            <w:szCs w:val="28"/>
          </w:rPr>
          <w:t>09.        FROM    [20090925_nested].</w:t>
        </w:r>
        <w:proofErr w:type="spellStart"/>
        <w:r w:rsidRPr="00133B93">
          <w:rPr>
            <w:sz w:val="28"/>
            <w:szCs w:val="28"/>
          </w:rPr>
          <w:t>t_hierarchy</w:t>
        </w:r>
        <w:proofErr w:type="spellEnd"/>
        <w:r w:rsidRPr="00133B93">
          <w:rPr>
            <w:sz w:val="28"/>
            <w:szCs w:val="28"/>
          </w:rPr>
          <w:t xml:space="preserve"> </w:t>
        </w:r>
        <w:proofErr w:type="spellStart"/>
        <w:proofErr w:type="gramStart"/>
        <w:r w:rsidRPr="00133B93">
          <w:rPr>
            <w:sz w:val="28"/>
            <w:szCs w:val="28"/>
          </w:rPr>
          <w:t>hn</w:t>
        </w:r>
        <w:proofErr w:type="spellEnd"/>
        <w:proofErr w:type="gramEnd"/>
        <w:r w:rsidRPr="00133B93">
          <w:rPr>
            <w:sz w:val="28"/>
            <w:szCs w:val="28"/>
          </w:rPr>
          <w:t xml:space="preserve"> </w:t>
        </w:r>
      </w:ins>
    </w:p>
    <w:p w:rsidR="00133B93" w:rsidRPr="00133B93" w:rsidRDefault="00133B93" w:rsidP="00133B93">
      <w:pPr>
        <w:rPr>
          <w:ins w:id="494" w:author="Unknown"/>
          <w:sz w:val="28"/>
          <w:szCs w:val="28"/>
        </w:rPr>
      </w:pPr>
      <w:ins w:id="495" w:author="Unknown">
        <w:r w:rsidRPr="00133B93">
          <w:rPr>
            <w:sz w:val="28"/>
            <w:szCs w:val="28"/>
          </w:rPr>
          <w:t xml:space="preserve">10.        WHERE   </w:t>
        </w:r>
        <w:proofErr w:type="spellStart"/>
        <w:r w:rsidRPr="00133B93">
          <w:rPr>
            <w:sz w:val="28"/>
            <w:szCs w:val="28"/>
          </w:rPr>
          <w:t>hc.lft</w:t>
        </w:r>
        <w:proofErr w:type="spellEnd"/>
        <w:r w:rsidRPr="00133B93">
          <w:rPr>
            <w:sz w:val="28"/>
            <w:szCs w:val="28"/>
          </w:rPr>
          <w:t xml:space="preserve"> BETWEEN </w:t>
        </w:r>
        <w:proofErr w:type="spellStart"/>
        <w:r w:rsidRPr="00133B93">
          <w:rPr>
            <w:sz w:val="28"/>
            <w:szCs w:val="28"/>
          </w:rPr>
          <w:t>hn.lft</w:t>
        </w:r>
        <w:proofErr w:type="spellEnd"/>
        <w:r w:rsidRPr="00133B93">
          <w:rPr>
            <w:sz w:val="28"/>
            <w:szCs w:val="28"/>
          </w:rPr>
          <w:t xml:space="preserve"> AND </w:t>
        </w:r>
        <w:proofErr w:type="spellStart"/>
        <w:r w:rsidRPr="00133B93">
          <w:rPr>
            <w:sz w:val="28"/>
            <w:szCs w:val="28"/>
          </w:rPr>
          <w:t>hn.rgt</w:t>
        </w:r>
        <w:proofErr w:type="spellEnd"/>
        <w:r w:rsidRPr="00133B93">
          <w:rPr>
            <w:sz w:val="28"/>
            <w:szCs w:val="28"/>
          </w:rPr>
          <w:t xml:space="preserve"> </w:t>
        </w:r>
      </w:ins>
    </w:p>
    <w:p w:rsidR="00133B93" w:rsidRPr="00133B93" w:rsidRDefault="00133B93" w:rsidP="00133B93">
      <w:pPr>
        <w:rPr>
          <w:ins w:id="496" w:author="Unknown"/>
          <w:sz w:val="28"/>
          <w:szCs w:val="28"/>
        </w:rPr>
      </w:pPr>
      <w:ins w:id="497" w:author="Unknown">
        <w:r w:rsidRPr="00133B93">
          <w:rPr>
            <w:sz w:val="28"/>
            <w:szCs w:val="28"/>
          </w:rPr>
          <w:t xml:space="preserve">11.                AND </w:t>
        </w:r>
        <w:proofErr w:type="spellStart"/>
        <w:r w:rsidRPr="00133B93">
          <w:rPr>
            <w:sz w:val="28"/>
            <w:szCs w:val="28"/>
          </w:rPr>
          <w:t>hn.lft</w:t>
        </w:r>
        <w:proofErr w:type="spellEnd"/>
        <w:r w:rsidRPr="00133B93">
          <w:rPr>
            <w:sz w:val="28"/>
            <w:szCs w:val="28"/>
          </w:rPr>
          <w:t xml:space="preserve"> BETWEEN </w:t>
        </w:r>
        <w:proofErr w:type="spellStart"/>
        <w:r w:rsidRPr="00133B93">
          <w:rPr>
            <w:sz w:val="28"/>
            <w:szCs w:val="28"/>
          </w:rPr>
          <w:t>hp.lft</w:t>
        </w:r>
        <w:proofErr w:type="spellEnd"/>
        <w:r w:rsidRPr="00133B93">
          <w:rPr>
            <w:sz w:val="28"/>
            <w:szCs w:val="28"/>
          </w:rPr>
          <w:t xml:space="preserve"> AND </w:t>
        </w:r>
        <w:proofErr w:type="spellStart"/>
        <w:r w:rsidRPr="00133B93">
          <w:rPr>
            <w:sz w:val="28"/>
            <w:szCs w:val="28"/>
          </w:rPr>
          <w:t>hp.rgt</w:t>
        </w:r>
        <w:proofErr w:type="spellEnd"/>
        <w:r w:rsidRPr="00133B93">
          <w:rPr>
            <w:sz w:val="28"/>
            <w:szCs w:val="28"/>
          </w:rPr>
          <w:t xml:space="preserve"> </w:t>
        </w:r>
      </w:ins>
    </w:p>
    <w:p w:rsidR="00133B93" w:rsidRPr="00133B93" w:rsidRDefault="00133B93" w:rsidP="00133B93">
      <w:pPr>
        <w:rPr>
          <w:ins w:id="498" w:author="Unknown"/>
          <w:sz w:val="28"/>
          <w:szCs w:val="28"/>
        </w:rPr>
      </w:pPr>
      <w:ins w:id="499" w:author="Unknown">
        <w:r w:rsidRPr="00133B93">
          <w:rPr>
            <w:sz w:val="28"/>
            <w:szCs w:val="28"/>
          </w:rPr>
          <w:t>12.        ) &lt;= 3</w: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
        <w:gridCol w:w="912"/>
        <w:gridCol w:w="912"/>
        <w:gridCol w:w="912"/>
        <w:gridCol w:w="1619"/>
        <w:gridCol w:w="45"/>
      </w:tblGrid>
      <w:tr w:rsidR="00133B93" w:rsidRPr="00133B93" w:rsidTr="00133B93">
        <w:trPr>
          <w:gridAfter w:val="1"/>
          <w:tblCellSpacing w:w="15" w:type="dxa"/>
        </w:trPr>
        <w:tc>
          <w:tcPr>
            <w:tcW w:w="0" w:type="auto"/>
            <w:vAlign w:val="center"/>
            <w:hideMark/>
          </w:tcPr>
          <w:p w:rsidR="00133B93" w:rsidRPr="00133B93" w:rsidRDefault="00133B93" w:rsidP="00133B93">
            <w:pPr>
              <w:rPr>
                <w:b/>
                <w:bCs/>
                <w:sz w:val="28"/>
                <w:szCs w:val="28"/>
              </w:rPr>
            </w:pPr>
            <w:r w:rsidRPr="00133B93">
              <w:rPr>
                <w:b/>
                <w:bCs/>
                <w:sz w:val="28"/>
                <w:szCs w:val="28"/>
              </w:rPr>
              <w:t>id</w:t>
            </w:r>
          </w:p>
        </w:tc>
        <w:tc>
          <w:tcPr>
            <w:tcW w:w="0" w:type="auto"/>
            <w:vAlign w:val="center"/>
            <w:hideMark/>
          </w:tcPr>
          <w:p w:rsidR="00133B93" w:rsidRPr="00133B93" w:rsidRDefault="00133B93" w:rsidP="00133B93">
            <w:pPr>
              <w:rPr>
                <w:b/>
                <w:bCs/>
                <w:sz w:val="28"/>
                <w:szCs w:val="28"/>
              </w:rPr>
            </w:pPr>
            <w:r w:rsidRPr="00133B93">
              <w:rPr>
                <w:b/>
                <w:bCs/>
                <w:sz w:val="28"/>
                <w:szCs w:val="28"/>
              </w:rPr>
              <w:t>parent</w:t>
            </w:r>
          </w:p>
        </w:tc>
        <w:tc>
          <w:tcPr>
            <w:tcW w:w="0" w:type="auto"/>
            <w:vAlign w:val="center"/>
            <w:hideMark/>
          </w:tcPr>
          <w:p w:rsidR="00133B93" w:rsidRPr="00133B93" w:rsidRDefault="00133B93" w:rsidP="00133B93">
            <w:pPr>
              <w:rPr>
                <w:b/>
                <w:bCs/>
                <w:sz w:val="28"/>
                <w:szCs w:val="28"/>
              </w:rPr>
            </w:pPr>
            <w:proofErr w:type="spellStart"/>
            <w:r w:rsidRPr="00133B93">
              <w:rPr>
                <w:b/>
                <w:bCs/>
                <w:sz w:val="28"/>
                <w:szCs w:val="28"/>
              </w:rPr>
              <w:t>lft</w:t>
            </w:r>
            <w:proofErr w:type="spellEnd"/>
          </w:p>
        </w:tc>
        <w:tc>
          <w:tcPr>
            <w:tcW w:w="0" w:type="auto"/>
            <w:vAlign w:val="center"/>
            <w:hideMark/>
          </w:tcPr>
          <w:p w:rsidR="00133B93" w:rsidRPr="00133B93" w:rsidRDefault="00133B93" w:rsidP="00133B93">
            <w:pPr>
              <w:rPr>
                <w:b/>
                <w:bCs/>
                <w:sz w:val="28"/>
                <w:szCs w:val="28"/>
              </w:rPr>
            </w:pPr>
            <w:proofErr w:type="spellStart"/>
            <w:r w:rsidRPr="00133B93">
              <w:rPr>
                <w:b/>
                <w:bCs/>
                <w:sz w:val="28"/>
                <w:szCs w:val="28"/>
              </w:rPr>
              <w:t>rgt</w:t>
            </w:r>
            <w:proofErr w:type="spellEnd"/>
          </w:p>
        </w:tc>
        <w:tc>
          <w:tcPr>
            <w:tcW w:w="0" w:type="auto"/>
            <w:vAlign w:val="center"/>
            <w:hideMark/>
          </w:tcPr>
          <w:p w:rsidR="00133B93" w:rsidRPr="00133B93" w:rsidRDefault="00133B93" w:rsidP="00133B93">
            <w:pPr>
              <w:rPr>
                <w:b/>
                <w:bCs/>
                <w:sz w:val="28"/>
                <w:szCs w:val="28"/>
              </w:rPr>
            </w:pPr>
            <w:r w:rsidRPr="00133B93">
              <w:rPr>
                <w:b/>
                <w:bCs/>
                <w:sz w:val="28"/>
                <w:szCs w:val="28"/>
              </w:rPr>
              <w:t>data</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lastRenderedPageBreak/>
              <w:t>31415</w:t>
            </w:r>
          </w:p>
        </w:tc>
        <w:tc>
          <w:tcPr>
            <w:tcW w:w="0" w:type="auto"/>
            <w:vAlign w:val="center"/>
            <w:hideMark/>
          </w:tcPr>
          <w:p w:rsidR="00133B93" w:rsidRPr="00133B93" w:rsidRDefault="00133B93" w:rsidP="00133B93">
            <w:pPr>
              <w:rPr>
                <w:sz w:val="28"/>
                <w:szCs w:val="28"/>
              </w:rPr>
            </w:pPr>
            <w:r w:rsidRPr="00133B93">
              <w:rPr>
                <w:sz w:val="28"/>
                <w:szCs w:val="28"/>
              </w:rPr>
              <w:t>6282</w:t>
            </w:r>
          </w:p>
        </w:tc>
        <w:tc>
          <w:tcPr>
            <w:tcW w:w="0" w:type="auto"/>
            <w:vAlign w:val="center"/>
            <w:hideMark/>
          </w:tcPr>
          <w:p w:rsidR="00133B93" w:rsidRPr="00133B93" w:rsidRDefault="00133B93" w:rsidP="00133B93">
            <w:pPr>
              <w:rPr>
                <w:sz w:val="28"/>
                <w:szCs w:val="28"/>
              </w:rPr>
            </w:pPr>
            <w:r w:rsidRPr="00133B93">
              <w:rPr>
                <w:sz w:val="28"/>
                <w:szCs w:val="28"/>
              </w:rPr>
              <w:t>445651</w:t>
            </w:r>
          </w:p>
        </w:tc>
        <w:tc>
          <w:tcPr>
            <w:tcW w:w="0" w:type="auto"/>
            <w:vAlign w:val="center"/>
            <w:hideMark/>
          </w:tcPr>
          <w:p w:rsidR="00133B93" w:rsidRPr="00133B93" w:rsidRDefault="00133B93" w:rsidP="00133B93">
            <w:pPr>
              <w:rPr>
                <w:sz w:val="28"/>
                <w:szCs w:val="28"/>
              </w:rPr>
            </w:pPr>
            <w:r w:rsidRPr="00133B93">
              <w:rPr>
                <w:sz w:val="28"/>
                <w:szCs w:val="28"/>
              </w:rPr>
              <w:t>445687</w:t>
            </w:r>
          </w:p>
        </w:tc>
        <w:tc>
          <w:tcPr>
            <w:tcW w:w="0" w:type="auto"/>
            <w:vAlign w:val="center"/>
            <w:hideMark/>
          </w:tcPr>
          <w:p w:rsidR="00133B93" w:rsidRPr="00133B93" w:rsidRDefault="00133B93" w:rsidP="00133B93">
            <w:pPr>
              <w:rPr>
                <w:sz w:val="28"/>
                <w:szCs w:val="28"/>
              </w:rPr>
            </w:pPr>
            <w:r w:rsidRPr="00133B93">
              <w:rPr>
                <w:sz w:val="28"/>
                <w:szCs w:val="28"/>
              </w:rPr>
              <w:t>Value 31415</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157076</w:t>
            </w:r>
          </w:p>
        </w:tc>
        <w:tc>
          <w:tcPr>
            <w:tcW w:w="0" w:type="auto"/>
            <w:vAlign w:val="center"/>
            <w:hideMark/>
          </w:tcPr>
          <w:p w:rsidR="00133B93" w:rsidRPr="00133B93" w:rsidRDefault="00133B93" w:rsidP="00133B93">
            <w:pPr>
              <w:rPr>
                <w:sz w:val="28"/>
                <w:szCs w:val="28"/>
              </w:rPr>
            </w:pPr>
            <w:r w:rsidRPr="00133B93">
              <w:rPr>
                <w:sz w:val="28"/>
                <w:szCs w:val="28"/>
              </w:rPr>
              <w:t>31415</w:t>
            </w:r>
          </w:p>
        </w:tc>
        <w:tc>
          <w:tcPr>
            <w:tcW w:w="0" w:type="auto"/>
            <w:vAlign w:val="center"/>
            <w:hideMark/>
          </w:tcPr>
          <w:p w:rsidR="00133B93" w:rsidRPr="00133B93" w:rsidRDefault="00133B93" w:rsidP="00133B93">
            <w:pPr>
              <w:rPr>
                <w:sz w:val="28"/>
                <w:szCs w:val="28"/>
              </w:rPr>
            </w:pPr>
            <w:r w:rsidRPr="00133B93">
              <w:rPr>
                <w:sz w:val="28"/>
                <w:szCs w:val="28"/>
              </w:rPr>
              <w:t>445652</w:t>
            </w:r>
          </w:p>
        </w:tc>
        <w:tc>
          <w:tcPr>
            <w:tcW w:w="0" w:type="auto"/>
            <w:vAlign w:val="center"/>
            <w:hideMark/>
          </w:tcPr>
          <w:p w:rsidR="00133B93" w:rsidRPr="00133B93" w:rsidRDefault="00133B93" w:rsidP="00133B93">
            <w:pPr>
              <w:rPr>
                <w:sz w:val="28"/>
                <w:szCs w:val="28"/>
              </w:rPr>
            </w:pPr>
            <w:r w:rsidRPr="00133B93">
              <w:rPr>
                <w:sz w:val="28"/>
                <w:szCs w:val="28"/>
              </w:rPr>
              <w:t>445658</w:t>
            </w:r>
          </w:p>
        </w:tc>
        <w:tc>
          <w:tcPr>
            <w:tcW w:w="0" w:type="auto"/>
            <w:vAlign w:val="center"/>
            <w:hideMark/>
          </w:tcPr>
          <w:p w:rsidR="00133B93" w:rsidRPr="00133B93" w:rsidRDefault="00133B93" w:rsidP="00133B93">
            <w:pPr>
              <w:rPr>
                <w:sz w:val="28"/>
                <w:szCs w:val="28"/>
              </w:rPr>
            </w:pPr>
            <w:r w:rsidRPr="00133B93">
              <w:rPr>
                <w:sz w:val="28"/>
                <w:szCs w:val="28"/>
              </w:rPr>
              <w:t>Value 157076</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157077</w:t>
            </w:r>
          </w:p>
        </w:tc>
        <w:tc>
          <w:tcPr>
            <w:tcW w:w="0" w:type="auto"/>
            <w:vAlign w:val="center"/>
            <w:hideMark/>
          </w:tcPr>
          <w:p w:rsidR="00133B93" w:rsidRPr="00133B93" w:rsidRDefault="00133B93" w:rsidP="00133B93">
            <w:pPr>
              <w:rPr>
                <w:sz w:val="28"/>
                <w:szCs w:val="28"/>
              </w:rPr>
            </w:pPr>
            <w:r w:rsidRPr="00133B93">
              <w:rPr>
                <w:sz w:val="28"/>
                <w:szCs w:val="28"/>
              </w:rPr>
              <w:t>31415</w:t>
            </w:r>
          </w:p>
        </w:tc>
        <w:tc>
          <w:tcPr>
            <w:tcW w:w="0" w:type="auto"/>
            <w:vAlign w:val="center"/>
            <w:hideMark/>
          </w:tcPr>
          <w:p w:rsidR="00133B93" w:rsidRPr="00133B93" w:rsidRDefault="00133B93" w:rsidP="00133B93">
            <w:pPr>
              <w:rPr>
                <w:sz w:val="28"/>
                <w:szCs w:val="28"/>
              </w:rPr>
            </w:pPr>
            <w:r w:rsidRPr="00133B93">
              <w:rPr>
                <w:sz w:val="28"/>
                <w:szCs w:val="28"/>
              </w:rPr>
              <w:t>445659</w:t>
            </w:r>
          </w:p>
        </w:tc>
        <w:tc>
          <w:tcPr>
            <w:tcW w:w="0" w:type="auto"/>
            <w:vAlign w:val="center"/>
            <w:hideMark/>
          </w:tcPr>
          <w:p w:rsidR="00133B93" w:rsidRPr="00133B93" w:rsidRDefault="00133B93" w:rsidP="00133B93">
            <w:pPr>
              <w:rPr>
                <w:sz w:val="28"/>
                <w:szCs w:val="28"/>
              </w:rPr>
            </w:pPr>
            <w:r w:rsidRPr="00133B93">
              <w:rPr>
                <w:sz w:val="28"/>
                <w:szCs w:val="28"/>
              </w:rPr>
              <w:t>445665</w:t>
            </w:r>
          </w:p>
        </w:tc>
        <w:tc>
          <w:tcPr>
            <w:tcW w:w="0" w:type="auto"/>
            <w:vAlign w:val="center"/>
            <w:hideMark/>
          </w:tcPr>
          <w:p w:rsidR="00133B93" w:rsidRPr="00133B93" w:rsidRDefault="00133B93" w:rsidP="00133B93">
            <w:pPr>
              <w:rPr>
                <w:sz w:val="28"/>
                <w:szCs w:val="28"/>
              </w:rPr>
            </w:pPr>
            <w:r w:rsidRPr="00133B93">
              <w:rPr>
                <w:sz w:val="28"/>
                <w:szCs w:val="28"/>
              </w:rPr>
              <w:t>Value 157077</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157078</w:t>
            </w:r>
          </w:p>
        </w:tc>
        <w:tc>
          <w:tcPr>
            <w:tcW w:w="0" w:type="auto"/>
            <w:vAlign w:val="center"/>
            <w:hideMark/>
          </w:tcPr>
          <w:p w:rsidR="00133B93" w:rsidRPr="00133B93" w:rsidRDefault="00133B93" w:rsidP="00133B93">
            <w:pPr>
              <w:rPr>
                <w:sz w:val="28"/>
                <w:szCs w:val="28"/>
              </w:rPr>
            </w:pPr>
            <w:r w:rsidRPr="00133B93">
              <w:rPr>
                <w:sz w:val="28"/>
                <w:szCs w:val="28"/>
              </w:rPr>
              <w:t>31415</w:t>
            </w:r>
          </w:p>
        </w:tc>
        <w:tc>
          <w:tcPr>
            <w:tcW w:w="0" w:type="auto"/>
            <w:vAlign w:val="center"/>
            <w:hideMark/>
          </w:tcPr>
          <w:p w:rsidR="00133B93" w:rsidRPr="00133B93" w:rsidRDefault="00133B93" w:rsidP="00133B93">
            <w:pPr>
              <w:rPr>
                <w:sz w:val="28"/>
                <w:szCs w:val="28"/>
              </w:rPr>
            </w:pPr>
            <w:r w:rsidRPr="00133B93">
              <w:rPr>
                <w:sz w:val="28"/>
                <w:szCs w:val="28"/>
              </w:rPr>
              <w:t>445666</w:t>
            </w:r>
          </w:p>
        </w:tc>
        <w:tc>
          <w:tcPr>
            <w:tcW w:w="0" w:type="auto"/>
            <w:vAlign w:val="center"/>
            <w:hideMark/>
          </w:tcPr>
          <w:p w:rsidR="00133B93" w:rsidRPr="00133B93" w:rsidRDefault="00133B93" w:rsidP="00133B93">
            <w:pPr>
              <w:rPr>
                <w:sz w:val="28"/>
                <w:szCs w:val="28"/>
              </w:rPr>
            </w:pPr>
            <w:r w:rsidRPr="00133B93">
              <w:rPr>
                <w:sz w:val="28"/>
                <w:szCs w:val="28"/>
              </w:rPr>
              <w:t>445672</w:t>
            </w:r>
          </w:p>
        </w:tc>
        <w:tc>
          <w:tcPr>
            <w:tcW w:w="0" w:type="auto"/>
            <w:vAlign w:val="center"/>
            <w:hideMark/>
          </w:tcPr>
          <w:p w:rsidR="00133B93" w:rsidRPr="00133B93" w:rsidRDefault="00133B93" w:rsidP="00133B93">
            <w:pPr>
              <w:rPr>
                <w:sz w:val="28"/>
                <w:szCs w:val="28"/>
              </w:rPr>
            </w:pPr>
            <w:r w:rsidRPr="00133B93">
              <w:rPr>
                <w:sz w:val="28"/>
                <w:szCs w:val="28"/>
              </w:rPr>
              <w:t>Value 157078</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157079</w:t>
            </w:r>
          </w:p>
        </w:tc>
        <w:tc>
          <w:tcPr>
            <w:tcW w:w="0" w:type="auto"/>
            <w:vAlign w:val="center"/>
            <w:hideMark/>
          </w:tcPr>
          <w:p w:rsidR="00133B93" w:rsidRPr="00133B93" w:rsidRDefault="00133B93" w:rsidP="00133B93">
            <w:pPr>
              <w:rPr>
                <w:sz w:val="28"/>
                <w:szCs w:val="28"/>
              </w:rPr>
            </w:pPr>
            <w:r w:rsidRPr="00133B93">
              <w:rPr>
                <w:sz w:val="28"/>
                <w:szCs w:val="28"/>
              </w:rPr>
              <w:t>31415</w:t>
            </w:r>
          </w:p>
        </w:tc>
        <w:tc>
          <w:tcPr>
            <w:tcW w:w="0" w:type="auto"/>
            <w:vAlign w:val="center"/>
            <w:hideMark/>
          </w:tcPr>
          <w:p w:rsidR="00133B93" w:rsidRPr="00133B93" w:rsidRDefault="00133B93" w:rsidP="00133B93">
            <w:pPr>
              <w:rPr>
                <w:sz w:val="28"/>
                <w:szCs w:val="28"/>
              </w:rPr>
            </w:pPr>
            <w:r w:rsidRPr="00133B93">
              <w:rPr>
                <w:sz w:val="28"/>
                <w:szCs w:val="28"/>
              </w:rPr>
              <w:t>445673</w:t>
            </w:r>
          </w:p>
        </w:tc>
        <w:tc>
          <w:tcPr>
            <w:tcW w:w="0" w:type="auto"/>
            <w:vAlign w:val="center"/>
            <w:hideMark/>
          </w:tcPr>
          <w:p w:rsidR="00133B93" w:rsidRPr="00133B93" w:rsidRDefault="00133B93" w:rsidP="00133B93">
            <w:pPr>
              <w:rPr>
                <w:sz w:val="28"/>
                <w:szCs w:val="28"/>
              </w:rPr>
            </w:pPr>
            <w:r w:rsidRPr="00133B93">
              <w:rPr>
                <w:sz w:val="28"/>
                <w:szCs w:val="28"/>
              </w:rPr>
              <w:t>445679</w:t>
            </w:r>
          </w:p>
        </w:tc>
        <w:tc>
          <w:tcPr>
            <w:tcW w:w="0" w:type="auto"/>
            <w:vAlign w:val="center"/>
            <w:hideMark/>
          </w:tcPr>
          <w:p w:rsidR="00133B93" w:rsidRPr="00133B93" w:rsidRDefault="00133B93" w:rsidP="00133B93">
            <w:pPr>
              <w:rPr>
                <w:sz w:val="28"/>
                <w:szCs w:val="28"/>
              </w:rPr>
            </w:pPr>
            <w:r w:rsidRPr="00133B93">
              <w:rPr>
                <w:sz w:val="28"/>
                <w:szCs w:val="28"/>
              </w:rPr>
              <w:t>Value 157079</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157080</w:t>
            </w:r>
          </w:p>
        </w:tc>
        <w:tc>
          <w:tcPr>
            <w:tcW w:w="0" w:type="auto"/>
            <w:vAlign w:val="center"/>
            <w:hideMark/>
          </w:tcPr>
          <w:p w:rsidR="00133B93" w:rsidRPr="00133B93" w:rsidRDefault="00133B93" w:rsidP="00133B93">
            <w:pPr>
              <w:rPr>
                <w:sz w:val="28"/>
                <w:szCs w:val="28"/>
              </w:rPr>
            </w:pPr>
            <w:r w:rsidRPr="00133B93">
              <w:rPr>
                <w:sz w:val="28"/>
                <w:szCs w:val="28"/>
              </w:rPr>
              <w:t>31415</w:t>
            </w:r>
          </w:p>
        </w:tc>
        <w:tc>
          <w:tcPr>
            <w:tcW w:w="0" w:type="auto"/>
            <w:vAlign w:val="center"/>
            <w:hideMark/>
          </w:tcPr>
          <w:p w:rsidR="00133B93" w:rsidRPr="00133B93" w:rsidRDefault="00133B93" w:rsidP="00133B93">
            <w:pPr>
              <w:rPr>
                <w:sz w:val="28"/>
                <w:szCs w:val="28"/>
              </w:rPr>
            </w:pPr>
            <w:r w:rsidRPr="00133B93">
              <w:rPr>
                <w:sz w:val="28"/>
                <w:szCs w:val="28"/>
              </w:rPr>
              <w:t>445680</w:t>
            </w:r>
          </w:p>
        </w:tc>
        <w:tc>
          <w:tcPr>
            <w:tcW w:w="0" w:type="auto"/>
            <w:vAlign w:val="center"/>
            <w:hideMark/>
          </w:tcPr>
          <w:p w:rsidR="00133B93" w:rsidRPr="00133B93" w:rsidRDefault="00133B93" w:rsidP="00133B93">
            <w:pPr>
              <w:rPr>
                <w:sz w:val="28"/>
                <w:szCs w:val="28"/>
              </w:rPr>
            </w:pPr>
            <w:r w:rsidRPr="00133B93">
              <w:rPr>
                <w:sz w:val="28"/>
                <w:szCs w:val="28"/>
              </w:rPr>
              <w:t>445686</w:t>
            </w:r>
          </w:p>
        </w:tc>
        <w:tc>
          <w:tcPr>
            <w:tcW w:w="0" w:type="auto"/>
            <w:vAlign w:val="center"/>
            <w:hideMark/>
          </w:tcPr>
          <w:p w:rsidR="00133B93" w:rsidRPr="00133B93" w:rsidRDefault="00133B93" w:rsidP="00133B93">
            <w:pPr>
              <w:rPr>
                <w:sz w:val="28"/>
                <w:szCs w:val="28"/>
              </w:rPr>
            </w:pPr>
            <w:r w:rsidRPr="00133B93">
              <w:rPr>
                <w:sz w:val="28"/>
                <w:szCs w:val="28"/>
              </w:rPr>
              <w:t>Value 157080</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785381</w:t>
            </w:r>
          </w:p>
        </w:tc>
        <w:tc>
          <w:tcPr>
            <w:tcW w:w="0" w:type="auto"/>
            <w:vAlign w:val="center"/>
            <w:hideMark/>
          </w:tcPr>
          <w:p w:rsidR="00133B93" w:rsidRPr="00133B93" w:rsidRDefault="00133B93" w:rsidP="00133B93">
            <w:pPr>
              <w:rPr>
                <w:sz w:val="28"/>
                <w:szCs w:val="28"/>
              </w:rPr>
            </w:pPr>
            <w:r w:rsidRPr="00133B93">
              <w:rPr>
                <w:sz w:val="28"/>
                <w:szCs w:val="28"/>
              </w:rPr>
              <w:t>157076</w:t>
            </w:r>
          </w:p>
        </w:tc>
        <w:tc>
          <w:tcPr>
            <w:tcW w:w="0" w:type="auto"/>
            <w:vAlign w:val="center"/>
            <w:hideMark/>
          </w:tcPr>
          <w:p w:rsidR="00133B93" w:rsidRPr="00133B93" w:rsidRDefault="00133B93" w:rsidP="00133B93">
            <w:pPr>
              <w:rPr>
                <w:sz w:val="28"/>
                <w:szCs w:val="28"/>
              </w:rPr>
            </w:pPr>
            <w:r w:rsidRPr="00133B93">
              <w:rPr>
                <w:sz w:val="28"/>
                <w:szCs w:val="28"/>
              </w:rPr>
              <w:t>445653</w:t>
            </w:r>
          </w:p>
        </w:tc>
        <w:tc>
          <w:tcPr>
            <w:tcW w:w="0" w:type="auto"/>
            <w:vAlign w:val="center"/>
            <w:hideMark/>
          </w:tcPr>
          <w:p w:rsidR="00133B93" w:rsidRPr="00133B93" w:rsidRDefault="00133B93" w:rsidP="00133B93">
            <w:pPr>
              <w:rPr>
                <w:sz w:val="28"/>
                <w:szCs w:val="28"/>
              </w:rPr>
            </w:pPr>
            <w:r w:rsidRPr="00133B93">
              <w:rPr>
                <w:sz w:val="28"/>
                <w:szCs w:val="28"/>
              </w:rPr>
              <w:t>445653</w:t>
            </w:r>
          </w:p>
        </w:tc>
        <w:tc>
          <w:tcPr>
            <w:tcW w:w="0" w:type="auto"/>
            <w:vAlign w:val="center"/>
            <w:hideMark/>
          </w:tcPr>
          <w:p w:rsidR="00133B93" w:rsidRPr="00133B93" w:rsidRDefault="00133B93" w:rsidP="00133B93">
            <w:pPr>
              <w:rPr>
                <w:sz w:val="28"/>
                <w:szCs w:val="28"/>
              </w:rPr>
            </w:pPr>
            <w:r w:rsidRPr="00133B93">
              <w:rPr>
                <w:sz w:val="28"/>
                <w:szCs w:val="28"/>
              </w:rPr>
              <w:t>Value 785381</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785382</w:t>
            </w:r>
          </w:p>
        </w:tc>
        <w:tc>
          <w:tcPr>
            <w:tcW w:w="0" w:type="auto"/>
            <w:vAlign w:val="center"/>
            <w:hideMark/>
          </w:tcPr>
          <w:p w:rsidR="00133B93" w:rsidRPr="00133B93" w:rsidRDefault="00133B93" w:rsidP="00133B93">
            <w:pPr>
              <w:rPr>
                <w:sz w:val="28"/>
                <w:szCs w:val="28"/>
              </w:rPr>
            </w:pPr>
            <w:r w:rsidRPr="00133B93">
              <w:rPr>
                <w:sz w:val="28"/>
                <w:szCs w:val="28"/>
              </w:rPr>
              <w:t>157076</w:t>
            </w:r>
          </w:p>
        </w:tc>
        <w:tc>
          <w:tcPr>
            <w:tcW w:w="0" w:type="auto"/>
            <w:vAlign w:val="center"/>
            <w:hideMark/>
          </w:tcPr>
          <w:p w:rsidR="00133B93" w:rsidRPr="00133B93" w:rsidRDefault="00133B93" w:rsidP="00133B93">
            <w:pPr>
              <w:rPr>
                <w:sz w:val="28"/>
                <w:szCs w:val="28"/>
              </w:rPr>
            </w:pPr>
            <w:r w:rsidRPr="00133B93">
              <w:rPr>
                <w:sz w:val="28"/>
                <w:szCs w:val="28"/>
              </w:rPr>
              <w:t>445654</w:t>
            </w:r>
          </w:p>
        </w:tc>
        <w:tc>
          <w:tcPr>
            <w:tcW w:w="0" w:type="auto"/>
            <w:vAlign w:val="center"/>
            <w:hideMark/>
          </w:tcPr>
          <w:p w:rsidR="00133B93" w:rsidRPr="00133B93" w:rsidRDefault="00133B93" w:rsidP="00133B93">
            <w:pPr>
              <w:rPr>
                <w:sz w:val="28"/>
                <w:szCs w:val="28"/>
              </w:rPr>
            </w:pPr>
            <w:r w:rsidRPr="00133B93">
              <w:rPr>
                <w:sz w:val="28"/>
                <w:szCs w:val="28"/>
              </w:rPr>
              <w:t>445654</w:t>
            </w:r>
          </w:p>
        </w:tc>
        <w:tc>
          <w:tcPr>
            <w:tcW w:w="0" w:type="auto"/>
            <w:vAlign w:val="center"/>
            <w:hideMark/>
          </w:tcPr>
          <w:p w:rsidR="00133B93" w:rsidRPr="00133B93" w:rsidRDefault="00133B93" w:rsidP="00133B93">
            <w:pPr>
              <w:rPr>
                <w:sz w:val="28"/>
                <w:szCs w:val="28"/>
              </w:rPr>
            </w:pPr>
            <w:r w:rsidRPr="00133B93">
              <w:rPr>
                <w:sz w:val="28"/>
                <w:szCs w:val="28"/>
              </w:rPr>
              <w:t>Value 785382</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785383</w:t>
            </w:r>
          </w:p>
        </w:tc>
        <w:tc>
          <w:tcPr>
            <w:tcW w:w="0" w:type="auto"/>
            <w:vAlign w:val="center"/>
            <w:hideMark/>
          </w:tcPr>
          <w:p w:rsidR="00133B93" w:rsidRPr="00133B93" w:rsidRDefault="00133B93" w:rsidP="00133B93">
            <w:pPr>
              <w:rPr>
                <w:sz w:val="28"/>
                <w:szCs w:val="28"/>
              </w:rPr>
            </w:pPr>
            <w:r w:rsidRPr="00133B93">
              <w:rPr>
                <w:sz w:val="28"/>
                <w:szCs w:val="28"/>
              </w:rPr>
              <w:t>157076</w:t>
            </w:r>
          </w:p>
        </w:tc>
        <w:tc>
          <w:tcPr>
            <w:tcW w:w="0" w:type="auto"/>
            <w:vAlign w:val="center"/>
            <w:hideMark/>
          </w:tcPr>
          <w:p w:rsidR="00133B93" w:rsidRPr="00133B93" w:rsidRDefault="00133B93" w:rsidP="00133B93">
            <w:pPr>
              <w:rPr>
                <w:sz w:val="28"/>
                <w:szCs w:val="28"/>
              </w:rPr>
            </w:pPr>
            <w:r w:rsidRPr="00133B93">
              <w:rPr>
                <w:sz w:val="28"/>
                <w:szCs w:val="28"/>
              </w:rPr>
              <w:t>445655</w:t>
            </w:r>
          </w:p>
        </w:tc>
        <w:tc>
          <w:tcPr>
            <w:tcW w:w="0" w:type="auto"/>
            <w:vAlign w:val="center"/>
            <w:hideMark/>
          </w:tcPr>
          <w:p w:rsidR="00133B93" w:rsidRPr="00133B93" w:rsidRDefault="00133B93" w:rsidP="00133B93">
            <w:pPr>
              <w:rPr>
                <w:sz w:val="28"/>
                <w:szCs w:val="28"/>
              </w:rPr>
            </w:pPr>
            <w:r w:rsidRPr="00133B93">
              <w:rPr>
                <w:sz w:val="28"/>
                <w:szCs w:val="28"/>
              </w:rPr>
              <w:t>445655</w:t>
            </w:r>
          </w:p>
        </w:tc>
        <w:tc>
          <w:tcPr>
            <w:tcW w:w="0" w:type="auto"/>
            <w:vAlign w:val="center"/>
            <w:hideMark/>
          </w:tcPr>
          <w:p w:rsidR="00133B93" w:rsidRPr="00133B93" w:rsidRDefault="00133B93" w:rsidP="00133B93">
            <w:pPr>
              <w:rPr>
                <w:sz w:val="28"/>
                <w:szCs w:val="28"/>
              </w:rPr>
            </w:pPr>
            <w:r w:rsidRPr="00133B93">
              <w:rPr>
                <w:sz w:val="28"/>
                <w:szCs w:val="28"/>
              </w:rPr>
              <w:t>Value 785383</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785384</w:t>
            </w:r>
          </w:p>
        </w:tc>
        <w:tc>
          <w:tcPr>
            <w:tcW w:w="0" w:type="auto"/>
            <w:vAlign w:val="center"/>
            <w:hideMark/>
          </w:tcPr>
          <w:p w:rsidR="00133B93" w:rsidRPr="00133B93" w:rsidRDefault="00133B93" w:rsidP="00133B93">
            <w:pPr>
              <w:rPr>
                <w:sz w:val="28"/>
                <w:szCs w:val="28"/>
              </w:rPr>
            </w:pPr>
            <w:r w:rsidRPr="00133B93">
              <w:rPr>
                <w:sz w:val="28"/>
                <w:szCs w:val="28"/>
              </w:rPr>
              <w:t>157076</w:t>
            </w:r>
          </w:p>
        </w:tc>
        <w:tc>
          <w:tcPr>
            <w:tcW w:w="0" w:type="auto"/>
            <w:vAlign w:val="center"/>
            <w:hideMark/>
          </w:tcPr>
          <w:p w:rsidR="00133B93" w:rsidRPr="00133B93" w:rsidRDefault="00133B93" w:rsidP="00133B93">
            <w:pPr>
              <w:rPr>
                <w:sz w:val="28"/>
                <w:szCs w:val="28"/>
              </w:rPr>
            </w:pPr>
            <w:r w:rsidRPr="00133B93">
              <w:rPr>
                <w:sz w:val="28"/>
                <w:szCs w:val="28"/>
              </w:rPr>
              <w:t>445656</w:t>
            </w:r>
          </w:p>
        </w:tc>
        <w:tc>
          <w:tcPr>
            <w:tcW w:w="0" w:type="auto"/>
            <w:vAlign w:val="center"/>
            <w:hideMark/>
          </w:tcPr>
          <w:p w:rsidR="00133B93" w:rsidRPr="00133B93" w:rsidRDefault="00133B93" w:rsidP="00133B93">
            <w:pPr>
              <w:rPr>
                <w:sz w:val="28"/>
                <w:szCs w:val="28"/>
              </w:rPr>
            </w:pPr>
            <w:r w:rsidRPr="00133B93">
              <w:rPr>
                <w:sz w:val="28"/>
                <w:szCs w:val="28"/>
              </w:rPr>
              <w:t>445656</w:t>
            </w:r>
          </w:p>
        </w:tc>
        <w:tc>
          <w:tcPr>
            <w:tcW w:w="0" w:type="auto"/>
            <w:vAlign w:val="center"/>
            <w:hideMark/>
          </w:tcPr>
          <w:p w:rsidR="00133B93" w:rsidRPr="00133B93" w:rsidRDefault="00133B93" w:rsidP="00133B93">
            <w:pPr>
              <w:rPr>
                <w:sz w:val="28"/>
                <w:szCs w:val="28"/>
              </w:rPr>
            </w:pPr>
            <w:r w:rsidRPr="00133B93">
              <w:rPr>
                <w:sz w:val="28"/>
                <w:szCs w:val="28"/>
              </w:rPr>
              <w:t>Value 785384</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785385</w:t>
            </w:r>
          </w:p>
        </w:tc>
        <w:tc>
          <w:tcPr>
            <w:tcW w:w="0" w:type="auto"/>
            <w:vAlign w:val="center"/>
            <w:hideMark/>
          </w:tcPr>
          <w:p w:rsidR="00133B93" w:rsidRPr="00133B93" w:rsidRDefault="00133B93" w:rsidP="00133B93">
            <w:pPr>
              <w:rPr>
                <w:sz w:val="28"/>
                <w:szCs w:val="28"/>
              </w:rPr>
            </w:pPr>
            <w:r w:rsidRPr="00133B93">
              <w:rPr>
                <w:sz w:val="28"/>
                <w:szCs w:val="28"/>
              </w:rPr>
              <w:t>157076</w:t>
            </w:r>
          </w:p>
        </w:tc>
        <w:tc>
          <w:tcPr>
            <w:tcW w:w="0" w:type="auto"/>
            <w:vAlign w:val="center"/>
            <w:hideMark/>
          </w:tcPr>
          <w:p w:rsidR="00133B93" w:rsidRPr="00133B93" w:rsidRDefault="00133B93" w:rsidP="00133B93">
            <w:pPr>
              <w:rPr>
                <w:sz w:val="28"/>
                <w:szCs w:val="28"/>
              </w:rPr>
            </w:pPr>
            <w:r w:rsidRPr="00133B93">
              <w:rPr>
                <w:sz w:val="28"/>
                <w:szCs w:val="28"/>
              </w:rPr>
              <w:t>445657</w:t>
            </w:r>
          </w:p>
        </w:tc>
        <w:tc>
          <w:tcPr>
            <w:tcW w:w="0" w:type="auto"/>
            <w:vAlign w:val="center"/>
            <w:hideMark/>
          </w:tcPr>
          <w:p w:rsidR="00133B93" w:rsidRPr="00133B93" w:rsidRDefault="00133B93" w:rsidP="00133B93">
            <w:pPr>
              <w:rPr>
                <w:sz w:val="28"/>
                <w:szCs w:val="28"/>
              </w:rPr>
            </w:pPr>
            <w:r w:rsidRPr="00133B93">
              <w:rPr>
                <w:sz w:val="28"/>
                <w:szCs w:val="28"/>
              </w:rPr>
              <w:t>445657</w:t>
            </w:r>
          </w:p>
        </w:tc>
        <w:tc>
          <w:tcPr>
            <w:tcW w:w="0" w:type="auto"/>
            <w:vAlign w:val="center"/>
            <w:hideMark/>
          </w:tcPr>
          <w:p w:rsidR="00133B93" w:rsidRPr="00133B93" w:rsidRDefault="00133B93" w:rsidP="00133B93">
            <w:pPr>
              <w:rPr>
                <w:sz w:val="28"/>
                <w:szCs w:val="28"/>
              </w:rPr>
            </w:pPr>
            <w:r w:rsidRPr="00133B93">
              <w:rPr>
                <w:sz w:val="28"/>
                <w:szCs w:val="28"/>
              </w:rPr>
              <w:t>Value 785385</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785386</w:t>
            </w:r>
          </w:p>
        </w:tc>
        <w:tc>
          <w:tcPr>
            <w:tcW w:w="0" w:type="auto"/>
            <w:vAlign w:val="center"/>
            <w:hideMark/>
          </w:tcPr>
          <w:p w:rsidR="00133B93" w:rsidRPr="00133B93" w:rsidRDefault="00133B93" w:rsidP="00133B93">
            <w:pPr>
              <w:rPr>
                <w:sz w:val="28"/>
                <w:szCs w:val="28"/>
              </w:rPr>
            </w:pPr>
            <w:r w:rsidRPr="00133B93">
              <w:rPr>
                <w:sz w:val="28"/>
                <w:szCs w:val="28"/>
              </w:rPr>
              <w:t>157077</w:t>
            </w:r>
          </w:p>
        </w:tc>
        <w:tc>
          <w:tcPr>
            <w:tcW w:w="0" w:type="auto"/>
            <w:vAlign w:val="center"/>
            <w:hideMark/>
          </w:tcPr>
          <w:p w:rsidR="00133B93" w:rsidRPr="00133B93" w:rsidRDefault="00133B93" w:rsidP="00133B93">
            <w:pPr>
              <w:rPr>
                <w:sz w:val="28"/>
                <w:szCs w:val="28"/>
              </w:rPr>
            </w:pPr>
            <w:r w:rsidRPr="00133B93">
              <w:rPr>
                <w:sz w:val="28"/>
                <w:szCs w:val="28"/>
              </w:rPr>
              <w:t>445660</w:t>
            </w:r>
          </w:p>
        </w:tc>
        <w:tc>
          <w:tcPr>
            <w:tcW w:w="0" w:type="auto"/>
            <w:vAlign w:val="center"/>
            <w:hideMark/>
          </w:tcPr>
          <w:p w:rsidR="00133B93" w:rsidRPr="00133B93" w:rsidRDefault="00133B93" w:rsidP="00133B93">
            <w:pPr>
              <w:rPr>
                <w:sz w:val="28"/>
                <w:szCs w:val="28"/>
              </w:rPr>
            </w:pPr>
            <w:r w:rsidRPr="00133B93">
              <w:rPr>
                <w:sz w:val="28"/>
                <w:szCs w:val="28"/>
              </w:rPr>
              <w:t>445660</w:t>
            </w:r>
          </w:p>
        </w:tc>
        <w:tc>
          <w:tcPr>
            <w:tcW w:w="0" w:type="auto"/>
            <w:vAlign w:val="center"/>
            <w:hideMark/>
          </w:tcPr>
          <w:p w:rsidR="00133B93" w:rsidRPr="00133B93" w:rsidRDefault="00133B93" w:rsidP="00133B93">
            <w:pPr>
              <w:rPr>
                <w:sz w:val="28"/>
                <w:szCs w:val="28"/>
              </w:rPr>
            </w:pPr>
            <w:r w:rsidRPr="00133B93">
              <w:rPr>
                <w:sz w:val="28"/>
                <w:szCs w:val="28"/>
              </w:rPr>
              <w:t>Value 785386</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785387</w:t>
            </w:r>
          </w:p>
        </w:tc>
        <w:tc>
          <w:tcPr>
            <w:tcW w:w="0" w:type="auto"/>
            <w:vAlign w:val="center"/>
            <w:hideMark/>
          </w:tcPr>
          <w:p w:rsidR="00133B93" w:rsidRPr="00133B93" w:rsidRDefault="00133B93" w:rsidP="00133B93">
            <w:pPr>
              <w:rPr>
                <w:sz w:val="28"/>
                <w:szCs w:val="28"/>
              </w:rPr>
            </w:pPr>
            <w:r w:rsidRPr="00133B93">
              <w:rPr>
                <w:sz w:val="28"/>
                <w:szCs w:val="28"/>
              </w:rPr>
              <w:t>157077</w:t>
            </w:r>
          </w:p>
        </w:tc>
        <w:tc>
          <w:tcPr>
            <w:tcW w:w="0" w:type="auto"/>
            <w:vAlign w:val="center"/>
            <w:hideMark/>
          </w:tcPr>
          <w:p w:rsidR="00133B93" w:rsidRPr="00133B93" w:rsidRDefault="00133B93" w:rsidP="00133B93">
            <w:pPr>
              <w:rPr>
                <w:sz w:val="28"/>
                <w:szCs w:val="28"/>
              </w:rPr>
            </w:pPr>
            <w:r w:rsidRPr="00133B93">
              <w:rPr>
                <w:sz w:val="28"/>
                <w:szCs w:val="28"/>
              </w:rPr>
              <w:t>445661</w:t>
            </w:r>
          </w:p>
        </w:tc>
        <w:tc>
          <w:tcPr>
            <w:tcW w:w="0" w:type="auto"/>
            <w:vAlign w:val="center"/>
            <w:hideMark/>
          </w:tcPr>
          <w:p w:rsidR="00133B93" w:rsidRPr="00133B93" w:rsidRDefault="00133B93" w:rsidP="00133B93">
            <w:pPr>
              <w:rPr>
                <w:sz w:val="28"/>
                <w:szCs w:val="28"/>
              </w:rPr>
            </w:pPr>
            <w:r w:rsidRPr="00133B93">
              <w:rPr>
                <w:sz w:val="28"/>
                <w:szCs w:val="28"/>
              </w:rPr>
              <w:t>445661</w:t>
            </w:r>
          </w:p>
        </w:tc>
        <w:tc>
          <w:tcPr>
            <w:tcW w:w="0" w:type="auto"/>
            <w:vAlign w:val="center"/>
            <w:hideMark/>
          </w:tcPr>
          <w:p w:rsidR="00133B93" w:rsidRPr="00133B93" w:rsidRDefault="00133B93" w:rsidP="00133B93">
            <w:pPr>
              <w:rPr>
                <w:sz w:val="28"/>
                <w:szCs w:val="28"/>
              </w:rPr>
            </w:pPr>
            <w:r w:rsidRPr="00133B93">
              <w:rPr>
                <w:sz w:val="28"/>
                <w:szCs w:val="28"/>
              </w:rPr>
              <w:t xml:space="preserve">Value </w:t>
            </w:r>
            <w:r w:rsidRPr="00133B93">
              <w:rPr>
                <w:sz w:val="28"/>
                <w:szCs w:val="28"/>
              </w:rPr>
              <w:lastRenderedPageBreak/>
              <w:t>785387</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lastRenderedPageBreak/>
              <w:t>785388</w:t>
            </w:r>
          </w:p>
        </w:tc>
        <w:tc>
          <w:tcPr>
            <w:tcW w:w="0" w:type="auto"/>
            <w:vAlign w:val="center"/>
            <w:hideMark/>
          </w:tcPr>
          <w:p w:rsidR="00133B93" w:rsidRPr="00133B93" w:rsidRDefault="00133B93" w:rsidP="00133B93">
            <w:pPr>
              <w:rPr>
                <w:sz w:val="28"/>
                <w:szCs w:val="28"/>
              </w:rPr>
            </w:pPr>
            <w:r w:rsidRPr="00133B93">
              <w:rPr>
                <w:sz w:val="28"/>
                <w:szCs w:val="28"/>
              </w:rPr>
              <w:t>157077</w:t>
            </w:r>
          </w:p>
        </w:tc>
        <w:tc>
          <w:tcPr>
            <w:tcW w:w="0" w:type="auto"/>
            <w:vAlign w:val="center"/>
            <w:hideMark/>
          </w:tcPr>
          <w:p w:rsidR="00133B93" w:rsidRPr="00133B93" w:rsidRDefault="00133B93" w:rsidP="00133B93">
            <w:pPr>
              <w:rPr>
                <w:sz w:val="28"/>
                <w:szCs w:val="28"/>
              </w:rPr>
            </w:pPr>
            <w:r w:rsidRPr="00133B93">
              <w:rPr>
                <w:sz w:val="28"/>
                <w:szCs w:val="28"/>
              </w:rPr>
              <w:t>445662</w:t>
            </w:r>
          </w:p>
        </w:tc>
        <w:tc>
          <w:tcPr>
            <w:tcW w:w="0" w:type="auto"/>
            <w:vAlign w:val="center"/>
            <w:hideMark/>
          </w:tcPr>
          <w:p w:rsidR="00133B93" w:rsidRPr="00133B93" w:rsidRDefault="00133B93" w:rsidP="00133B93">
            <w:pPr>
              <w:rPr>
                <w:sz w:val="28"/>
                <w:szCs w:val="28"/>
              </w:rPr>
            </w:pPr>
            <w:r w:rsidRPr="00133B93">
              <w:rPr>
                <w:sz w:val="28"/>
                <w:szCs w:val="28"/>
              </w:rPr>
              <w:t>445662</w:t>
            </w:r>
          </w:p>
        </w:tc>
        <w:tc>
          <w:tcPr>
            <w:tcW w:w="0" w:type="auto"/>
            <w:vAlign w:val="center"/>
            <w:hideMark/>
          </w:tcPr>
          <w:p w:rsidR="00133B93" w:rsidRPr="00133B93" w:rsidRDefault="00133B93" w:rsidP="00133B93">
            <w:pPr>
              <w:rPr>
                <w:sz w:val="28"/>
                <w:szCs w:val="28"/>
              </w:rPr>
            </w:pPr>
            <w:r w:rsidRPr="00133B93">
              <w:rPr>
                <w:sz w:val="28"/>
                <w:szCs w:val="28"/>
              </w:rPr>
              <w:t>Value 785388</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785389</w:t>
            </w:r>
          </w:p>
        </w:tc>
        <w:tc>
          <w:tcPr>
            <w:tcW w:w="0" w:type="auto"/>
            <w:vAlign w:val="center"/>
            <w:hideMark/>
          </w:tcPr>
          <w:p w:rsidR="00133B93" w:rsidRPr="00133B93" w:rsidRDefault="00133B93" w:rsidP="00133B93">
            <w:pPr>
              <w:rPr>
                <w:sz w:val="28"/>
                <w:szCs w:val="28"/>
              </w:rPr>
            </w:pPr>
            <w:r w:rsidRPr="00133B93">
              <w:rPr>
                <w:sz w:val="28"/>
                <w:szCs w:val="28"/>
              </w:rPr>
              <w:t>157077</w:t>
            </w:r>
          </w:p>
        </w:tc>
        <w:tc>
          <w:tcPr>
            <w:tcW w:w="0" w:type="auto"/>
            <w:vAlign w:val="center"/>
            <w:hideMark/>
          </w:tcPr>
          <w:p w:rsidR="00133B93" w:rsidRPr="00133B93" w:rsidRDefault="00133B93" w:rsidP="00133B93">
            <w:pPr>
              <w:rPr>
                <w:sz w:val="28"/>
                <w:szCs w:val="28"/>
              </w:rPr>
            </w:pPr>
            <w:r w:rsidRPr="00133B93">
              <w:rPr>
                <w:sz w:val="28"/>
                <w:szCs w:val="28"/>
              </w:rPr>
              <w:t>445663</w:t>
            </w:r>
          </w:p>
        </w:tc>
        <w:tc>
          <w:tcPr>
            <w:tcW w:w="0" w:type="auto"/>
            <w:vAlign w:val="center"/>
            <w:hideMark/>
          </w:tcPr>
          <w:p w:rsidR="00133B93" w:rsidRPr="00133B93" w:rsidRDefault="00133B93" w:rsidP="00133B93">
            <w:pPr>
              <w:rPr>
                <w:sz w:val="28"/>
                <w:szCs w:val="28"/>
              </w:rPr>
            </w:pPr>
            <w:r w:rsidRPr="00133B93">
              <w:rPr>
                <w:sz w:val="28"/>
                <w:szCs w:val="28"/>
              </w:rPr>
              <w:t>445663</w:t>
            </w:r>
          </w:p>
        </w:tc>
        <w:tc>
          <w:tcPr>
            <w:tcW w:w="0" w:type="auto"/>
            <w:vAlign w:val="center"/>
            <w:hideMark/>
          </w:tcPr>
          <w:p w:rsidR="00133B93" w:rsidRPr="00133B93" w:rsidRDefault="00133B93" w:rsidP="00133B93">
            <w:pPr>
              <w:rPr>
                <w:sz w:val="28"/>
                <w:szCs w:val="28"/>
              </w:rPr>
            </w:pPr>
            <w:r w:rsidRPr="00133B93">
              <w:rPr>
                <w:sz w:val="28"/>
                <w:szCs w:val="28"/>
              </w:rPr>
              <w:t>Value 785389</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785390</w:t>
            </w:r>
          </w:p>
        </w:tc>
        <w:tc>
          <w:tcPr>
            <w:tcW w:w="0" w:type="auto"/>
            <w:vAlign w:val="center"/>
            <w:hideMark/>
          </w:tcPr>
          <w:p w:rsidR="00133B93" w:rsidRPr="00133B93" w:rsidRDefault="00133B93" w:rsidP="00133B93">
            <w:pPr>
              <w:rPr>
                <w:sz w:val="28"/>
                <w:szCs w:val="28"/>
              </w:rPr>
            </w:pPr>
            <w:r w:rsidRPr="00133B93">
              <w:rPr>
                <w:sz w:val="28"/>
                <w:szCs w:val="28"/>
              </w:rPr>
              <w:t>157077</w:t>
            </w:r>
          </w:p>
        </w:tc>
        <w:tc>
          <w:tcPr>
            <w:tcW w:w="0" w:type="auto"/>
            <w:vAlign w:val="center"/>
            <w:hideMark/>
          </w:tcPr>
          <w:p w:rsidR="00133B93" w:rsidRPr="00133B93" w:rsidRDefault="00133B93" w:rsidP="00133B93">
            <w:pPr>
              <w:rPr>
                <w:sz w:val="28"/>
                <w:szCs w:val="28"/>
              </w:rPr>
            </w:pPr>
            <w:r w:rsidRPr="00133B93">
              <w:rPr>
                <w:sz w:val="28"/>
                <w:szCs w:val="28"/>
              </w:rPr>
              <w:t>445664</w:t>
            </w:r>
          </w:p>
        </w:tc>
        <w:tc>
          <w:tcPr>
            <w:tcW w:w="0" w:type="auto"/>
            <w:vAlign w:val="center"/>
            <w:hideMark/>
          </w:tcPr>
          <w:p w:rsidR="00133B93" w:rsidRPr="00133B93" w:rsidRDefault="00133B93" w:rsidP="00133B93">
            <w:pPr>
              <w:rPr>
                <w:sz w:val="28"/>
                <w:szCs w:val="28"/>
              </w:rPr>
            </w:pPr>
            <w:r w:rsidRPr="00133B93">
              <w:rPr>
                <w:sz w:val="28"/>
                <w:szCs w:val="28"/>
              </w:rPr>
              <w:t>445664</w:t>
            </w:r>
          </w:p>
        </w:tc>
        <w:tc>
          <w:tcPr>
            <w:tcW w:w="0" w:type="auto"/>
            <w:vAlign w:val="center"/>
            <w:hideMark/>
          </w:tcPr>
          <w:p w:rsidR="00133B93" w:rsidRPr="00133B93" w:rsidRDefault="00133B93" w:rsidP="00133B93">
            <w:pPr>
              <w:rPr>
                <w:sz w:val="28"/>
                <w:szCs w:val="28"/>
              </w:rPr>
            </w:pPr>
            <w:r w:rsidRPr="00133B93">
              <w:rPr>
                <w:sz w:val="28"/>
                <w:szCs w:val="28"/>
              </w:rPr>
              <w:t>Value 785390</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785391</w:t>
            </w:r>
          </w:p>
        </w:tc>
        <w:tc>
          <w:tcPr>
            <w:tcW w:w="0" w:type="auto"/>
            <w:vAlign w:val="center"/>
            <w:hideMark/>
          </w:tcPr>
          <w:p w:rsidR="00133B93" w:rsidRPr="00133B93" w:rsidRDefault="00133B93" w:rsidP="00133B93">
            <w:pPr>
              <w:rPr>
                <w:sz w:val="28"/>
                <w:szCs w:val="28"/>
              </w:rPr>
            </w:pPr>
            <w:r w:rsidRPr="00133B93">
              <w:rPr>
                <w:sz w:val="28"/>
                <w:szCs w:val="28"/>
              </w:rPr>
              <w:t>157078</w:t>
            </w:r>
          </w:p>
        </w:tc>
        <w:tc>
          <w:tcPr>
            <w:tcW w:w="0" w:type="auto"/>
            <w:vAlign w:val="center"/>
            <w:hideMark/>
          </w:tcPr>
          <w:p w:rsidR="00133B93" w:rsidRPr="00133B93" w:rsidRDefault="00133B93" w:rsidP="00133B93">
            <w:pPr>
              <w:rPr>
                <w:sz w:val="28"/>
                <w:szCs w:val="28"/>
              </w:rPr>
            </w:pPr>
            <w:r w:rsidRPr="00133B93">
              <w:rPr>
                <w:sz w:val="28"/>
                <w:szCs w:val="28"/>
              </w:rPr>
              <w:t>445667</w:t>
            </w:r>
          </w:p>
        </w:tc>
        <w:tc>
          <w:tcPr>
            <w:tcW w:w="0" w:type="auto"/>
            <w:vAlign w:val="center"/>
            <w:hideMark/>
          </w:tcPr>
          <w:p w:rsidR="00133B93" w:rsidRPr="00133B93" w:rsidRDefault="00133B93" w:rsidP="00133B93">
            <w:pPr>
              <w:rPr>
                <w:sz w:val="28"/>
                <w:szCs w:val="28"/>
              </w:rPr>
            </w:pPr>
            <w:r w:rsidRPr="00133B93">
              <w:rPr>
                <w:sz w:val="28"/>
                <w:szCs w:val="28"/>
              </w:rPr>
              <w:t>445667</w:t>
            </w:r>
          </w:p>
        </w:tc>
        <w:tc>
          <w:tcPr>
            <w:tcW w:w="0" w:type="auto"/>
            <w:vAlign w:val="center"/>
            <w:hideMark/>
          </w:tcPr>
          <w:p w:rsidR="00133B93" w:rsidRPr="00133B93" w:rsidRDefault="00133B93" w:rsidP="00133B93">
            <w:pPr>
              <w:rPr>
                <w:sz w:val="28"/>
                <w:szCs w:val="28"/>
              </w:rPr>
            </w:pPr>
            <w:r w:rsidRPr="00133B93">
              <w:rPr>
                <w:sz w:val="28"/>
                <w:szCs w:val="28"/>
              </w:rPr>
              <w:t>Value 785391</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785392</w:t>
            </w:r>
          </w:p>
        </w:tc>
        <w:tc>
          <w:tcPr>
            <w:tcW w:w="0" w:type="auto"/>
            <w:vAlign w:val="center"/>
            <w:hideMark/>
          </w:tcPr>
          <w:p w:rsidR="00133B93" w:rsidRPr="00133B93" w:rsidRDefault="00133B93" w:rsidP="00133B93">
            <w:pPr>
              <w:rPr>
                <w:sz w:val="28"/>
                <w:szCs w:val="28"/>
              </w:rPr>
            </w:pPr>
            <w:r w:rsidRPr="00133B93">
              <w:rPr>
                <w:sz w:val="28"/>
                <w:szCs w:val="28"/>
              </w:rPr>
              <w:t>157078</w:t>
            </w:r>
          </w:p>
        </w:tc>
        <w:tc>
          <w:tcPr>
            <w:tcW w:w="0" w:type="auto"/>
            <w:vAlign w:val="center"/>
            <w:hideMark/>
          </w:tcPr>
          <w:p w:rsidR="00133B93" w:rsidRPr="00133B93" w:rsidRDefault="00133B93" w:rsidP="00133B93">
            <w:pPr>
              <w:rPr>
                <w:sz w:val="28"/>
                <w:szCs w:val="28"/>
              </w:rPr>
            </w:pPr>
            <w:r w:rsidRPr="00133B93">
              <w:rPr>
                <w:sz w:val="28"/>
                <w:szCs w:val="28"/>
              </w:rPr>
              <w:t>445668</w:t>
            </w:r>
          </w:p>
        </w:tc>
        <w:tc>
          <w:tcPr>
            <w:tcW w:w="0" w:type="auto"/>
            <w:vAlign w:val="center"/>
            <w:hideMark/>
          </w:tcPr>
          <w:p w:rsidR="00133B93" w:rsidRPr="00133B93" w:rsidRDefault="00133B93" w:rsidP="00133B93">
            <w:pPr>
              <w:rPr>
                <w:sz w:val="28"/>
                <w:szCs w:val="28"/>
              </w:rPr>
            </w:pPr>
            <w:r w:rsidRPr="00133B93">
              <w:rPr>
                <w:sz w:val="28"/>
                <w:szCs w:val="28"/>
              </w:rPr>
              <w:t>445668</w:t>
            </w:r>
          </w:p>
        </w:tc>
        <w:tc>
          <w:tcPr>
            <w:tcW w:w="0" w:type="auto"/>
            <w:vAlign w:val="center"/>
            <w:hideMark/>
          </w:tcPr>
          <w:p w:rsidR="00133B93" w:rsidRPr="00133B93" w:rsidRDefault="00133B93" w:rsidP="00133B93">
            <w:pPr>
              <w:rPr>
                <w:sz w:val="28"/>
                <w:szCs w:val="28"/>
              </w:rPr>
            </w:pPr>
            <w:r w:rsidRPr="00133B93">
              <w:rPr>
                <w:sz w:val="28"/>
                <w:szCs w:val="28"/>
              </w:rPr>
              <w:t>Value 785392</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785393</w:t>
            </w:r>
          </w:p>
        </w:tc>
        <w:tc>
          <w:tcPr>
            <w:tcW w:w="0" w:type="auto"/>
            <w:vAlign w:val="center"/>
            <w:hideMark/>
          </w:tcPr>
          <w:p w:rsidR="00133B93" w:rsidRPr="00133B93" w:rsidRDefault="00133B93" w:rsidP="00133B93">
            <w:pPr>
              <w:rPr>
                <w:sz w:val="28"/>
                <w:szCs w:val="28"/>
              </w:rPr>
            </w:pPr>
            <w:r w:rsidRPr="00133B93">
              <w:rPr>
                <w:sz w:val="28"/>
                <w:szCs w:val="28"/>
              </w:rPr>
              <w:t>157078</w:t>
            </w:r>
          </w:p>
        </w:tc>
        <w:tc>
          <w:tcPr>
            <w:tcW w:w="0" w:type="auto"/>
            <w:vAlign w:val="center"/>
            <w:hideMark/>
          </w:tcPr>
          <w:p w:rsidR="00133B93" w:rsidRPr="00133B93" w:rsidRDefault="00133B93" w:rsidP="00133B93">
            <w:pPr>
              <w:rPr>
                <w:sz w:val="28"/>
                <w:szCs w:val="28"/>
              </w:rPr>
            </w:pPr>
            <w:r w:rsidRPr="00133B93">
              <w:rPr>
                <w:sz w:val="28"/>
                <w:szCs w:val="28"/>
              </w:rPr>
              <w:t>445669</w:t>
            </w:r>
          </w:p>
        </w:tc>
        <w:tc>
          <w:tcPr>
            <w:tcW w:w="0" w:type="auto"/>
            <w:vAlign w:val="center"/>
            <w:hideMark/>
          </w:tcPr>
          <w:p w:rsidR="00133B93" w:rsidRPr="00133B93" w:rsidRDefault="00133B93" w:rsidP="00133B93">
            <w:pPr>
              <w:rPr>
                <w:sz w:val="28"/>
                <w:szCs w:val="28"/>
              </w:rPr>
            </w:pPr>
            <w:r w:rsidRPr="00133B93">
              <w:rPr>
                <w:sz w:val="28"/>
                <w:szCs w:val="28"/>
              </w:rPr>
              <w:t>445669</w:t>
            </w:r>
          </w:p>
        </w:tc>
        <w:tc>
          <w:tcPr>
            <w:tcW w:w="0" w:type="auto"/>
            <w:vAlign w:val="center"/>
            <w:hideMark/>
          </w:tcPr>
          <w:p w:rsidR="00133B93" w:rsidRPr="00133B93" w:rsidRDefault="00133B93" w:rsidP="00133B93">
            <w:pPr>
              <w:rPr>
                <w:sz w:val="28"/>
                <w:szCs w:val="28"/>
              </w:rPr>
            </w:pPr>
            <w:r w:rsidRPr="00133B93">
              <w:rPr>
                <w:sz w:val="28"/>
                <w:szCs w:val="28"/>
              </w:rPr>
              <w:t>Value 785393</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785394</w:t>
            </w:r>
          </w:p>
        </w:tc>
        <w:tc>
          <w:tcPr>
            <w:tcW w:w="0" w:type="auto"/>
            <w:vAlign w:val="center"/>
            <w:hideMark/>
          </w:tcPr>
          <w:p w:rsidR="00133B93" w:rsidRPr="00133B93" w:rsidRDefault="00133B93" w:rsidP="00133B93">
            <w:pPr>
              <w:rPr>
                <w:sz w:val="28"/>
                <w:szCs w:val="28"/>
              </w:rPr>
            </w:pPr>
            <w:r w:rsidRPr="00133B93">
              <w:rPr>
                <w:sz w:val="28"/>
                <w:szCs w:val="28"/>
              </w:rPr>
              <w:t>157078</w:t>
            </w:r>
          </w:p>
        </w:tc>
        <w:tc>
          <w:tcPr>
            <w:tcW w:w="0" w:type="auto"/>
            <w:vAlign w:val="center"/>
            <w:hideMark/>
          </w:tcPr>
          <w:p w:rsidR="00133B93" w:rsidRPr="00133B93" w:rsidRDefault="00133B93" w:rsidP="00133B93">
            <w:pPr>
              <w:rPr>
                <w:sz w:val="28"/>
                <w:szCs w:val="28"/>
              </w:rPr>
            </w:pPr>
            <w:r w:rsidRPr="00133B93">
              <w:rPr>
                <w:sz w:val="28"/>
                <w:szCs w:val="28"/>
              </w:rPr>
              <w:t>445670</w:t>
            </w:r>
          </w:p>
        </w:tc>
        <w:tc>
          <w:tcPr>
            <w:tcW w:w="0" w:type="auto"/>
            <w:vAlign w:val="center"/>
            <w:hideMark/>
          </w:tcPr>
          <w:p w:rsidR="00133B93" w:rsidRPr="00133B93" w:rsidRDefault="00133B93" w:rsidP="00133B93">
            <w:pPr>
              <w:rPr>
                <w:sz w:val="28"/>
                <w:szCs w:val="28"/>
              </w:rPr>
            </w:pPr>
            <w:r w:rsidRPr="00133B93">
              <w:rPr>
                <w:sz w:val="28"/>
                <w:szCs w:val="28"/>
              </w:rPr>
              <w:t>445670</w:t>
            </w:r>
          </w:p>
        </w:tc>
        <w:tc>
          <w:tcPr>
            <w:tcW w:w="0" w:type="auto"/>
            <w:vAlign w:val="center"/>
            <w:hideMark/>
          </w:tcPr>
          <w:p w:rsidR="00133B93" w:rsidRPr="00133B93" w:rsidRDefault="00133B93" w:rsidP="00133B93">
            <w:pPr>
              <w:rPr>
                <w:sz w:val="28"/>
                <w:szCs w:val="28"/>
              </w:rPr>
            </w:pPr>
            <w:r w:rsidRPr="00133B93">
              <w:rPr>
                <w:sz w:val="28"/>
                <w:szCs w:val="28"/>
              </w:rPr>
              <w:t>Value 785394</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785395</w:t>
            </w:r>
          </w:p>
        </w:tc>
        <w:tc>
          <w:tcPr>
            <w:tcW w:w="0" w:type="auto"/>
            <w:vAlign w:val="center"/>
            <w:hideMark/>
          </w:tcPr>
          <w:p w:rsidR="00133B93" w:rsidRPr="00133B93" w:rsidRDefault="00133B93" w:rsidP="00133B93">
            <w:pPr>
              <w:rPr>
                <w:sz w:val="28"/>
                <w:szCs w:val="28"/>
              </w:rPr>
            </w:pPr>
            <w:r w:rsidRPr="00133B93">
              <w:rPr>
                <w:sz w:val="28"/>
                <w:szCs w:val="28"/>
              </w:rPr>
              <w:t>157078</w:t>
            </w:r>
          </w:p>
        </w:tc>
        <w:tc>
          <w:tcPr>
            <w:tcW w:w="0" w:type="auto"/>
            <w:vAlign w:val="center"/>
            <w:hideMark/>
          </w:tcPr>
          <w:p w:rsidR="00133B93" w:rsidRPr="00133B93" w:rsidRDefault="00133B93" w:rsidP="00133B93">
            <w:pPr>
              <w:rPr>
                <w:sz w:val="28"/>
                <w:szCs w:val="28"/>
              </w:rPr>
            </w:pPr>
            <w:r w:rsidRPr="00133B93">
              <w:rPr>
                <w:sz w:val="28"/>
                <w:szCs w:val="28"/>
              </w:rPr>
              <w:t>445671</w:t>
            </w:r>
          </w:p>
        </w:tc>
        <w:tc>
          <w:tcPr>
            <w:tcW w:w="0" w:type="auto"/>
            <w:vAlign w:val="center"/>
            <w:hideMark/>
          </w:tcPr>
          <w:p w:rsidR="00133B93" w:rsidRPr="00133B93" w:rsidRDefault="00133B93" w:rsidP="00133B93">
            <w:pPr>
              <w:rPr>
                <w:sz w:val="28"/>
                <w:szCs w:val="28"/>
              </w:rPr>
            </w:pPr>
            <w:r w:rsidRPr="00133B93">
              <w:rPr>
                <w:sz w:val="28"/>
                <w:szCs w:val="28"/>
              </w:rPr>
              <w:t>445671</w:t>
            </w:r>
          </w:p>
        </w:tc>
        <w:tc>
          <w:tcPr>
            <w:tcW w:w="0" w:type="auto"/>
            <w:vAlign w:val="center"/>
            <w:hideMark/>
          </w:tcPr>
          <w:p w:rsidR="00133B93" w:rsidRPr="00133B93" w:rsidRDefault="00133B93" w:rsidP="00133B93">
            <w:pPr>
              <w:rPr>
                <w:sz w:val="28"/>
                <w:szCs w:val="28"/>
              </w:rPr>
            </w:pPr>
            <w:r w:rsidRPr="00133B93">
              <w:rPr>
                <w:sz w:val="28"/>
                <w:szCs w:val="28"/>
              </w:rPr>
              <w:t>Value 785395</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785396</w:t>
            </w:r>
          </w:p>
        </w:tc>
        <w:tc>
          <w:tcPr>
            <w:tcW w:w="0" w:type="auto"/>
            <w:vAlign w:val="center"/>
            <w:hideMark/>
          </w:tcPr>
          <w:p w:rsidR="00133B93" w:rsidRPr="00133B93" w:rsidRDefault="00133B93" w:rsidP="00133B93">
            <w:pPr>
              <w:rPr>
                <w:sz w:val="28"/>
                <w:szCs w:val="28"/>
              </w:rPr>
            </w:pPr>
            <w:r w:rsidRPr="00133B93">
              <w:rPr>
                <w:sz w:val="28"/>
                <w:szCs w:val="28"/>
              </w:rPr>
              <w:t>157079</w:t>
            </w:r>
          </w:p>
        </w:tc>
        <w:tc>
          <w:tcPr>
            <w:tcW w:w="0" w:type="auto"/>
            <w:vAlign w:val="center"/>
            <w:hideMark/>
          </w:tcPr>
          <w:p w:rsidR="00133B93" w:rsidRPr="00133B93" w:rsidRDefault="00133B93" w:rsidP="00133B93">
            <w:pPr>
              <w:rPr>
                <w:sz w:val="28"/>
                <w:szCs w:val="28"/>
              </w:rPr>
            </w:pPr>
            <w:r w:rsidRPr="00133B93">
              <w:rPr>
                <w:sz w:val="28"/>
                <w:szCs w:val="28"/>
              </w:rPr>
              <w:t>445674</w:t>
            </w:r>
          </w:p>
        </w:tc>
        <w:tc>
          <w:tcPr>
            <w:tcW w:w="0" w:type="auto"/>
            <w:vAlign w:val="center"/>
            <w:hideMark/>
          </w:tcPr>
          <w:p w:rsidR="00133B93" w:rsidRPr="00133B93" w:rsidRDefault="00133B93" w:rsidP="00133B93">
            <w:pPr>
              <w:rPr>
                <w:sz w:val="28"/>
                <w:szCs w:val="28"/>
              </w:rPr>
            </w:pPr>
            <w:r w:rsidRPr="00133B93">
              <w:rPr>
                <w:sz w:val="28"/>
                <w:szCs w:val="28"/>
              </w:rPr>
              <w:t>445674</w:t>
            </w:r>
          </w:p>
        </w:tc>
        <w:tc>
          <w:tcPr>
            <w:tcW w:w="0" w:type="auto"/>
            <w:vAlign w:val="center"/>
            <w:hideMark/>
          </w:tcPr>
          <w:p w:rsidR="00133B93" w:rsidRPr="00133B93" w:rsidRDefault="00133B93" w:rsidP="00133B93">
            <w:pPr>
              <w:rPr>
                <w:sz w:val="28"/>
                <w:szCs w:val="28"/>
              </w:rPr>
            </w:pPr>
            <w:r w:rsidRPr="00133B93">
              <w:rPr>
                <w:sz w:val="28"/>
                <w:szCs w:val="28"/>
              </w:rPr>
              <w:t>Value 785396</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785397</w:t>
            </w:r>
          </w:p>
        </w:tc>
        <w:tc>
          <w:tcPr>
            <w:tcW w:w="0" w:type="auto"/>
            <w:vAlign w:val="center"/>
            <w:hideMark/>
          </w:tcPr>
          <w:p w:rsidR="00133B93" w:rsidRPr="00133B93" w:rsidRDefault="00133B93" w:rsidP="00133B93">
            <w:pPr>
              <w:rPr>
                <w:sz w:val="28"/>
                <w:szCs w:val="28"/>
              </w:rPr>
            </w:pPr>
            <w:r w:rsidRPr="00133B93">
              <w:rPr>
                <w:sz w:val="28"/>
                <w:szCs w:val="28"/>
              </w:rPr>
              <w:t>157079</w:t>
            </w:r>
          </w:p>
        </w:tc>
        <w:tc>
          <w:tcPr>
            <w:tcW w:w="0" w:type="auto"/>
            <w:vAlign w:val="center"/>
            <w:hideMark/>
          </w:tcPr>
          <w:p w:rsidR="00133B93" w:rsidRPr="00133B93" w:rsidRDefault="00133B93" w:rsidP="00133B93">
            <w:pPr>
              <w:rPr>
                <w:sz w:val="28"/>
                <w:szCs w:val="28"/>
              </w:rPr>
            </w:pPr>
            <w:r w:rsidRPr="00133B93">
              <w:rPr>
                <w:sz w:val="28"/>
                <w:szCs w:val="28"/>
              </w:rPr>
              <w:t>445675</w:t>
            </w:r>
          </w:p>
        </w:tc>
        <w:tc>
          <w:tcPr>
            <w:tcW w:w="0" w:type="auto"/>
            <w:vAlign w:val="center"/>
            <w:hideMark/>
          </w:tcPr>
          <w:p w:rsidR="00133B93" w:rsidRPr="00133B93" w:rsidRDefault="00133B93" w:rsidP="00133B93">
            <w:pPr>
              <w:rPr>
                <w:sz w:val="28"/>
                <w:szCs w:val="28"/>
              </w:rPr>
            </w:pPr>
            <w:r w:rsidRPr="00133B93">
              <w:rPr>
                <w:sz w:val="28"/>
                <w:szCs w:val="28"/>
              </w:rPr>
              <w:t>445675</w:t>
            </w:r>
          </w:p>
        </w:tc>
        <w:tc>
          <w:tcPr>
            <w:tcW w:w="0" w:type="auto"/>
            <w:vAlign w:val="center"/>
            <w:hideMark/>
          </w:tcPr>
          <w:p w:rsidR="00133B93" w:rsidRPr="00133B93" w:rsidRDefault="00133B93" w:rsidP="00133B93">
            <w:pPr>
              <w:rPr>
                <w:sz w:val="28"/>
                <w:szCs w:val="28"/>
              </w:rPr>
            </w:pPr>
            <w:r w:rsidRPr="00133B93">
              <w:rPr>
                <w:sz w:val="28"/>
                <w:szCs w:val="28"/>
              </w:rPr>
              <w:t>Value 785397</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785398</w:t>
            </w:r>
          </w:p>
        </w:tc>
        <w:tc>
          <w:tcPr>
            <w:tcW w:w="0" w:type="auto"/>
            <w:vAlign w:val="center"/>
            <w:hideMark/>
          </w:tcPr>
          <w:p w:rsidR="00133B93" w:rsidRPr="00133B93" w:rsidRDefault="00133B93" w:rsidP="00133B93">
            <w:pPr>
              <w:rPr>
                <w:sz w:val="28"/>
                <w:szCs w:val="28"/>
              </w:rPr>
            </w:pPr>
            <w:r w:rsidRPr="00133B93">
              <w:rPr>
                <w:sz w:val="28"/>
                <w:szCs w:val="28"/>
              </w:rPr>
              <w:t>157079</w:t>
            </w:r>
          </w:p>
        </w:tc>
        <w:tc>
          <w:tcPr>
            <w:tcW w:w="0" w:type="auto"/>
            <w:vAlign w:val="center"/>
            <w:hideMark/>
          </w:tcPr>
          <w:p w:rsidR="00133B93" w:rsidRPr="00133B93" w:rsidRDefault="00133B93" w:rsidP="00133B93">
            <w:pPr>
              <w:rPr>
                <w:sz w:val="28"/>
                <w:szCs w:val="28"/>
              </w:rPr>
            </w:pPr>
            <w:r w:rsidRPr="00133B93">
              <w:rPr>
                <w:sz w:val="28"/>
                <w:szCs w:val="28"/>
              </w:rPr>
              <w:t>445676</w:t>
            </w:r>
          </w:p>
        </w:tc>
        <w:tc>
          <w:tcPr>
            <w:tcW w:w="0" w:type="auto"/>
            <w:vAlign w:val="center"/>
            <w:hideMark/>
          </w:tcPr>
          <w:p w:rsidR="00133B93" w:rsidRPr="00133B93" w:rsidRDefault="00133B93" w:rsidP="00133B93">
            <w:pPr>
              <w:rPr>
                <w:sz w:val="28"/>
                <w:szCs w:val="28"/>
              </w:rPr>
            </w:pPr>
            <w:r w:rsidRPr="00133B93">
              <w:rPr>
                <w:sz w:val="28"/>
                <w:szCs w:val="28"/>
              </w:rPr>
              <w:t>445676</w:t>
            </w:r>
          </w:p>
        </w:tc>
        <w:tc>
          <w:tcPr>
            <w:tcW w:w="0" w:type="auto"/>
            <w:vAlign w:val="center"/>
            <w:hideMark/>
          </w:tcPr>
          <w:p w:rsidR="00133B93" w:rsidRPr="00133B93" w:rsidRDefault="00133B93" w:rsidP="00133B93">
            <w:pPr>
              <w:rPr>
                <w:sz w:val="28"/>
                <w:szCs w:val="28"/>
              </w:rPr>
            </w:pPr>
            <w:r w:rsidRPr="00133B93">
              <w:rPr>
                <w:sz w:val="28"/>
                <w:szCs w:val="28"/>
              </w:rPr>
              <w:t>Value 785398</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785399</w:t>
            </w:r>
          </w:p>
        </w:tc>
        <w:tc>
          <w:tcPr>
            <w:tcW w:w="0" w:type="auto"/>
            <w:vAlign w:val="center"/>
            <w:hideMark/>
          </w:tcPr>
          <w:p w:rsidR="00133B93" w:rsidRPr="00133B93" w:rsidRDefault="00133B93" w:rsidP="00133B93">
            <w:pPr>
              <w:rPr>
                <w:sz w:val="28"/>
                <w:szCs w:val="28"/>
              </w:rPr>
            </w:pPr>
            <w:r w:rsidRPr="00133B93">
              <w:rPr>
                <w:sz w:val="28"/>
                <w:szCs w:val="28"/>
              </w:rPr>
              <w:t>157079</w:t>
            </w:r>
          </w:p>
        </w:tc>
        <w:tc>
          <w:tcPr>
            <w:tcW w:w="0" w:type="auto"/>
            <w:vAlign w:val="center"/>
            <w:hideMark/>
          </w:tcPr>
          <w:p w:rsidR="00133B93" w:rsidRPr="00133B93" w:rsidRDefault="00133B93" w:rsidP="00133B93">
            <w:pPr>
              <w:rPr>
                <w:sz w:val="28"/>
                <w:szCs w:val="28"/>
              </w:rPr>
            </w:pPr>
            <w:r w:rsidRPr="00133B93">
              <w:rPr>
                <w:sz w:val="28"/>
                <w:szCs w:val="28"/>
              </w:rPr>
              <w:t>445677</w:t>
            </w:r>
          </w:p>
        </w:tc>
        <w:tc>
          <w:tcPr>
            <w:tcW w:w="0" w:type="auto"/>
            <w:vAlign w:val="center"/>
            <w:hideMark/>
          </w:tcPr>
          <w:p w:rsidR="00133B93" w:rsidRPr="00133B93" w:rsidRDefault="00133B93" w:rsidP="00133B93">
            <w:pPr>
              <w:rPr>
                <w:sz w:val="28"/>
                <w:szCs w:val="28"/>
              </w:rPr>
            </w:pPr>
            <w:r w:rsidRPr="00133B93">
              <w:rPr>
                <w:sz w:val="28"/>
                <w:szCs w:val="28"/>
              </w:rPr>
              <w:t>445677</w:t>
            </w:r>
          </w:p>
        </w:tc>
        <w:tc>
          <w:tcPr>
            <w:tcW w:w="0" w:type="auto"/>
            <w:vAlign w:val="center"/>
            <w:hideMark/>
          </w:tcPr>
          <w:p w:rsidR="00133B93" w:rsidRPr="00133B93" w:rsidRDefault="00133B93" w:rsidP="00133B93">
            <w:pPr>
              <w:rPr>
                <w:sz w:val="28"/>
                <w:szCs w:val="28"/>
              </w:rPr>
            </w:pPr>
            <w:r w:rsidRPr="00133B93">
              <w:rPr>
                <w:sz w:val="28"/>
                <w:szCs w:val="28"/>
              </w:rPr>
              <w:t xml:space="preserve">Value </w:t>
            </w:r>
            <w:r w:rsidRPr="00133B93">
              <w:rPr>
                <w:sz w:val="28"/>
                <w:szCs w:val="28"/>
              </w:rPr>
              <w:lastRenderedPageBreak/>
              <w:t>785399</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lastRenderedPageBreak/>
              <w:t>785400</w:t>
            </w:r>
          </w:p>
        </w:tc>
        <w:tc>
          <w:tcPr>
            <w:tcW w:w="0" w:type="auto"/>
            <w:vAlign w:val="center"/>
            <w:hideMark/>
          </w:tcPr>
          <w:p w:rsidR="00133B93" w:rsidRPr="00133B93" w:rsidRDefault="00133B93" w:rsidP="00133B93">
            <w:pPr>
              <w:rPr>
                <w:sz w:val="28"/>
                <w:szCs w:val="28"/>
              </w:rPr>
            </w:pPr>
            <w:r w:rsidRPr="00133B93">
              <w:rPr>
                <w:sz w:val="28"/>
                <w:szCs w:val="28"/>
              </w:rPr>
              <w:t>157079</w:t>
            </w:r>
          </w:p>
        </w:tc>
        <w:tc>
          <w:tcPr>
            <w:tcW w:w="0" w:type="auto"/>
            <w:vAlign w:val="center"/>
            <w:hideMark/>
          </w:tcPr>
          <w:p w:rsidR="00133B93" w:rsidRPr="00133B93" w:rsidRDefault="00133B93" w:rsidP="00133B93">
            <w:pPr>
              <w:rPr>
                <w:sz w:val="28"/>
                <w:szCs w:val="28"/>
              </w:rPr>
            </w:pPr>
            <w:r w:rsidRPr="00133B93">
              <w:rPr>
                <w:sz w:val="28"/>
                <w:szCs w:val="28"/>
              </w:rPr>
              <w:t>445678</w:t>
            </w:r>
          </w:p>
        </w:tc>
        <w:tc>
          <w:tcPr>
            <w:tcW w:w="0" w:type="auto"/>
            <w:vAlign w:val="center"/>
            <w:hideMark/>
          </w:tcPr>
          <w:p w:rsidR="00133B93" w:rsidRPr="00133B93" w:rsidRDefault="00133B93" w:rsidP="00133B93">
            <w:pPr>
              <w:rPr>
                <w:sz w:val="28"/>
                <w:szCs w:val="28"/>
              </w:rPr>
            </w:pPr>
            <w:r w:rsidRPr="00133B93">
              <w:rPr>
                <w:sz w:val="28"/>
                <w:szCs w:val="28"/>
              </w:rPr>
              <w:t>445678</w:t>
            </w:r>
          </w:p>
        </w:tc>
        <w:tc>
          <w:tcPr>
            <w:tcW w:w="0" w:type="auto"/>
            <w:vAlign w:val="center"/>
            <w:hideMark/>
          </w:tcPr>
          <w:p w:rsidR="00133B93" w:rsidRPr="00133B93" w:rsidRDefault="00133B93" w:rsidP="00133B93">
            <w:pPr>
              <w:rPr>
                <w:sz w:val="28"/>
                <w:szCs w:val="28"/>
              </w:rPr>
            </w:pPr>
            <w:r w:rsidRPr="00133B93">
              <w:rPr>
                <w:sz w:val="28"/>
                <w:szCs w:val="28"/>
              </w:rPr>
              <w:t>Value 785400</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785401</w:t>
            </w:r>
          </w:p>
        </w:tc>
        <w:tc>
          <w:tcPr>
            <w:tcW w:w="0" w:type="auto"/>
            <w:vAlign w:val="center"/>
            <w:hideMark/>
          </w:tcPr>
          <w:p w:rsidR="00133B93" w:rsidRPr="00133B93" w:rsidRDefault="00133B93" w:rsidP="00133B93">
            <w:pPr>
              <w:rPr>
                <w:sz w:val="28"/>
                <w:szCs w:val="28"/>
              </w:rPr>
            </w:pPr>
            <w:r w:rsidRPr="00133B93">
              <w:rPr>
                <w:sz w:val="28"/>
                <w:szCs w:val="28"/>
              </w:rPr>
              <w:t>157080</w:t>
            </w:r>
          </w:p>
        </w:tc>
        <w:tc>
          <w:tcPr>
            <w:tcW w:w="0" w:type="auto"/>
            <w:vAlign w:val="center"/>
            <w:hideMark/>
          </w:tcPr>
          <w:p w:rsidR="00133B93" w:rsidRPr="00133B93" w:rsidRDefault="00133B93" w:rsidP="00133B93">
            <w:pPr>
              <w:rPr>
                <w:sz w:val="28"/>
                <w:szCs w:val="28"/>
              </w:rPr>
            </w:pPr>
            <w:r w:rsidRPr="00133B93">
              <w:rPr>
                <w:sz w:val="28"/>
                <w:szCs w:val="28"/>
              </w:rPr>
              <w:t>445681</w:t>
            </w:r>
          </w:p>
        </w:tc>
        <w:tc>
          <w:tcPr>
            <w:tcW w:w="0" w:type="auto"/>
            <w:vAlign w:val="center"/>
            <w:hideMark/>
          </w:tcPr>
          <w:p w:rsidR="00133B93" w:rsidRPr="00133B93" w:rsidRDefault="00133B93" w:rsidP="00133B93">
            <w:pPr>
              <w:rPr>
                <w:sz w:val="28"/>
                <w:szCs w:val="28"/>
              </w:rPr>
            </w:pPr>
            <w:r w:rsidRPr="00133B93">
              <w:rPr>
                <w:sz w:val="28"/>
                <w:szCs w:val="28"/>
              </w:rPr>
              <w:t>445681</w:t>
            </w:r>
          </w:p>
        </w:tc>
        <w:tc>
          <w:tcPr>
            <w:tcW w:w="0" w:type="auto"/>
            <w:vAlign w:val="center"/>
            <w:hideMark/>
          </w:tcPr>
          <w:p w:rsidR="00133B93" w:rsidRPr="00133B93" w:rsidRDefault="00133B93" w:rsidP="00133B93">
            <w:pPr>
              <w:rPr>
                <w:sz w:val="28"/>
                <w:szCs w:val="28"/>
              </w:rPr>
            </w:pPr>
            <w:r w:rsidRPr="00133B93">
              <w:rPr>
                <w:sz w:val="28"/>
                <w:szCs w:val="28"/>
              </w:rPr>
              <w:t>Value 785401</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785402</w:t>
            </w:r>
          </w:p>
        </w:tc>
        <w:tc>
          <w:tcPr>
            <w:tcW w:w="0" w:type="auto"/>
            <w:vAlign w:val="center"/>
            <w:hideMark/>
          </w:tcPr>
          <w:p w:rsidR="00133B93" w:rsidRPr="00133B93" w:rsidRDefault="00133B93" w:rsidP="00133B93">
            <w:pPr>
              <w:rPr>
                <w:sz w:val="28"/>
                <w:szCs w:val="28"/>
              </w:rPr>
            </w:pPr>
            <w:r w:rsidRPr="00133B93">
              <w:rPr>
                <w:sz w:val="28"/>
                <w:szCs w:val="28"/>
              </w:rPr>
              <w:t>157080</w:t>
            </w:r>
          </w:p>
        </w:tc>
        <w:tc>
          <w:tcPr>
            <w:tcW w:w="0" w:type="auto"/>
            <w:vAlign w:val="center"/>
            <w:hideMark/>
          </w:tcPr>
          <w:p w:rsidR="00133B93" w:rsidRPr="00133B93" w:rsidRDefault="00133B93" w:rsidP="00133B93">
            <w:pPr>
              <w:rPr>
                <w:sz w:val="28"/>
                <w:szCs w:val="28"/>
              </w:rPr>
            </w:pPr>
            <w:r w:rsidRPr="00133B93">
              <w:rPr>
                <w:sz w:val="28"/>
                <w:szCs w:val="28"/>
              </w:rPr>
              <w:t>445682</w:t>
            </w:r>
          </w:p>
        </w:tc>
        <w:tc>
          <w:tcPr>
            <w:tcW w:w="0" w:type="auto"/>
            <w:vAlign w:val="center"/>
            <w:hideMark/>
          </w:tcPr>
          <w:p w:rsidR="00133B93" w:rsidRPr="00133B93" w:rsidRDefault="00133B93" w:rsidP="00133B93">
            <w:pPr>
              <w:rPr>
                <w:sz w:val="28"/>
                <w:szCs w:val="28"/>
              </w:rPr>
            </w:pPr>
            <w:r w:rsidRPr="00133B93">
              <w:rPr>
                <w:sz w:val="28"/>
                <w:szCs w:val="28"/>
              </w:rPr>
              <w:t>445682</w:t>
            </w:r>
          </w:p>
        </w:tc>
        <w:tc>
          <w:tcPr>
            <w:tcW w:w="0" w:type="auto"/>
            <w:vAlign w:val="center"/>
            <w:hideMark/>
          </w:tcPr>
          <w:p w:rsidR="00133B93" w:rsidRPr="00133B93" w:rsidRDefault="00133B93" w:rsidP="00133B93">
            <w:pPr>
              <w:rPr>
                <w:sz w:val="28"/>
                <w:szCs w:val="28"/>
              </w:rPr>
            </w:pPr>
            <w:r w:rsidRPr="00133B93">
              <w:rPr>
                <w:sz w:val="28"/>
                <w:szCs w:val="28"/>
              </w:rPr>
              <w:t>Value 785402</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785403</w:t>
            </w:r>
          </w:p>
        </w:tc>
        <w:tc>
          <w:tcPr>
            <w:tcW w:w="0" w:type="auto"/>
            <w:vAlign w:val="center"/>
            <w:hideMark/>
          </w:tcPr>
          <w:p w:rsidR="00133B93" w:rsidRPr="00133B93" w:rsidRDefault="00133B93" w:rsidP="00133B93">
            <w:pPr>
              <w:rPr>
                <w:sz w:val="28"/>
                <w:szCs w:val="28"/>
              </w:rPr>
            </w:pPr>
            <w:r w:rsidRPr="00133B93">
              <w:rPr>
                <w:sz w:val="28"/>
                <w:szCs w:val="28"/>
              </w:rPr>
              <w:t>157080</w:t>
            </w:r>
          </w:p>
        </w:tc>
        <w:tc>
          <w:tcPr>
            <w:tcW w:w="0" w:type="auto"/>
            <w:vAlign w:val="center"/>
            <w:hideMark/>
          </w:tcPr>
          <w:p w:rsidR="00133B93" w:rsidRPr="00133B93" w:rsidRDefault="00133B93" w:rsidP="00133B93">
            <w:pPr>
              <w:rPr>
                <w:sz w:val="28"/>
                <w:szCs w:val="28"/>
              </w:rPr>
            </w:pPr>
            <w:r w:rsidRPr="00133B93">
              <w:rPr>
                <w:sz w:val="28"/>
                <w:szCs w:val="28"/>
              </w:rPr>
              <w:t>445683</w:t>
            </w:r>
          </w:p>
        </w:tc>
        <w:tc>
          <w:tcPr>
            <w:tcW w:w="0" w:type="auto"/>
            <w:vAlign w:val="center"/>
            <w:hideMark/>
          </w:tcPr>
          <w:p w:rsidR="00133B93" w:rsidRPr="00133B93" w:rsidRDefault="00133B93" w:rsidP="00133B93">
            <w:pPr>
              <w:rPr>
                <w:sz w:val="28"/>
                <w:szCs w:val="28"/>
              </w:rPr>
            </w:pPr>
            <w:r w:rsidRPr="00133B93">
              <w:rPr>
                <w:sz w:val="28"/>
                <w:szCs w:val="28"/>
              </w:rPr>
              <w:t>445683</w:t>
            </w:r>
          </w:p>
        </w:tc>
        <w:tc>
          <w:tcPr>
            <w:tcW w:w="0" w:type="auto"/>
            <w:vAlign w:val="center"/>
            <w:hideMark/>
          </w:tcPr>
          <w:p w:rsidR="00133B93" w:rsidRPr="00133B93" w:rsidRDefault="00133B93" w:rsidP="00133B93">
            <w:pPr>
              <w:rPr>
                <w:sz w:val="28"/>
                <w:szCs w:val="28"/>
              </w:rPr>
            </w:pPr>
            <w:r w:rsidRPr="00133B93">
              <w:rPr>
                <w:sz w:val="28"/>
                <w:szCs w:val="28"/>
              </w:rPr>
              <w:t>Value 785403</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785404</w:t>
            </w:r>
          </w:p>
        </w:tc>
        <w:tc>
          <w:tcPr>
            <w:tcW w:w="0" w:type="auto"/>
            <w:vAlign w:val="center"/>
            <w:hideMark/>
          </w:tcPr>
          <w:p w:rsidR="00133B93" w:rsidRPr="00133B93" w:rsidRDefault="00133B93" w:rsidP="00133B93">
            <w:pPr>
              <w:rPr>
                <w:sz w:val="28"/>
                <w:szCs w:val="28"/>
              </w:rPr>
            </w:pPr>
            <w:r w:rsidRPr="00133B93">
              <w:rPr>
                <w:sz w:val="28"/>
                <w:szCs w:val="28"/>
              </w:rPr>
              <w:t>157080</w:t>
            </w:r>
          </w:p>
        </w:tc>
        <w:tc>
          <w:tcPr>
            <w:tcW w:w="0" w:type="auto"/>
            <w:vAlign w:val="center"/>
            <w:hideMark/>
          </w:tcPr>
          <w:p w:rsidR="00133B93" w:rsidRPr="00133B93" w:rsidRDefault="00133B93" w:rsidP="00133B93">
            <w:pPr>
              <w:rPr>
                <w:sz w:val="28"/>
                <w:szCs w:val="28"/>
              </w:rPr>
            </w:pPr>
            <w:r w:rsidRPr="00133B93">
              <w:rPr>
                <w:sz w:val="28"/>
                <w:szCs w:val="28"/>
              </w:rPr>
              <w:t>445684</w:t>
            </w:r>
          </w:p>
        </w:tc>
        <w:tc>
          <w:tcPr>
            <w:tcW w:w="0" w:type="auto"/>
            <w:vAlign w:val="center"/>
            <w:hideMark/>
          </w:tcPr>
          <w:p w:rsidR="00133B93" w:rsidRPr="00133B93" w:rsidRDefault="00133B93" w:rsidP="00133B93">
            <w:pPr>
              <w:rPr>
                <w:sz w:val="28"/>
                <w:szCs w:val="28"/>
              </w:rPr>
            </w:pPr>
            <w:r w:rsidRPr="00133B93">
              <w:rPr>
                <w:sz w:val="28"/>
                <w:szCs w:val="28"/>
              </w:rPr>
              <w:t>445684</w:t>
            </w:r>
          </w:p>
        </w:tc>
        <w:tc>
          <w:tcPr>
            <w:tcW w:w="0" w:type="auto"/>
            <w:vAlign w:val="center"/>
            <w:hideMark/>
          </w:tcPr>
          <w:p w:rsidR="00133B93" w:rsidRPr="00133B93" w:rsidRDefault="00133B93" w:rsidP="00133B93">
            <w:pPr>
              <w:rPr>
                <w:sz w:val="28"/>
                <w:szCs w:val="28"/>
              </w:rPr>
            </w:pPr>
            <w:r w:rsidRPr="00133B93">
              <w:rPr>
                <w:sz w:val="28"/>
                <w:szCs w:val="28"/>
              </w:rPr>
              <w:t>Value 785404</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785405</w:t>
            </w:r>
          </w:p>
        </w:tc>
        <w:tc>
          <w:tcPr>
            <w:tcW w:w="0" w:type="auto"/>
            <w:vAlign w:val="center"/>
            <w:hideMark/>
          </w:tcPr>
          <w:p w:rsidR="00133B93" w:rsidRPr="00133B93" w:rsidRDefault="00133B93" w:rsidP="00133B93">
            <w:pPr>
              <w:rPr>
                <w:sz w:val="28"/>
                <w:szCs w:val="28"/>
              </w:rPr>
            </w:pPr>
            <w:r w:rsidRPr="00133B93">
              <w:rPr>
                <w:sz w:val="28"/>
                <w:szCs w:val="28"/>
              </w:rPr>
              <w:t>157080</w:t>
            </w:r>
          </w:p>
        </w:tc>
        <w:tc>
          <w:tcPr>
            <w:tcW w:w="0" w:type="auto"/>
            <w:vAlign w:val="center"/>
            <w:hideMark/>
          </w:tcPr>
          <w:p w:rsidR="00133B93" w:rsidRPr="00133B93" w:rsidRDefault="00133B93" w:rsidP="00133B93">
            <w:pPr>
              <w:rPr>
                <w:sz w:val="28"/>
                <w:szCs w:val="28"/>
              </w:rPr>
            </w:pPr>
            <w:r w:rsidRPr="00133B93">
              <w:rPr>
                <w:sz w:val="28"/>
                <w:szCs w:val="28"/>
              </w:rPr>
              <w:t>445685</w:t>
            </w:r>
          </w:p>
        </w:tc>
        <w:tc>
          <w:tcPr>
            <w:tcW w:w="0" w:type="auto"/>
            <w:vAlign w:val="center"/>
            <w:hideMark/>
          </w:tcPr>
          <w:p w:rsidR="00133B93" w:rsidRPr="00133B93" w:rsidRDefault="00133B93" w:rsidP="00133B93">
            <w:pPr>
              <w:rPr>
                <w:sz w:val="28"/>
                <w:szCs w:val="28"/>
              </w:rPr>
            </w:pPr>
            <w:r w:rsidRPr="00133B93">
              <w:rPr>
                <w:sz w:val="28"/>
                <w:szCs w:val="28"/>
              </w:rPr>
              <w:t>445685</w:t>
            </w:r>
          </w:p>
        </w:tc>
        <w:tc>
          <w:tcPr>
            <w:tcW w:w="0" w:type="auto"/>
            <w:vAlign w:val="center"/>
            <w:hideMark/>
          </w:tcPr>
          <w:p w:rsidR="00133B93" w:rsidRPr="00133B93" w:rsidRDefault="00133B93" w:rsidP="00133B93">
            <w:pPr>
              <w:rPr>
                <w:sz w:val="28"/>
                <w:szCs w:val="28"/>
              </w:rPr>
            </w:pPr>
            <w:r w:rsidRPr="00133B93">
              <w:rPr>
                <w:sz w:val="28"/>
                <w:szCs w:val="28"/>
              </w:rPr>
              <w:t>Value 785405</w:t>
            </w:r>
          </w:p>
        </w:tc>
      </w:tr>
      <w:tr w:rsidR="00133B93" w:rsidRPr="00133B93" w:rsidTr="00133B93">
        <w:trPr>
          <w:tblCellSpacing w:w="15" w:type="dxa"/>
        </w:trPr>
        <w:tc>
          <w:tcPr>
            <w:tcW w:w="0" w:type="auto"/>
            <w:gridSpan w:val="6"/>
            <w:vAlign w:val="center"/>
            <w:hideMark/>
          </w:tcPr>
          <w:p w:rsidR="00133B93" w:rsidRPr="00133B93" w:rsidRDefault="00133B93" w:rsidP="00133B93">
            <w:pPr>
              <w:rPr>
                <w:sz w:val="28"/>
                <w:szCs w:val="28"/>
              </w:rPr>
            </w:pPr>
            <w:r w:rsidRPr="00133B93">
              <w:rPr>
                <w:sz w:val="28"/>
                <w:szCs w:val="28"/>
              </w:rPr>
              <w:t>31 rows fetched in 0.0000s (38.1238s)</w:t>
            </w:r>
          </w:p>
        </w:tc>
      </w:tr>
    </w:tbl>
    <w:p w:rsidR="00133B93" w:rsidRPr="00133B93" w:rsidRDefault="00133B93" w:rsidP="00133B93">
      <w:pPr>
        <w:rPr>
          <w:ins w:id="500" w:author="Unknown"/>
          <w:sz w:val="28"/>
          <w:szCs w:val="28"/>
        </w:rPr>
      </w:pPr>
      <w:proofErr w:type="gramStart"/>
      <w:ins w:id="501" w:author="Unknown">
        <w:r w:rsidRPr="00133B93">
          <w:rPr>
            <w:sz w:val="28"/>
            <w:szCs w:val="28"/>
          </w:rPr>
          <w:t>Table '</w:t>
        </w:r>
        <w:proofErr w:type="spellStart"/>
        <w:r w:rsidRPr="00133B93">
          <w:rPr>
            <w:sz w:val="28"/>
            <w:szCs w:val="28"/>
          </w:rPr>
          <w:t>t_hierarchy</w:t>
        </w:r>
        <w:proofErr w:type="spellEnd"/>
        <w:r w:rsidRPr="00133B93">
          <w:rPr>
            <w:sz w:val="28"/>
            <w:szCs w:val="28"/>
          </w:rPr>
          <w:t>'.</w:t>
        </w:r>
        <w:proofErr w:type="gramEnd"/>
        <w:r w:rsidRPr="00133B93">
          <w:rPr>
            <w:sz w:val="28"/>
            <w:szCs w:val="28"/>
          </w:rPr>
          <w:t xml:space="preserve"> Scan count 2, logical reads 60129, physical reads 4, </w:t>
        </w:r>
        <w:proofErr w:type="gramStart"/>
        <w:r w:rsidRPr="00133B93">
          <w:rPr>
            <w:sz w:val="28"/>
            <w:szCs w:val="28"/>
          </w:rPr>
          <w:t>read</w:t>
        </w:r>
        <w:proofErr w:type="gramEnd"/>
        <w:r w:rsidRPr="00133B93">
          <w:rPr>
            <w:sz w:val="28"/>
            <w:szCs w:val="28"/>
          </w:rPr>
          <w:t xml:space="preserve">-ahead reads 56653, lob logical reads 0, lob physical reads 0, lob read-ahead reads 0. </w:t>
        </w:r>
      </w:ins>
    </w:p>
    <w:p w:rsidR="00133B93" w:rsidRPr="00133B93" w:rsidRDefault="00133B93" w:rsidP="00133B93">
      <w:pPr>
        <w:rPr>
          <w:ins w:id="502" w:author="Unknown"/>
          <w:sz w:val="28"/>
          <w:szCs w:val="28"/>
        </w:rPr>
      </w:pPr>
      <w:ins w:id="503" w:author="Unknown">
        <w:r w:rsidRPr="00133B93">
          <w:rPr>
            <w:sz w:val="28"/>
            <w:szCs w:val="28"/>
          </w:rPr>
          <w:t xml:space="preserve">Table 'Worktable'. Scan count 31, logical reads 7268474, </w:t>
        </w:r>
        <w:proofErr w:type="gramStart"/>
        <w:r w:rsidRPr="00133B93">
          <w:rPr>
            <w:sz w:val="28"/>
            <w:szCs w:val="28"/>
          </w:rPr>
          <w:t>physical</w:t>
        </w:r>
        <w:proofErr w:type="gramEnd"/>
        <w:r w:rsidRPr="00133B93">
          <w:rPr>
            <w:sz w:val="28"/>
            <w:szCs w:val="28"/>
          </w:rPr>
          <w:t xml:space="preserve"> reads 1274, read-ahead reads 0, lob logical reads 0, lob physical reads 0, lob read-ahead reads 0. </w:t>
        </w:r>
      </w:ins>
    </w:p>
    <w:p w:rsidR="00133B93" w:rsidRPr="00133B93" w:rsidRDefault="00133B93" w:rsidP="00133B93">
      <w:pPr>
        <w:rPr>
          <w:ins w:id="504" w:author="Unknown"/>
          <w:sz w:val="28"/>
          <w:szCs w:val="28"/>
        </w:rPr>
      </w:pPr>
      <w:ins w:id="505" w:author="Unknown">
        <w:r w:rsidRPr="00133B93">
          <w:rPr>
            <w:sz w:val="28"/>
            <w:szCs w:val="28"/>
          </w:rPr>
          <w:t xml:space="preserve">Table 'Worktable'. Scan count 0, logical reads 0, </w:t>
        </w:r>
        <w:proofErr w:type="gramStart"/>
        <w:r w:rsidRPr="00133B93">
          <w:rPr>
            <w:sz w:val="28"/>
            <w:szCs w:val="28"/>
          </w:rPr>
          <w:t>physical</w:t>
        </w:r>
        <w:proofErr w:type="gramEnd"/>
        <w:r w:rsidRPr="00133B93">
          <w:rPr>
            <w:sz w:val="28"/>
            <w:szCs w:val="28"/>
          </w:rPr>
          <w:t xml:space="preserve"> reads 0, read-ahead reads 0, lob logical reads 0, lob physical reads 0, lob read-ahead reads 0. </w:t>
        </w:r>
      </w:ins>
    </w:p>
    <w:p w:rsidR="00133B93" w:rsidRPr="00133B93" w:rsidRDefault="00133B93" w:rsidP="00133B93">
      <w:pPr>
        <w:rPr>
          <w:ins w:id="506" w:author="Unknown"/>
          <w:sz w:val="28"/>
          <w:szCs w:val="28"/>
        </w:rPr>
      </w:pPr>
    </w:p>
    <w:p w:rsidR="00133B93" w:rsidRPr="00133B93" w:rsidRDefault="00133B93" w:rsidP="00133B93">
      <w:pPr>
        <w:rPr>
          <w:ins w:id="507" w:author="Unknown"/>
          <w:sz w:val="28"/>
          <w:szCs w:val="28"/>
        </w:rPr>
      </w:pPr>
      <w:ins w:id="508" w:author="Unknown">
        <w:r w:rsidRPr="00133B93">
          <w:rPr>
            <w:sz w:val="28"/>
            <w:szCs w:val="28"/>
          </w:rPr>
          <w:t>SQL Server Execution Times:</w:t>
        </w:r>
      </w:ins>
    </w:p>
    <w:p w:rsidR="00133B93" w:rsidRPr="00133B93" w:rsidRDefault="00133B93" w:rsidP="00133B93">
      <w:pPr>
        <w:rPr>
          <w:ins w:id="509" w:author="Unknown"/>
          <w:sz w:val="28"/>
          <w:szCs w:val="28"/>
        </w:rPr>
      </w:pPr>
      <w:ins w:id="510" w:author="Unknown">
        <w:r w:rsidRPr="00133B93">
          <w:rPr>
            <w:sz w:val="28"/>
            <w:szCs w:val="28"/>
          </w:rPr>
          <w:t xml:space="preserve">   CPU time = 11235 </w:t>
        </w:r>
        <w:proofErr w:type="spellStart"/>
        <w:r w:rsidRPr="00133B93">
          <w:rPr>
            <w:sz w:val="28"/>
            <w:szCs w:val="28"/>
          </w:rPr>
          <w:t>ms</w:t>
        </w:r>
        <w:proofErr w:type="spellEnd"/>
        <w:proofErr w:type="gramStart"/>
        <w:r w:rsidRPr="00133B93">
          <w:rPr>
            <w:sz w:val="28"/>
            <w:szCs w:val="28"/>
          </w:rPr>
          <w:t>,  elapsed</w:t>
        </w:r>
        <w:proofErr w:type="gramEnd"/>
        <w:r w:rsidRPr="00133B93">
          <w:rPr>
            <w:sz w:val="28"/>
            <w:szCs w:val="28"/>
          </w:rPr>
          <w:t xml:space="preserve"> time = 38121 </w:t>
        </w:r>
        <w:proofErr w:type="spellStart"/>
        <w:r w:rsidRPr="00133B93">
          <w:rPr>
            <w:sz w:val="28"/>
            <w:szCs w:val="28"/>
          </w:rPr>
          <w:t>ms.</w:t>
        </w:r>
        <w:proofErr w:type="spellEnd"/>
        <w:r w:rsidRPr="00133B93">
          <w:rPr>
            <w:sz w:val="28"/>
            <w:szCs w:val="28"/>
          </w:rPr>
          <w:t xml:space="preserve"> </w:t>
        </w:r>
      </w:ins>
    </w:p>
    <w:p w:rsidR="00133B93" w:rsidRPr="00133B93" w:rsidRDefault="00133B93" w:rsidP="00133B93">
      <w:pPr>
        <w:rPr>
          <w:ins w:id="511" w:author="Unknown"/>
          <w:sz w:val="28"/>
          <w:szCs w:val="28"/>
        </w:rPr>
      </w:pPr>
      <w:ins w:id="512" w:author="Unknown">
        <w:r w:rsidRPr="00133B93">
          <w:rPr>
            <w:sz w:val="28"/>
            <w:szCs w:val="28"/>
          </w:rPr>
          <w:lastRenderedPageBreak/>
          <w:t xml:space="preserve">  |--</w:t>
        </w:r>
        <w:proofErr w:type="gramStart"/>
        <w:r w:rsidRPr="00133B93">
          <w:rPr>
            <w:sz w:val="28"/>
            <w:szCs w:val="28"/>
          </w:rPr>
          <w:t>Parallelism(</w:t>
        </w:r>
        <w:proofErr w:type="gramEnd"/>
        <w:r w:rsidRPr="00133B93">
          <w:rPr>
            <w:sz w:val="28"/>
            <w:szCs w:val="28"/>
          </w:rPr>
          <w:t>Gather Streams)</w:t>
        </w:r>
      </w:ins>
    </w:p>
    <w:p w:rsidR="00133B93" w:rsidRPr="00133B93" w:rsidRDefault="00133B93" w:rsidP="00133B93">
      <w:pPr>
        <w:rPr>
          <w:ins w:id="513" w:author="Unknown"/>
          <w:sz w:val="28"/>
          <w:szCs w:val="28"/>
        </w:rPr>
      </w:pPr>
      <w:ins w:id="514" w:author="Unknown">
        <w:r w:rsidRPr="00133B93">
          <w:rPr>
            <w:sz w:val="28"/>
            <w:szCs w:val="28"/>
          </w:rPr>
          <w:t xml:space="preserve">       |--</w:t>
        </w:r>
        <w:proofErr w:type="gramStart"/>
        <w:r w:rsidRPr="00133B93">
          <w:rPr>
            <w:sz w:val="28"/>
            <w:szCs w:val="28"/>
          </w:rPr>
          <w:t>Filter(</w:t>
        </w:r>
        <w:proofErr w:type="gramEnd"/>
        <w:r w:rsidRPr="00133B93">
          <w:rPr>
            <w:sz w:val="28"/>
            <w:szCs w:val="28"/>
          </w:rPr>
          <w:t>WHERE:([Expr1006]&lt;=(3)))</w:t>
        </w:r>
      </w:ins>
    </w:p>
    <w:p w:rsidR="00133B93" w:rsidRPr="00133B93" w:rsidRDefault="00133B93" w:rsidP="00133B93">
      <w:pPr>
        <w:rPr>
          <w:ins w:id="515" w:author="Unknown"/>
          <w:sz w:val="28"/>
          <w:szCs w:val="28"/>
        </w:rPr>
      </w:pPr>
      <w:ins w:id="516" w:author="Unknown">
        <w:r w:rsidRPr="00133B93">
          <w:rPr>
            <w:sz w:val="28"/>
            <w:szCs w:val="28"/>
          </w:rPr>
          <w:t xml:space="preserve">            |--Nested </w:t>
        </w:r>
        <w:proofErr w:type="gramStart"/>
        <w:r w:rsidRPr="00133B93">
          <w:rPr>
            <w:sz w:val="28"/>
            <w:szCs w:val="28"/>
          </w:rPr>
          <w:t>Loops(</w:t>
        </w:r>
        <w:proofErr w:type="gramEnd"/>
        <w:r w:rsidRPr="00133B93">
          <w:rPr>
            <w:sz w:val="28"/>
            <w:szCs w:val="28"/>
          </w:rPr>
          <w:t>Inner Join, OUTER REFERENCES:([</w:t>
        </w:r>
        <w:proofErr w:type="spellStart"/>
        <w:r w:rsidRPr="00133B93">
          <w:rPr>
            <w:sz w:val="28"/>
            <w:szCs w:val="28"/>
          </w:rPr>
          <w:t>hp</w:t>
        </w:r>
        <w:proofErr w:type="spellEnd"/>
        <w:r w:rsidRPr="00133B93">
          <w:rPr>
            <w:sz w:val="28"/>
            <w:szCs w:val="28"/>
          </w:rPr>
          <w:t>].[</w:t>
        </w:r>
        <w:proofErr w:type="spellStart"/>
        <w:r w:rsidRPr="00133B93">
          <w:rPr>
            <w:sz w:val="28"/>
            <w:szCs w:val="28"/>
          </w:rPr>
          <w:t>lft</w:t>
        </w:r>
        <w:proofErr w:type="spellEnd"/>
        <w:r w:rsidRPr="00133B93">
          <w:rPr>
            <w:sz w:val="28"/>
            <w:szCs w:val="28"/>
          </w:rPr>
          <w:t>], [</w:t>
        </w:r>
        <w:proofErr w:type="spellStart"/>
        <w:r w:rsidRPr="00133B93">
          <w:rPr>
            <w:sz w:val="28"/>
            <w:szCs w:val="28"/>
          </w:rPr>
          <w:t>hp</w:t>
        </w:r>
        <w:proofErr w:type="spellEnd"/>
        <w:r w:rsidRPr="00133B93">
          <w:rPr>
            <w:sz w:val="28"/>
            <w:szCs w:val="28"/>
          </w:rPr>
          <w:t>].[</w:t>
        </w:r>
        <w:proofErr w:type="spellStart"/>
        <w:r w:rsidRPr="00133B93">
          <w:rPr>
            <w:sz w:val="28"/>
            <w:szCs w:val="28"/>
          </w:rPr>
          <w:t>rgt</w:t>
        </w:r>
        <w:proofErr w:type="spellEnd"/>
        <w:r w:rsidRPr="00133B93">
          <w:rPr>
            <w:sz w:val="28"/>
            <w:szCs w:val="28"/>
          </w:rPr>
          <w:t>], [</w:t>
        </w:r>
        <w:proofErr w:type="spellStart"/>
        <w:r w:rsidRPr="00133B93">
          <w:rPr>
            <w:sz w:val="28"/>
            <w:szCs w:val="28"/>
          </w:rPr>
          <w:t>hc</w:t>
        </w:r>
        <w:proofErr w:type="spellEnd"/>
        <w:r w:rsidRPr="00133B93">
          <w:rPr>
            <w:sz w:val="28"/>
            <w:szCs w:val="28"/>
          </w:rPr>
          <w:t>].[</w:t>
        </w:r>
        <w:proofErr w:type="spellStart"/>
        <w:r w:rsidRPr="00133B93">
          <w:rPr>
            <w:sz w:val="28"/>
            <w:szCs w:val="28"/>
          </w:rPr>
          <w:t>lft</w:t>
        </w:r>
        <w:proofErr w:type="spellEnd"/>
        <w:r w:rsidRPr="00133B93">
          <w:rPr>
            <w:sz w:val="28"/>
            <w:szCs w:val="28"/>
          </w:rPr>
          <w:t>]))</w:t>
        </w:r>
      </w:ins>
    </w:p>
    <w:p w:rsidR="00133B93" w:rsidRPr="00133B93" w:rsidRDefault="00133B93" w:rsidP="00133B93">
      <w:pPr>
        <w:rPr>
          <w:ins w:id="517" w:author="Unknown"/>
          <w:sz w:val="28"/>
          <w:szCs w:val="28"/>
        </w:rPr>
      </w:pPr>
      <w:ins w:id="518" w:author="Unknown">
        <w:r w:rsidRPr="00133B93">
          <w:rPr>
            <w:sz w:val="28"/>
            <w:szCs w:val="28"/>
          </w:rPr>
          <w:t xml:space="preserve">                 |--Nested </w:t>
        </w:r>
        <w:proofErr w:type="gramStart"/>
        <w:r w:rsidRPr="00133B93">
          <w:rPr>
            <w:sz w:val="28"/>
            <w:szCs w:val="28"/>
          </w:rPr>
          <w:t>Loops(</w:t>
        </w:r>
        <w:proofErr w:type="gramEnd"/>
        <w:r w:rsidRPr="00133B93">
          <w:rPr>
            <w:sz w:val="28"/>
            <w:szCs w:val="28"/>
          </w:rPr>
          <w:t>Inner Join, OUTER REFERENCES:([</w:t>
        </w:r>
        <w:proofErr w:type="spellStart"/>
        <w:r w:rsidRPr="00133B93">
          <w:rPr>
            <w:sz w:val="28"/>
            <w:szCs w:val="28"/>
          </w:rPr>
          <w:t>hc</w:t>
        </w:r>
        <w:proofErr w:type="spellEnd"/>
        <w:r w:rsidRPr="00133B93">
          <w:rPr>
            <w:sz w:val="28"/>
            <w:szCs w:val="28"/>
          </w:rPr>
          <w:t>].[id], [Expr1010]) WITH UNORDERED PREFETCH)</w:t>
        </w:r>
      </w:ins>
    </w:p>
    <w:p w:rsidR="00133B93" w:rsidRPr="00133B93" w:rsidRDefault="00133B93" w:rsidP="00133B93">
      <w:pPr>
        <w:rPr>
          <w:ins w:id="519" w:author="Unknown"/>
          <w:sz w:val="28"/>
          <w:szCs w:val="28"/>
        </w:rPr>
      </w:pPr>
      <w:ins w:id="520" w:author="Unknown">
        <w:r w:rsidRPr="00133B93">
          <w:rPr>
            <w:sz w:val="28"/>
            <w:szCs w:val="28"/>
          </w:rPr>
          <w:t xml:space="preserve">                 |    |--</w:t>
        </w:r>
        <w:proofErr w:type="gramStart"/>
        <w:r w:rsidRPr="00133B93">
          <w:rPr>
            <w:sz w:val="28"/>
            <w:szCs w:val="28"/>
          </w:rPr>
          <w:t>Sort(</w:t>
        </w:r>
        <w:proofErr w:type="gramEnd"/>
        <w:r w:rsidRPr="00133B93">
          <w:rPr>
            <w:sz w:val="28"/>
            <w:szCs w:val="28"/>
          </w:rPr>
          <w:t>ORDER BY:([</w:t>
        </w:r>
        <w:proofErr w:type="spellStart"/>
        <w:r w:rsidRPr="00133B93">
          <w:rPr>
            <w:sz w:val="28"/>
            <w:szCs w:val="28"/>
          </w:rPr>
          <w:t>hc</w:t>
        </w:r>
        <w:proofErr w:type="spellEnd"/>
        <w:r w:rsidRPr="00133B93">
          <w:rPr>
            <w:sz w:val="28"/>
            <w:szCs w:val="28"/>
          </w:rPr>
          <w:t>].[id] ASC))</w:t>
        </w:r>
      </w:ins>
    </w:p>
    <w:p w:rsidR="00133B93" w:rsidRPr="00133B93" w:rsidRDefault="00133B93" w:rsidP="00133B93">
      <w:pPr>
        <w:rPr>
          <w:ins w:id="521" w:author="Unknown"/>
          <w:sz w:val="28"/>
          <w:szCs w:val="28"/>
        </w:rPr>
      </w:pPr>
      <w:ins w:id="522" w:author="Unknown">
        <w:r w:rsidRPr="00133B93">
          <w:rPr>
            <w:sz w:val="28"/>
            <w:szCs w:val="28"/>
          </w:rPr>
          <w:t xml:space="preserve">                 |    |    |--Nested </w:t>
        </w:r>
        <w:proofErr w:type="gramStart"/>
        <w:r w:rsidRPr="00133B93">
          <w:rPr>
            <w:sz w:val="28"/>
            <w:szCs w:val="28"/>
          </w:rPr>
          <w:t>Loops(</w:t>
        </w:r>
        <w:proofErr w:type="gramEnd"/>
        <w:r w:rsidRPr="00133B93">
          <w:rPr>
            <w:sz w:val="28"/>
            <w:szCs w:val="28"/>
          </w:rPr>
          <w:t>Inner Join, OUTER REFERENCES:([</w:t>
        </w:r>
        <w:proofErr w:type="spellStart"/>
        <w:r w:rsidRPr="00133B93">
          <w:rPr>
            <w:sz w:val="28"/>
            <w:szCs w:val="28"/>
          </w:rPr>
          <w:t>hp</w:t>
        </w:r>
        <w:proofErr w:type="spellEnd"/>
        <w:r w:rsidRPr="00133B93">
          <w:rPr>
            <w:sz w:val="28"/>
            <w:szCs w:val="28"/>
          </w:rPr>
          <w:t>].[</w:t>
        </w:r>
        <w:proofErr w:type="spellStart"/>
        <w:r w:rsidRPr="00133B93">
          <w:rPr>
            <w:sz w:val="28"/>
            <w:szCs w:val="28"/>
          </w:rPr>
          <w:t>lft</w:t>
        </w:r>
        <w:proofErr w:type="spellEnd"/>
        <w:r w:rsidRPr="00133B93">
          <w:rPr>
            <w:sz w:val="28"/>
            <w:szCs w:val="28"/>
          </w:rPr>
          <w:t>], [</w:t>
        </w:r>
        <w:proofErr w:type="spellStart"/>
        <w:r w:rsidRPr="00133B93">
          <w:rPr>
            <w:sz w:val="28"/>
            <w:szCs w:val="28"/>
          </w:rPr>
          <w:t>hp</w:t>
        </w:r>
        <w:proofErr w:type="spellEnd"/>
        <w:r w:rsidRPr="00133B93">
          <w:rPr>
            <w:sz w:val="28"/>
            <w:szCs w:val="28"/>
          </w:rPr>
          <w:t>].[</w:t>
        </w:r>
        <w:proofErr w:type="spellStart"/>
        <w:r w:rsidRPr="00133B93">
          <w:rPr>
            <w:sz w:val="28"/>
            <w:szCs w:val="28"/>
          </w:rPr>
          <w:t>rgt</w:t>
        </w:r>
        <w:proofErr w:type="spellEnd"/>
        <w:r w:rsidRPr="00133B93">
          <w:rPr>
            <w:sz w:val="28"/>
            <w:szCs w:val="28"/>
          </w:rPr>
          <w:t>]))</w:t>
        </w:r>
      </w:ins>
    </w:p>
    <w:p w:rsidR="00133B93" w:rsidRPr="00133B93" w:rsidRDefault="00133B93" w:rsidP="00133B93">
      <w:pPr>
        <w:rPr>
          <w:ins w:id="523" w:author="Unknown"/>
          <w:sz w:val="28"/>
          <w:szCs w:val="28"/>
        </w:rPr>
      </w:pPr>
      <w:ins w:id="524" w:author="Unknown">
        <w:r w:rsidRPr="00133B93">
          <w:rPr>
            <w:sz w:val="28"/>
            <w:szCs w:val="28"/>
          </w:rPr>
          <w:t xml:space="preserve">                 |    |         |--</w:t>
        </w:r>
        <w:proofErr w:type="gramStart"/>
        <w:r w:rsidRPr="00133B93">
          <w:rPr>
            <w:sz w:val="28"/>
            <w:szCs w:val="28"/>
          </w:rPr>
          <w:t>Parallelism(</w:t>
        </w:r>
        <w:proofErr w:type="gramEnd"/>
        <w:r w:rsidRPr="00133B93">
          <w:rPr>
            <w:sz w:val="28"/>
            <w:szCs w:val="28"/>
          </w:rPr>
          <w:t xml:space="preserve">Distribute Streams, </w:t>
        </w:r>
        <w:proofErr w:type="spellStart"/>
        <w:r w:rsidRPr="00133B93">
          <w:rPr>
            <w:sz w:val="28"/>
            <w:szCs w:val="28"/>
          </w:rPr>
          <w:t>RoundRobin</w:t>
        </w:r>
        <w:proofErr w:type="spellEnd"/>
        <w:r w:rsidRPr="00133B93">
          <w:rPr>
            <w:sz w:val="28"/>
            <w:szCs w:val="28"/>
          </w:rPr>
          <w:t xml:space="preserve"> Partitioning)</w:t>
        </w:r>
      </w:ins>
    </w:p>
    <w:p w:rsidR="00133B93" w:rsidRPr="00133B93" w:rsidRDefault="00133B93" w:rsidP="00133B93">
      <w:pPr>
        <w:rPr>
          <w:ins w:id="525" w:author="Unknown"/>
          <w:sz w:val="28"/>
          <w:szCs w:val="28"/>
        </w:rPr>
      </w:pPr>
      <w:ins w:id="526" w:author="Unknown">
        <w:r w:rsidRPr="00133B93">
          <w:rPr>
            <w:sz w:val="28"/>
            <w:szCs w:val="28"/>
          </w:rPr>
          <w:t xml:space="preserve">                 |    |         |    |--Clustered Index Seek(OBJECT:([test].[20090925_nested].[t_hierarchy].[PK__t_hierarchy__49EEDF40] AS [</w:t>
        </w:r>
        <w:proofErr w:type="spellStart"/>
        <w:r w:rsidRPr="00133B93">
          <w:rPr>
            <w:sz w:val="28"/>
            <w:szCs w:val="28"/>
          </w:rPr>
          <w:t>hp</w:t>
        </w:r>
        <w:proofErr w:type="spellEnd"/>
        <w:r w:rsidRPr="00133B93">
          <w:rPr>
            <w:sz w:val="28"/>
            <w:szCs w:val="28"/>
          </w:rPr>
          <w:t>]), SEEK:([</w:t>
        </w:r>
        <w:proofErr w:type="spellStart"/>
        <w:r w:rsidRPr="00133B93">
          <w:rPr>
            <w:sz w:val="28"/>
            <w:szCs w:val="28"/>
          </w:rPr>
          <w:t>hp</w:t>
        </w:r>
        <w:proofErr w:type="spellEnd"/>
        <w:r w:rsidRPr="00133B93">
          <w:rPr>
            <w:sz w:val="28"/>
            <w:szCs w:val="28"/>
          </w:rPr>
          <w:t>].[id]=(31415)) ORDERED FORWARD)</w:t>
        </w:r>
      </w:ins>
    </w:p>
    <w:p w:rsidR="00133B93" w:rsidRPr="00133B93" w:rsidRDefault="00133B93" w:rsidP="00133B93">
      <w:pPr>
        <w:rPr>
          <w:ins w:id="527" w:author="Unknown"/>
          <w:sz w:val="28"/>
          <w:szCs w:val="28"/>
        </w:rPr>
      </w:pPr>
      <w:ins w:id="528" w:author="Unknown">
        <w:r w:rsidRPr="00133B93">
          <w:rPr>
            <w:sz w:val="28"/>
            <w:szCs w:val="28"/>
          </w:rPr>
          <w:t xml:space="preserve">                 |    |         |--Index Seek(OBJECT:([test].[20090925_nested].[t_hierarchy].[IX_hierarchy_lft] AS [</w:t>
        </w:r>
        <w:proofErr w:type="spellStart"/>
        <w:r w:rsidRPr="00133B93">
          <w:rPr>
            <w:sz w:val="28"/>
            <w:szCs w:val="28"/>
          </w:rPr>
          <w:t>hc</w:t>
        </w:r>
        <w:proofErr w:type="spellEnd"/>
        <w:r w:rsidRPr="00133B93">
          <w:rPr>
            <w:sz w:val="28"/>
            <w:szCs w:val="28"/>
          </w:rPr>
          <w:t>]), SEEK:([</w:t>
        </w:r>
        <w:proofErr w:type="spellStart"/>
        <w:r w:rsidRPr="00133B93">
          <w:rPr>
            <w:sz w:val="28"/>
            <w:szCs w:val="28"/>
          </w:rPr>
          <w:t>hc</w:t>
        </w:r>
        <w:proofErr w:type="spellEnd"/>
        <w:r w:rsidRPr="00133B93">
          <w:rPr>
            <w:sz w:val="28"/>
            <w:szCs w:val="28"/>
          </w:rPr>
          <w:t>].[</w:t>
        </w:r>
        <w:proofErr w:type="spellStart"/>
        <w:r w:rsidRPr="00133B93">
          <w:rPr>
            <w:sz w:val="28"/>
            <w:szCs w:val="28"/>
          </w:rPr>
          <w:t>lft</w:t>
        </w:r>
        <w:proofErr w:type="spellEnd"/>
        <w:r w:rsidRPr="00133B93">
          <w:rPr>
            <w:sz w:val="28"/>
            <w:szCs w:val="28"/>
          </w:rPr>
          <w:t>] &gt;= [test].[20090925_nested].[</w:t>
        </w:r>
        <w:proofErr w:type="spellStart"/>
        <w:r w:rsidRPr="00133B93">
          <w:rPr>
            <w:sz w:val="28"/>
            <w:szCs w:val="28"/>
          </w:rPr>
          <w:t>t_hierarchy</w:t>
        </w:r>
        <w:proofErr w:type="spellEnd"/>
        <w:r w:rsidRPr="00133B93">
          <w:rPr>
            <w:sz w:val="28"/>
            <w:szCs w:val="28"/>
          </w:rPr>
          <w:t>].[</w:t>
        </w:r>
        <w:proofErr w:type="spellStart"/>
        <w:r w:rsidRPr="00133B93">
          <w:rPr>
            <w:sz w:val="28"/>
            <w:szCs w:val="28"/>
          </w:rPr>
          <w:t>lft</w:t>
        </w:r>
        <w:proofErr w:type="spellEnd"/>
        <w:r w:rsidRPr="00133B93">
          <w:rPr>
            <w:sz w:val="28"/>
            <w:szCs w:val="28"/>
          </w:rPr>
          <w:t>] as [</w:t>
        </w:r>
        <w:proofErr w:type="spellStart"/>
        <w:r w:rsidRPr="00133B93">
          <w:rPr>
            <w:sz w:val="28"/>
            <w:szCs w:val="28"/>
          </w:rPr>
          <w:t>hp</w:t>
        </w:r>
        <w:proofErr w:type="spellEnd"/>
        <w:r w:rsidRPr="00133B93">
          <w:rPr>
            <w:sz w:val="28"/>
            <w:szCs w:val="28"/>
          </w:rPr>
          <w:t>].[</w:t>
        </w:r>
        <w:proofErr w:type="spellStart"/>
        <w:r w:rsidRPr="00133B93">
          <w:rPr>
            <w:sz w:val="28"/>
            <w:szCs w:val="28"/>
          </w:rPr>
          <w:t>lft</w:t>
        </w:r>
        <w:proofErr w:type="spellEnd"/>
        <w:r w:rsidRPr="00133B93">
          <w:rPr>
            <w:sz w:val="28"/>
            <w:szCs w:val="28"/>
          </w:rPr>
          <w:t>] AND [</w:t>
        </w:r>
        <w:proofErr w:type="spellStart"/>
        <w:r w:rsidRPr="00133B93">
          <w:rPr>
            <w:sz w:val="28"/>
            <w:szCs w:val="28"/>
          </w:rPr>
          <w:t>hc</w:t>
        </w:r>
        <w:proofErr w:type="spellEnd"/>
        <w:r w:rsidRPr="00133B93">
          <w:rPr>
            <w:sz w:val="28"/>
            <w:szCs w:val="28"/>
          </w:rPr>
          <w:t>].[</w:t>
        </w:r>
        <w:proofErr w:type="spellStart"/>
        <w:r w:rsidRPr="00133B93">
          <w:rPr>
            <w:sz w:val="28"/>
            <w:szCs w:val="28"/>
          </w:rPr>
          <w:t>lft</w:t>
        </w:r>
        <w:proofErr w:type="spellEnd"/>
        <w:r w:rsidRPr="00133B93">
          <w:rPr>
            <w:sz w:val="28"/>
            <w:szCs w:val="28"/>
          </w:rPr>
          <w:t>] &lt;= [test].[20090925_nested].[</w:t>
        </w:r>
        <w:proofErr w:type="spellStart"/>
        <w:r w:rsidRPr="00133B93">
          <w:rPr>
            <w:sz w:val="28"/>
            <w:szCs w:val="28"/>
          </w:rPr>
          <w:t>t_hierarchy</w:t>
        </w:r>
        <w:proofErr w:type="spellEnd"/>
        <w:r w:rsidRPr="00133B93">
          <w:rPr>
            <w:sz w:val="28"/>
            <w:szCs w:val="28"/>
          </w:rPr>
          <w:t>].[</w:t>
        </w:r>
        <w:proofErr w:type="spellStart"/>
        <w:r w:rsidRPr="00133B93">
          <w:rPr>
            <w:sz w:val="28"/>
            <w:szCs w:val="28"/>
          </w:rPr>
          <w:t>rgt</w:t>
        </w:r>
        <w:proofErr w:type="spellEnd"/>
        <w:r w:rsidRPr="00133B93">
          <w:rPr>
            <w:sz w:val="28"/>
            <w:szCs w:val="28"/>
          </w:rPr>
          <w:t>] as [</w:t>
        </w:r>
        <w:proofErr w:type="spellStart"/>
        <w:r w:rsidRPr="00133B93">
          <w:rPr>
            <w:sz w:val="28"/>
            <w:szCs w:val="28"/>
          </w:rPr>
          <w:t>hp</w:t>
        </w:r>
        <w:proofErr w:type="spellEnd"/>
        <w:r w:rsidRPr="00133B93">
          <w:rPr>
            <w:sz w:val="28"/>
            <w:szCs w:val="28"/>
          </w:rPr>
          <w:t>].[</w:t>
        </w:r>
        <w:proofErr w:type="spellStart"/>
        <w:r w:rsidRPr="00133B93">
          <w:rPr>
            <w:sz w:val="28"/>
            <w:szCs w:val="28"/>
          </w:rPr>
          <w:t>rgt</w:t>
        </w:r>
        <w:proofErr w:type="spellEnd"/>
        <w:r w:rsidRPr="00133B93">
          <w:rPr>
            <w:sz w:val="28"/>
            <w:szCs w:val="28"/>
          </w:rPr>
          <w:t>]) ORDERED FORWARD)</w:t>
        </w:r>
      </w:ins>
    </w:p>
    <w:p w:rsidR="00133B93" w:rsidRPr="00133B93" w:rsidRDefault="00133B93" w:rsidP="00133B93">
      <w:pPr>
        <w:rPr>
          <w:ins w:id="529" w:author="Unknown"/>
          <w:sz w:val="28"/>
          <w:szCs w:val="28"/>
        </w:rPr>
      </w:pPr>
      <w:ins w:id="530" w:author="Unknown">
        <w:r w:rsidRPr="00133B93">
          <w:rPr>
            <w:sz w:val="28"/>
            <w:szCs w:val="28"/>
          </w:rPr>
          <w:t xml:space="preserve">                 |    |--Clustered Index Seek(OBJECT:([test].[20090925_nested].[t_hierarchy].[PK__t_hierarchy__49EEDF40] AS [</w:t>
        </w:r>
        <w:proofErr w:type="spellStart"/>
        <w:r w:rsidRPr="00133B93">
          <w:rPr>
            <w:sz w:val="28"/>
            <w:szCs w:val="28"/>
          </w:rPr>
          <w:t>hc</w:t>
        </w:r>
        <w:proofErr w:type="spellEnd"/>
        <w:r w:rsidRPr="00133B93">
          <w:rPr>
            <w:sz w:val="28"/>
            <w:szCs w:val="28"/>
          </w:rPr>
          <w:t>]), SEEK:([</w:t>
        </w:r>
        <w:proofErr w:type="spellStart"/>
        <w:r w:rsidRPr="00133B93">
          <w:rPr>
            <w:sz w:val="28"/>
            <w:szCs w:val="28"/>
          </w:rPr>
          <w:t>hc</w:t>
        </w:r>
        <w:proofErr w:type="spellEnd"/>
        <w:r w:rsidRPr="00133B93">
          <w:rPr>
            <w:sz w:val="28"/>
            <w:szCs w:val="28"/>
          </w:rPr>
          <w:t>].[id]=[test].[20090925_nested].[</w:t>
        </w:r>
        <w:proofErr w:type="spellStart"/>
        <w:r w:rsidRPr="00133B93">
          <w:rPr>
            <w:sz w:val="28"/>
            <w:szCs w:val="28"/>
          </w:rPr>
          <w:t>t_hierarchy</w:t>
        </w:r>
        <w:proofErr w:type="spellEnd"/>
        <w:r w:rsidRPr="00133B93">
          <w:rPr>
            <w:sz w:val="28"/>
            <w:szCs w:val="28"/>
          </w:rPr>
          <w:t>].[id] as [</w:t>
        </w:r>
        <w:proofErr w:type="spellStart"/>
        <w:r w:rsidRPr="00133B93">
          <w:rPr>
            <w:sz w:val="28"/>
            <w:szCs w:val="28"/>
          </w:rPr>
          <w:t>hc</w:t>
        </w:r>
        <w:proofErr w:type="spellEnd"/>
        <w:r w:rsidRPr="00133B93">
          <w:rPr>
            <w:sz w:val="28"/>
            <w:szCs w:val="28"/>
          </w:rPr>
          <w:t>].[id]) LOOKUP ORDERED FORWARD)</w:t>
        </w:r>
      </w:ins>
    </w:p>
    <w:p w:rsidR="00133B93" w:rsidRPr="00133B93" w:rsidRDefault="00133B93" w:rsidP="00133B93">
      <w:pPr>
        <w:rPr>
          <w:ins w:id="531" w:author="Unknown"/>
          <w:sz w:val="28"/>
          <w:szCs w:val="28"/>
        </w:rPr>
      </w:pPr>
      <w:ins w:id="532" w:author="Unknown">
        <w:r w:rsidRPr="00133B93">
          <w:rPr>
            <w:sz w:val="28"/>
            <w:szCs w:val="28"/>
          </w:rPr>
          <w:t xml:space="preserve">                 |--Compute </w:t>
        </w:r>
        <w:proofErr w:type="gramStart"/>
        <w:r w:rsidRPr="00133B93">
          <w:rPr>
            <w:sz w:val="28"/>
            <w:szCs w:val="28"/>
          </w:rPr>
          <w:t>Scalar(</w:t>
        </w:r>
        <w:proofErr w:type="gramEnd"/>
        <w:r w:rsidRPr="00133B93">
          <w:rPr>
            <w:sz w:val="28"/>
            <w:szCs w:val="28"/>
          </w:rPr>
          <w:t>DEFINE:([Expr1006]=CONVERT_IMPLICIT(</w:t>
        </w:r>
        <w:proofErr w:type="spellStart"/>
        <w:r w:rsidRPr="00133B93">
          <w:rPr>
            <w:sz w:val="28"/>
            <w:szCs w:val="28"/>
          </w:rPr>
          <w:t>int</w:t>
        </w:r>
        <w:proofErr w:type="spellEnd"/>
        <w:r w:rsidRPr="00133B93">
          <w:rPr>
            <w:sz w:val="28"/>
            <w:szCs w:val="28"/>
          </w:rPr>
          <w:t>,[Expr1011],0)))</w:t>
        </w:r>
      </w:ins>
    </w:p>
    <w:p w:rsidR="00133B93" w:rsidRPr="00133B93" w:rsidRDefault="00133B93" w:rsidP="00133B93">
      <w:pPr>
        <w:rPr>
          <w:ins w:id="533" w:author="Unknown"/>
          <w:sz w:val="28"/>
          <w:szCs w:val="28"/>
        </w:rPr>
      </w:pPr>
      <w:ins w:id="534" w:author="Unknown">
        <w:r w:rsidRPr="00133B93">
          <w:rPr>
            <w:sz w:val="28"/>
            <w:szCs w:val="28"/>
          </w:rPr>
          <w:t xml:space="preserve">                      |--Stream </w:t>
        </w:r>
        <w:proofErr w:type="gramStart"/>
        <w:r w:rsidRPr="00133B93">
          <w:rPr>
            <w:sz w:val="28"/>
            <w:szCs w:val="28"/>
          </w:rPr>
          <w:t>Aggregate(</w:t>
        </w:r>
        <w:proofErr w:type="gramEnd"/>
        <w:r w:rsidRPr="00133B93">
          <w:rPr>
            <w:sz w:val="28"/>
            <w:szCs w:val="28"/>
          </w:rPr>
          <w:t>DEFINE:([Expr1011]=Count(*)))</w:t>
        </w:r>
      </w:ins>
    </w:p>
    <w:p w:rsidR="00133B93" w:rsidRPr="00133B93" w:rsidRDefault="00133B93" w:rsidP="00133B93">
      <w:pPr>
        <w:rPr>
          <w:ins w:id="535" w:author="Unknown"/>
          <w:sz w:val="28"/>
          <w:szCs w:val="28"/>
        </w:rPr>
      </w:pPr>
      <w:ins w:id="536" w:author="Unknown">
        <w:r w:rsidRPr="00133B93">
          <w:rPr>
            <w:sz w:val="28"/>
            <w:szCs w:val="28"/>
          </w:rPr>
          <w:lastRenderedPageBreak/>
          <w:t xml:space="preserve">                           |--Filter(WHERE:([test].[20090925_nested].[</w:t>
        </w:r>
        <w:proofErr w:type="spellStart"/>
        <w:r w:rsidRPr="00133B93">
          <w:rPr>
            <w:sz w:val="28"/>
            <w:szCs w:val="28"/>
          </w:rPr>
          <w:t>t_hierarchy</w:t>
        </w:r>
        <w:proofErr w:type="spellEnd"/>
        <w:r w:rsidRPr="00133B93">
          <w:rPr>
            <w:sz w:val="28"/>
            <w:szCs w:val="28"/>
          </w:rPr>
          <w:t>].[</w:t>
        </w:r>
        <w:proofErr w:type="spellStart"/>
        <w:r w:rsidRPr="00133B93">
          <w:rPr>
            <w:sz w:val="28"/>
            <w:szCs w:val="28"/>
          </w:rPr>
          <w:t>lft</w:t>
        </w:r>
        <w:proofErr w:type="spellEnd"/>
        <w:r w:rsidRPr="00133B93">
          <w:rPr>
            <w:sz w:val="28"/>
            <w:szCs w:val="28"/>
          </w:rPr>
          <w:t>] as [</w:t>
        </w:r>
        <w:proofErr w:type="spellStart"/>
        <w:r w:rsidRPr="00133B93">
          <w:rPr>
            <w:sz w:val="28"/>
            <w:szCs w:val="28"/>
          </w:rPr>
          <w:t>hc</w:t>
        </w:r>
        <w:proofErr w:type="spellEnd"/>
        <w:r w:rsidRPr="00133B93">
          <w:rPr>
            <w:sz w:val="28"/>
            <w:szCs w:val="28"/>
          </w:rPr>
          <w:t>].[</w:t>
        </w:r>
        <w:proofErr w:type="spellStart"/>
        <w:r w:rsidRPr="00133B93">
          <w:rPr>
            <w:sz w:val="28"/>
            <w:szCs w:val="28"/>
          </w:rPr>
          <w:t>lft</w:t>
        </w:r>
        <w:proofErr w:type="spellEnd"/>
        <w:r w:rsidRPr="00133B93">
          <w:rPr>
            <w:sz w:val="28"/>
            <w:szCs w:val="28"/>
          </w:rPr>
          <w:t>]&lt;=[test].[20090925_nested].[</w:t>
        </w:r>
        <w:proofErr w:type="spellStart"/>
        <w:r w:rsidRPr="00133B93">
          <w:rPr>
            <w:sz w:val="28"/>
            <w:szCs w:val="28"/>
          </w:rPr>
          <w:t>t_hierarchy</w:t>
        </w:r>
        <w:proofErr w:type="spellEnd"/>
        <w:r w:rsidRPr="00133B93">
          <w:rPr>
            <w:sz w:val="28"/>
            <w:szCs w:val="28"/>
          </w:rPr>
          <w:t>].[</w:t>
        </w:r>
        <w:proofErr w:type="spellStart"/>
        <w:r w:rsidRPr="00133B93">
          <w:rPr>
            <w:sz w:val="28"/>
            <w:szCs w:val="28"/>
          </w:rPr>
          <w:t>rgt</w:t>
        </w:r>
        <w:proofErr w:type="spellEnd"/>
        <w:r w:rsidRPr="00133B93">
          <w:rPr>
            <w:sz w:val="28"/>
            <w:szCs w:val="28"/>
          </w:rPr>
          <w:t>] as [</w:t>
        </w:r>
        <w:proofErr w:type="spellStart"/>
        <w:r w:rsidRPr="00133B93">
          <w:rPr>
            <w:sz w:val="28"/>
            <w:szCs w:val="28"/>
          </w:rPr>
          <w:t>hn</w:t>
        </w:r>
        <w:proofErr w:type="spellEnd"/>
        <w:r w:rsidRPr="00133B93">
          <w:rPr>
            <w:sz w:val="28"/>
            <w:szCs w:val="28"/>
          </w:rPr>
          <w:t>].[</w:t>
        </w:r>
        <w:proofErr w:type="spellStart"/>
        <w:r w:rsidRPr="00133B93">
          <w:rPr>
            <w:sz w:val="28"/>
            <w:szCs w:val="28"/>
          </w:rPr>
          <w:t>rgt</w:t>
        </w:r>
        <w:proofErr w:type="spellEnd"/>
        <w:r w:rsidRPr="00133B93">
          <w:rPr>
            <w:sz w:val="28"/>
            <w:szCs w:val="28"/>
          </w:rPr>
          <w:t>] AND [test].[20090925_nested].[</w:t>
        </w:r>
        <w:proofErr w:type="spellStart"/>
        <w:r w:rsidRPr="00133B93">
          <w:rPr>
            <w:sz w:val="28"/>
            <w:szCs w:val="28"/>
          </w:rPr>
          <w:t>t_hierarchy</w:t>
        </w:r>
        <w:proofErr w:type="spellEnd"/>
        <w:r w:rsidRPr="00133B93">
          <w:rPr>
            <w:sz w:val="28"/>
            <w:szCs w:val="28"/>
          </w:rPr>
          <w:t>].[</w:t>
        </w:r>
        <w:proofErr w:type="spellStart"/>
        <w:r w:rsidRPr="00133B93">
          <w:rPr>
            <w:sz w:val="28"/>
            <w:szCs w:val="28"/>
          </w:rPr>
          <w:t>lft</w:t>
        </w:r>
        <w:proofErr w:type="spellEnd"/>
        <w:r w:rsidRPr="00133B93">
          <w:rPr>
            <w:sz w:val="28"/>
            <w:szCs w:val="28"/>
          </w:rPr>
          <w:t>] as [</w:t>
        </w:r>
        <w:proofErr w:type="spellStart"/>
        <w:r w:rsidRPr="00133B93">
          <w:rPr>
            <w:sz w:val="28"/>
            <w:szCs w:val="28"/>
          </w:rPr>
          <w:t>hn</w:t>
        </w:r>
        <w:proofErr w:type="spellEnd"/>
        <w:r w:rsidRPr="00133B93">
          <w:rPr>
            <w:sz w:val="28"/>
            <w:szCs w:val="28"/>
          </w:rPr>
          <w:t>].[</w:t>
        </w:r>
        <w:proofErr w:type="spellStart"/>
        <w:r w:rsidRPr="00133B93">
          <w:rPr>
            <w:sz w:val="28"/>
            <w:szCs w:val="28"/>
          </w:rPr>
          <w:t>lft</w:t>
        </w:r>
        <w:proofErr w:type="spellEnd"/>
        <w:r w:rsidRPr="00133B93">
          <w:rPr>
            <w:sz w:val="28"/>
            <w:szCs w:val="28"/>
          </w:rPr>
          <w:t>]&lt;=[test].[20090925_nested].[</w:t>
        </w:r>
        <w:proofErr w:type="spellStart"/>
        <w:r w:rsidRPr="00133B93">
          <w:rPr>
            <w:sz w:val="28"/>
            <w:szCs w:val="28"/>
          </w:rPr>
          <w:t>t_hierarchy</w:t>
        </w:r>
        <w:proofErr w:type="spellEnd"/>
        <w:r w:rsidRPr="00133B93">
          <w:rPr>
            <w:sz w:val="28"/>
            <w:szCs w:val="28"/>
          </w:rPr>
          <w:t>].[</w:t>
        </w:r>
        <w:proofErr w:type="spellStart"/>
        <w:r w:rsidRPr="00133B93">
          <w:rPr>
            <w:sz w:val="28"/>
            <w:szCs w:val="28"/>
          </w:rPr>
          <w:t>rgt</w:t>
        </w:r>
        <w:proofErr w:type="spellEnd"/>
        <w:r w:rsidRPr="00133B93">
          <w:rPr>
            <w:sz w:val="28"/>
            <w:szCs w:val="28"/>
          </w:rPr>
          <w:t>] as [</w:t>
        </w:r>
        <w:proofErr w:type="spellStart"/>
        <w:r w:rsidRPr="00133B93">
          <w:rPr>
            <w:sz w:val="28"/>
            <w:szCs w:val="28"/>
          </w:rPr>
          <w:t>hp</w:t>
        </w:r>
        <w:proofErr w:type="spellEnd"/>
        <w:r w:rsidRPr="00133B93">
          <w:rPr>
            <w:sz w:val="28"/>
            <w:szCs w:val="28"/>
          </w:rPr>
          <w:t>].[</w:t>
        </w:r>
        <w:proofErr w:type="spellStart"/>
        <w:r w:rsidRPr="00133B93">
          <w:rPr>
            <w:sz w:val="28"/>
            <w:szCs w:val="28"/>
          </w:rPr>
          <w:t>rgt</w:t>
        </w:r>
        <w:proofErr w:type="spellEnd"/>
        <w:r w:rsidRPr="00133B93">
          <w:rPr>
            <w:sz w:val="28"/>
            <w:szCs w:val="28"/>
          </w:rPr>
          <w:t>]))</w:t>
        </w:r>
      </w:ins>
    </w:p>
    <w:p w:rsidR="00133B93" w:rsidRPr="00133B93" w:rsidRDefault="00133B93" w:rsidP="00133B93">
      <w:pPr>
        <w:rPr>
          <w:ins w:id="537" w:author="Unknown"/>
          <w:sz w:val="28"/>
          <w:szCs w:val="28"/>
        </w:rPr>
      </w:pPr>
      <w:ins w:id="538" w:author="Unknown">
        <w:r w:rsidRPr="00133B93">
          <w:rPr>
            <w:sz w:val="28"/>
            <w:szCs w:val="28"/>
          </w:rPr>
          <w:t xml:space="preserve">                                |--Index Spool(SEEK:([</w:t>
        </w:r>
        <w:proofErr w:type="spellStart"/>
        <w:r w:rsidRPr="00133B93">
          <w:rPr>
            <w:sz w:val="28"/>
            <w:szCs w:val="28"/>
          </w:rPr>
          <w:t>hn</w:t>
        </w:r>
        <w:proofErr w:type="spellEnd"/>
        <w:r w:rsidRPr="00133B93">
          <w:rPr>
            <w:sz w:val="28"/>
            <w:szCs w:val="28"/>
          </w:rPr>
          <w:t>].[</w:t>
        </w:r>
        <w:proofErr w:type="spellStart"/>
        <w:r w:rsidRPr="00133B93">
          <w:rPr>
            <w:sz w:val="28"/>
            <w:szCs w:val="28"/>
          </w:rPr>
          <w:t>lft</w:t>
        </w:r>
        <w:proofErr w:type="spellEnd"/>
        <w:r w:rsidRPr="00133B93">
          <w:rPr>
            <w:sz w:val="28"/>
            <w:szCs w:val="28"/>
          </w:rPr>
          <w:t>] &gt;= [test].[20090925_nested].[</w:t>
        </w:r>
        <w:proofErr w:type="spellStart"/>
        <w:r w:rsidRPr="00133B93">
          <w:rPr>
            <w:sz w:val="28"/>
            <w:szCs w:val="28"/>
          </w:rPr>
          <w:t>t_hierarchy</w:t>
        </w:r>
        <w:proofErr w:type="spellEnd"/>
        <w:r w:rsidRPr="00133B93">
          <w:rPr>
            <w:sz w:val="28"/>
            <w:szCs w:val="28"/>
          </w:rPr>
          <w:t>].[</w:t>
        </w:r>
        <w:proofErr w:type="spellStart"/>
        <w:r w:rsidRPr="00133B93">
          <w:rPr>
            <w:sz w:val="28"/>
            <w:szCs w:val="28"/>
          </w:rPr>
          <w:t>lft</w:t>
        </w:r>
        <w:proofErr w:type="spellEnd"/>
        <w:r w:rsidRPr="00133B93">
          <w:rPr>
            <w:sz w:val="28"/>
            <w:szCs w:val="28"/>
          </w:rPr>
          <w:t>] as [</w:t>
        </w:r>
        <w:proofErr w:type="spellStart"/>
        <w:r w:rsidRPr="00133B93">
          <w:rPr>
            <w:sz w:val="28"/>
            <w:szCs w:val="28"/>
          </w:rPr>
          <w:t>hp</w:t>
        </w:r>
        <w:proofErr w:type="spellEnd"/>
        <w:r w:rsidRPr="00133B93">
          <w:rPr>
            <w:sz w:val="28"/>
            <w:szCs w:val="28"/>
          </w:rPr>
          <w:t>].[</w:t>
        </w:r>
        <w:proofErr w:type="spellStart"/>
        <w:r w:rsidRPr="00133B93">
          <w:rPr>
            <w:sz w:val="28"/>
            <w:szCs w:val="28"/>
          </w:rPr>
          <w:t>lft</w:t>
        </w:r>
        <w:proofErr w:type="spellEnd"/>
        <w:r w:rsidRPr="00133B93">
          <w:rPr>
            <w:sz w:val="28"/>
            <w:szCs w:val="28"/>
          </w:rPr>
          <w:t>] AND [</w:t>
        </w:r>
        <w:proofErr w:type="spellStart"/>
        <w:r w:rsidRPr="00133B93">
          <w:rPr>
            <w:sz w:val="28"/>
            <w:szCs w:val="28"/>
          </w:rPr>
          <w:t>hn</w:t>
        </w:r>
        <w:proofErr w:type="spellEnd"/>
        <w:r w:rsidRPr="00133B93">
          <w:rPr>
            <w:sz w:val="28"/>
            <w:szCs w:val="28"/>
          </w:rPr>
          <w:t>].[</w:t>
        </w:r>
        <w:proofErr w:type="spellStart"/>
        <w:r w:rsidRPr="00133B93">
          <w:rPr>
            <w:sz w:val="28"/>
            <w:szCs w:val="28"/>
          </w:rPr>
          <w:t>lft</w:t>
        </w:r>
        <w:proofErr w:type="spellEnd"/>
        <w:r w:rsidRPr="00133B93">
          <w:rPr>
            <w:sz w:val="28"/>
            <w:szCs w:val="28"/>
          </w:rPr>
          <w:t>] &lt;= [test].[20090925_nested].[</w:t>
        </w:r>
        <w:proofErr w:type="spellStart"/>
        <w:r w:rsidRPr="00133B93">
          <w:rPr>
            <w:sz w:val="28"/>
            <w:szCs w:val="28"/>
          </w:rPr>
          <w:t>t_hierarchy</w:t>
        </w:r>
        <w:proofErr w:type="spellEnd"/>
        <w:r w:rsidRPr="00133B93">
          <w:rPr>
            <w:sz w:val="28"/>
            <w:szCs w:val="28"/>
          </w:rPr>
          <w:t>].[</w:t>
        </w:r>
        <w:proofErr w:type="spellStart"/>
        <w:r w:rsidRPr="00133B93">
          <w:rPr>
            <w:sz w:val="28"/>
            <w:szCs w:val="28"/>
          </w:rPr>
          <w:t>lft</w:t>
        </w:r>
        <w:proofErr w:type="spellEnd"/>
        <w:r w:rsidRPr="00133B93">
          <w:rPr>
            <w:sz w:val="28"/>
            <w:szCs w:val="28"/>
          </w:rPr>
          <w:t>] as [</w:t>
        </w:r>
        <w:proofErr w:type="spellStart"/>
        <w:r w:rsidRPr="00133B93">
          <w:rPr>
            <w:sz w:val="28"/>
            <w:szCs w:val="28"/>
          </w:rPr>
          <w:t>hc</w:t>
        </w:r>
        <w:proofErr w:type="spellEnd"/>
        <w:r w:rsidRPr="00133B93">
          <w:rPr>
            <w:sz w:val="28"/>
            <w:szCs w:val="28"/>
          </w:rPr>
          <w:t>].[</w:t>
        </w:r>
        <w:proofErr w:type="spellStart"/>
        <w:r w:rsidRPr="00133B93">
          <w:rPr>
            <w:sz w:val="28"/>
            <w:szCs w:val="28"/>
          </w:rPr>
          <w:t>lft</w:t>
        </w:r>
        <w:proofErr w:type="spellEnd"/>
        <w:r w:rsidRPr="00133B93">
          <w:rPr>
            <w:sz w:val="28"/>
            <w:szCs w:val="28"/>
          </w:rPr>
          <w:t>]))</w:t>
        </w:r>
      </w:ins>
    </w:p>
    <w:p w:rsidR="00133B93" w:rsidRPr="00133B93" w:rsidRDefault="00133B93" w:rsidP="00133B93">
      <w:pPr>
        <w:rPr>
          <w:ins w:id="539" w:author="Unknown"/>
          <w:sz w:val="28"/>
          <w:szCs w:val="28"/>
        </w:rPr>
      </w:pPr>
      <w:ins w:id="540" w:author="Unknown">
        <w:r w:rsidRPr="00133B93">
          <w:rPr>
            <w:sz w:val="28"/>
            <w:szCs w:val="28"/>
          </w:rPr>
          <w:t xml:space="preserve">                                     |--Clustered Index </w:t>
        </w:r>
        <w:proofErr w:type="gramStart"/>
        <w:r w:rsidRPr="00133B93">
          <w:rPr>
            <w:sz w:val="28"/>
            <w:szCs w:val="28"/>
          </w:rPr>
          <w:t>Scan(</w:t>
        </w:r>
        <w:proofErr w:type="gramEnd"/>
        <w:r w:rsidRPr="00133B93">
          <w:rPr>
            <w:sz w:val="28"/>
            <w:szCs w:val="28"/>
          </w:rPr>
          <w:t>OBJECT:([test].[20090925_nested].[t_hierarchy].[PK__t_hierarchy__49EEDF40] AS [</w:t>
        </w:r>
        <w:proofErr w:type="spellStart"/>
        <w:r w:rsidRPr="00133B93">
          <w:rPr>
            <w:sz w:val="28"/>
            <w:szCs w:val="28"/>
          </w:rPr>
          <w:t>hn</w:t>
        </w:r>
        <w:proofErr w:type="spellEnd"/>
        <w:r w:rsidRPr="00133B93">
          <w:rPr>
            <w:sz w:val="28"/>
            <w:szCs w:val="28"/>
          </w:rPr>
          <w:t>]))</w:t>
        </w:r>
      </w:ins>
    </w:p>
    <w:p w:rsidR="00133B93" w:rsidRPr="00133B93" w:rsidRDefault="00133B93" w:rsidP="00133B93">
      <w:pPr>
        <w:rPr>
          <w:ins w:id="541" w:author="Unknown"/>
          <w:sz w:val="28"/>
          <w:szCs w:val="28"/>
        </w:rPr>
      </w:pPr>
      <w:ins w:id="542" w:author="Unknown">
        <w:r w:rsidRPr="00133B93">
          <w:rPr>
            <w:sz w:val="28"/>
            <w:szCs w:val="28"/>
          </w:rPr>
          <w:t xml:space="preserve">These queries complete in </w:t>
        </w:r>
        <w:r w:rsidRPr="00133B93">
          <w:rPr>
            <w:b/>
            <w:bCs/>
            <w:sz w:val="28"/>
            <w:szCs w:val="28"/>
          </w:rPr>
          <w:t>108 seconds</w:t>
        </w:r>
        <w:r w:rsidRPr="00133B93">
          <w:rPr>
            <w:sz w:val="28"/>
            <w:szCs w:val="28"/>
          </w:rPr>
          <w:t xml:space="preserve"> and </w:t>
        </w:r>
        <w:r w:rsidRPr="00133B93">
          <w:rPr>
            <w:b/>
            <w:bCs/>
            <w:sz w:val="28"/>
            <w:szCs w:val="28"/>
          </w:rPr>
          <w:t>38 seconds</w:t>
        </w:r>
        <w:r w:rsidRPr="00133B93">
          <w:rPr>
            <w:sz w:val="28"/>
            <w:szCs w:val="28"/>
          </w:rPr>
          <w:t>, respectively. Both these queries use nested loops with a full table scan which doesn't add to performance. This makes the queries unusable.</w:t>
        </w:r>
      </w:ins>
    </w:p>
    <w:p w:rsidR="00133B93" w:rsidRPr="00133B93" w:rsidRDefault="00133B93" w:rsidP="00133B93">
      <w:pPr>
        <w:rPr>
          <w:ins w:id="543" w:author="Unknown"/>
          <w:b/>
          <w:bCs/>
          <w:sz w:val="28"/>
          <w:szCs w:val="28"/>
        </w:rPr>
      </w:pPr>
      <w:ins w:id="544" w:author="Unknown">
        <w:r w:rsidRPr="00133B93">
          <w:rPr>
            <w:b/>
            <w:bCs/>
            <w:sz w:val="28"/>
            <w:szCs w:val="28"/>
          </w:rPr>
          <w:t>Adjacency list</w:t>
        </w:r>
      </w:ins>
    </w:p>
    <w:p w:rsidR="00133B93" w:rsidRPr="00133B93" w:rsidRDefault="00133B93" w:rsidP="00133B93">
      <w:pPr>
        <w:rPr>
          <w:ins w:id="545" w:author="Unknown"/>
          <w:sz w:val="28"/>
          <w:szCs w:val="28"/>
        </w:rPr>
      </w:pPr>
      <w:ins w:id="546" w:author="Unknown">
        <w:r w:rsidRPr="00133B93">
          <w:rPr>
            <w:sz w:val="28"/>
            <w:szCs w:val="28"/>
          </w:rPr>
          <w:fldChar w:fldCharType="begin"/>
        </w:r>
        <w:r w:rsidRPr="00133B93">
          <w:rPr>
            <w:sz w:val="28"/>
            <w:szCs w:val="28"/>
          </w:rPr>
          <w:instrText xml:space="preserve"> HYPERLINK "http://explainextended.com/2009/09/25/adjacency-list-vs-nested-sets-sql-server/" \l "viewSource" \o "view source" </w:instrText>
        </w:r>
        <w:r w:rsidRPr="00133B93">
          <w:rPr>
            <w:sz w:val="28"/>
            <w:szCs w:val="28"/>
          </w:rPr>
          <w:fldChar w:fldCharType="separate"/>
        </w:r>
        <w:proofErr w:type="gramStart"/>
        <w:r w:rsidRPr="00133B93">
          <w:rPr>
            <w:rStyle w:val="Hyperlink"/>
            <w:sz w:val="28"/>
            <w:szCs w:val="28"/>
          </w:rPr>
          <w:t>view</w:t>
        </w:r>
        <w:proofErr w:type="gramEnd"/>
        <w:r w:rsidRPr="00133B93">
          <w:rPr>
            <w:rStyle w:val="Hyperlink"/>
            <w:sz w:val="28"/>
            <w:szCs w:val="28"/>
          </w:rPr>
          <w:t xml:space="preserve"> </w:t>
        </w:r>
        <w:proofErr w:type="spellStart"/>
        <w:r w:rsidRPr="00133B93">
          <w:rPr>
            <w:rStyle w:val="Hyperlink"/>
            <w:sz w:val="28"/>
            <w:szCs w:val="28"/>
          </w:rPr>
          <w:t>source</w:t>
        </w:r>
        <w:r w:rsidRPr="00133B93">
          <w:rPr>
            <w:sz w:val="28"/>
            <w:szCs w:val="28"/>
          </w:rPr>
          <w:fldChar w:fldCharType="end"/>
        </w:r>
        <w:r w:rsidRPr="00133B93">
          <w:rPr>
            <w:sz w:val="28"/>
            <w:szCs w:val="28"/>
          </w:rPr>
          <w:fldChar w:fldCharType="begin"/>
        </w:r>
        <w:r w:rsidRPr="00133B93">
          <w:rPr>
            <w:sz w:val="28"/>
            <w:szCs w:val="28"/>
          </w:rPr>
          <w:instrText xml:space="preserve"> HYPERLINK "http://explainextended.com/2009/09/25/adjacency-list-vs-nested-sets-sql-server/" \l "printSource" \o "print" </w:instrText>
        </w:r>
        <w:r w:rsidRPr="00133B93">
          <w:rPr>
            <w:sz w:val="28"/>
            <w:szCs w:val="28"/>
          </w:rPr>
          <w:fldChar w:fldCharType="separate"/>
        </w:r>
        <w:r w:rsidRPr="00133B93">
          <w:rPr>
            <w:rStyle w:val="Hyperlink"/>
            <w:sz w:val="28"/>
            <w:szCs w:val="28"/>
          </w:rPr>
          <w:t>print</w:t>
        </w:r>
        <w:proofErr w:type="spellEnd"/>
        <w:r w:rsidRPr="00133B93">
          <w:rPr>
            <w:sz w:val="28"/>
            <w:szCs w:val="28"/>
          </w:rPr>
          <w:fldChar w:fldCharType="end"/>
        </w:r>
        <w:r w:rsidRPr="00133B93">
          <w:rPr>
            <w:sz w:val="28"/>
            <w:szCs w:val="28"/>
          </w:rPr>
          <w:fldChar w:fldCharType="begin"/>
        </w:r>
        <w:r w:rsidRPr="00133B93">
          <w:rPr>
            <w:sz w:val="28"/>
            <w:szCs w:val="28"/>
          </w:rPr>
          <w:instrText xml:space="preserve"> HYPERLINK "http://explainextended.com/2009/09/25/adjacency-list-vs-nested-sets-sql-server/" \l "about" \o "?" </w:instrText>
        </w:r>
        <w:r w:rsidRPr="00133B93">
          <w:rPr>
            <w:sz w:val="28"/>
            <w:szCs w:val="28"/>
          </w:rPr>
          <w:fldChar w:fldCharType="separate"/>
        </w:r>
        <w:r w:rsidRPr="00133B93">
          <w:rPr>
            <w:rStyle w:val="Hyperlink"/>
            <w:sz w:val="28"/>
            <w:szCs w:val="28"/>
          </w:rPr>
          <w:t>?</w:t>
        </w:r>
        <w:r w:rsidRPr="00133B93">
          <w:rPr>
            <w:sz w:val="28"/>
            <w:szCs w:val="28"/>
          </w:rPr>
          <w:fldChar w:fldCharType="end"/>
        </w:r>
      </w:ins>
    </w:p>
    <w:p w:rsidR="00133B93" w:rsidRPr="00133B93" w:rsidRDefault="00133B93" w:rsidP="00133B93">
      <w:pPr>
        <w:rPr>
          <w:ins w:id="547" w:author="Unknown"/>
          <w:sz w:val="28"/>
          <w:szCs w:val="28"/>
        </w:rPr>
      </w:pPr>
      <w:ins w:id="548" w:author="Unknown">
        <w:r w:rsidRPr="00133B93">
          <w:rPr>
            <w:sz w:val="28"/>
            <w:szCs w:val="28"/>
          </w:rPr>
          <w:t>01</w:t>
        </w:r>
        <w:proofErr w:type="gramStart"/>
        <w:r w:rsidRPr="00133B93">
          <w:rPr>
            <w:sz w:val="28"/>
            <w:szCs w:val="28"/>
          </w:rPr>
          <w:t>.WITH</w:t>
        </w:r>
        <w:proofErr w:type="gramEnd"/>
        <w:r w:rsidRPr="00133B93">
          <w:rPr>
            <w:sz w:val="28"/>
            <w:szCs w:val="28"/>
          </w:rPr>
          <w:t>    q AS</w:t>
        </w:r>
      </w:ins>
    </w:p>
    <w:p w:rsidR="00133B93" w:rsidRPr="00133B93" w:rsidRDefault="00133B93" w:rsidP="00133B93">
      <w:pPr>
        <w:rPr>
          <w:ins w:id="549" w:author="Unknown"/>
          <w:sz w:val="28"/>
          <w:szCs w:val="28"/>
        </w:rPr>
      </w:pPr>
      <w:ins w:id="550" w:author="Unknown">
        <w:r w:rsidRPr="00133B93">
          <w:rPr>
            <w:sz w:val="28"/>
            <w:szCs w:val="28"/>
          </w:rPr>
          <w:t xml:space="preserve">02.        ( </w:t>
        </w:r>
      </w:ins>
    </w:p>
    <w:p w:rsidR="00133B93" w:rsidRPr="00133B93" w:rsidRDefault="00133B93" w:rsidP="00133B93">
      <w:pPr>
        <w:rPr>
          <w:ins w:id="551" w:author="Unknown"/>
          <w:sz w:val="28"/>
          <w:szCs w:val="28"/>
        </w:rPr>
      </w:pPr>
      <w:ins w:id="552" w:author="Unknown">
        <w:r w:rsidRPr="00133B93">
          <w:rPr>
            <w:sz w:val="28"/>
            <w:szCs w:val="28"/>
          </w:rPr>
          <w:t>03.        SELECT</w:t>
        </w:r>
        <w:proofErr w:type="gramStart"/>
        <w:r w:rsidRPr="00133B93">
          <w:rPr>
            <w:sz w:val="28"/>
            <w:szCs w:val="28"/>
          </w:rPr>
          <w:t>  id</w:t>
        </w:r>
        <w:proofErr w:type="gramEnd"/>
        <w:r w:rsidRPr="00133B93">
          <w:rPr>
            <w:sz w:val="28"/>
            <w:szCs w:val="28"/>
          </w:rPr>
          <w:t xml:space="preserve">, parent, </w:t>
        </w:r>
        <w:proofErr w:type="spellStart"/>
        <w:r w:rsidRPr="00133B93">
          <w:rPr>
            <w:sz w:val="28"/>
            <w:szCs w:val="28"/>
          </w:rPr>
          <w:t>lft</w:t>
        </w:r>
        <w:proofErr w:type="spellEnd"/>
        <w:r w:rsidRPr="00133B93">
          <w:rPr>
            <w:sz w:val="28"/>
            <w:szCs w:val="28"/>
          </w:rPr>
          <w:t xml:space="preserve">, </w:t>
        </w:r>
        <w:proofErr w:type="spellStart"/>
        <w:r w:rsidRPr="00133B93">
          <w:rPr>
            <w:sz w:val="28"/>
            <w:szCs w:val="28"/>
          </w:rPr>
          <w:t>rgt</w:t>
        </w:r>
        <w:proofErr w:type="spellEnd"/>
        <w:r w:rsidRPr="00133B93">
          <w:rPr>
            <w:sz w:val="28"/>
            <w:szCs w:val="28"/>
          </w:rPr>
          <w:t xml:space="preserve">, data, 1 AS level, </w:t>
        </w:r>
      </w:ins>
    </w:p>
    <w:p w:rsidR="00133B93" w:rsidRPr="00133B93" w:rsidRDefault="00133B93" w:rsidP="00133B93">
      <w:pPr>
        <w:rPr>
          <w:ins w:id="553" w:author="Unknown"/>
          <w:sz w:val="28"/>
          <w:szCs w:val="28"/>
        </w:rPr>
      </w:pPr>
      <w:ins w:id="554" w:author="Unknown">
        <w:r w:rsidRPr="00133B93">
          <w:rPr>
            <w:sz w:val="28"/>
            <w:szCs w:val="28"/>
          </w:rPr>
          <w:t>04.                </w:t>
        </w:r>
        <w:proofErr w:type="gramStart"/>
        <w:r w:rsidRPr="00133B93">
          <w:rPr>
            <w:sz w:val="28"/>
            <w:szCs w:val="28"/>
          </w:rPr>
          <w:t>CAST(</w:t>
        </w:r>
        <w:proofErr w:type="gramEnd"/>
        <w:r w:rsidRPr="00133B93">
          <w:rPr>
            <w:sz w:val="28"/>
            <w:szCs w:val="28"/>
          </w:rPr>
          <w:t xml:space="preserve">LEFT(CAST(id AS VARCHAR) + REPLICATE('0', 10), 10) AS VARCHAR) AS </w:t>
        </w:r>
        <w:proofErr w:type="spellStart"/>
        <w:r w:rsidRPr="00133B93">
          <w:rPr>
            <w:sz w:val="28"/>
            <w:szCs w:val="28"/>
          </w:rPr>
          <w:t>bc</w:t>
        </w:r>
        <w:proofErr w:type="spellEnd"/>
        <w:r w:rsidRPr="00133B93">
          <w:rPr>
            <w:sz w:val="28"/>
            <w:szCs w:val="28"/>
          </w:rPr>
          <w:t xml:space="preserve"> </w:t>
        </w:r>
      </w:ins>
    </w:p>
    <w:p w:rsidR="00133B93" w:rsidRPr="00133B93" w:rsidRDefault="00133B93" w:rsidP="00133B93">
      <w:pPr>
        <w:rPr>
          <w:ins w:id="555" w:author="Unknown"/>
          <w:sz w:val="28"/>
          <w:szCs w:val="28"/>
        </w:rPr>
      </w:pPr>
      <w:ins w:id="556" w:author="Unknown">
        <w:r w:rsidRPr="00133B93">
          <w:rPr>
            <w:sz w:val="28"/>
            <w:szCs w:val="28"/>
          </w:rPr>
          <w:t>05.        FROM    [20090925_nested].</w:t>
        </w:r>
        <w:proofErr w:type="spellStart"/>
        <w:r w:rsidRPr="00133B93">
          <w:rPr>
            <w:sz w:val="28"/>
            <w:szCs w:val="28"/>
          </w:rPr>
          <w:t>t_hierarchy</w:t>
        </w:r>
        <w:proofErr w:type="spellEnd"/>
        <w:r w:rsidRPr="00133B93">
          <w:rPr>
            <w:sz w:val="28"/>
            <w:szCs w:val="28"/>
          </w:rPr>
          <w:t xml:space="preserve"> </w:t>
        </w:r>
        <w:proofErr w:type="spellStart"/>
        <w:r w:rsidRPr="00133B93">
          <w:rPr>
            <w:sz w:val="28"/>
            <w:szCs w:val="28"/>
          </w:rPr>
          <w:t>hc</w:t>
        </w:r>
        <w:proofErr w:type="spellEnd"/>
        <w:r w:rsidRPr="00133B93">
          <w:rPr>
            <w:sz w:val="28"/>
            <w:szCs w:val="28"/>
          </w:rPr>
          <w:t xml:space="preserve"> </w:t>
        </w:r>
      </w:ins>
    </w:p>
    <w:p w:rsidR="00133B93" w:rsidRPr="00133B93" w:rsidRDefault="00133B93" w:rsidP="00133B93">
      <w:pPr>
        <w:rPr>
          <w:ins w:id="557" w:author="Unknown"/>
          <w:sz w:val="28"/>
          <w:szCs w:val="28"/>
        </w:rPr>
      </w:pPr>
      <w:ins w:id="558" w:author="Unknown">
        <w:r w:rsidRPr="00133B93">
          <w:rPr>
            <w:sz w:val="28"/>
            <w:szCs w:val="28"/>
          </w:rPr>
          <w:t xml:space="preserve">06.        WHERE   id </w:t>
        </w:r>
        <w:proofErr w:type="gramStart"/>
        <w:r w:rsidRPr="00133B93">
          <w:rPr>
            <w:sz w:val="28"/>
            <w:szCs w:val="28"/>
          </w:rPr>
          <w:t>= ?</w:t>
        </w:r>
        <w:proofErr w:type="gramEnd"/>
        <w:r w:rsidRPr="00133B93">
          <w:rPr>
            <w:sz w:val="28"/>
            <w:szCs w:val="28"/>
          </w:rPr>
          <w:t xml:space="preserve"> </w:t>
        </w:r>
      </w:ins>
    </w:p>
    <w:p w:rsidR="00133B93" w:rsidRPr="00133B93" w:rsidRDefault="00133B93" w:rsidP="00133B93">
      <w:pPr>
        <w:rPr>
          <w:ins w:id="559" w:author="Unknown"/>
          <w:sz w:val="28"/>
          <w:szCs w:val="28"/>
        </w:rPr>
      </w:pPr>
      <w:ins w:id="560" w:author="Unknown">
        <w:r w:rsidRPr="00133B93">
          <w:rPr>
            <w:sz w:val="28"/>
            <w:szCs w:val="28"/>
          </w:rPr>
          <w:t>07.        UNION ALL</w:t>
        </w:r>
      </w:ins>
    </w:p>
    <w:p w:rsidR="00133B93" w:rsidRPr="00133B93" w:rsidRDefault="00133B93" w:rsidP="00133B93">
      <w:pPr>
        <w:rPr>
          <w:ins w:id="561" w:author="Unknown"/>
          <w:sz w:val="28"/>
          <w:szCs w:val="28"/>
        </w:rPr>
      </w:pPr>
      <w:ins w:id="562" w:author="Unknown">
        <w:r w:rsidRPr="00133B93">
          <w:rPr>
            <w:sz w:val="28"/>
            <w:szCs w:val="28"/>
          </w:rPr>
          <w:t>08.        SELECT</w:t>
        </w:r>
        <w:proofErr w:type="gramStart"/>
        <w:r w:rsidRPr="00133B93">
          <w:rPr>
            <w:sz w:val="28"/>
            <w:szCs w:val="28"/>
          </w:rPr>
          <w:t>  hc.id</w:t>
        </w:r>
        <w:proofErr w:type="gramEnd"/>
        <w:r w:rsidRPr="00133B93">
          <w:rPr>
            <w:sz w:val="28"/>
            <w:szCs w:val="28"/>
          </w:rPr>
          <w:t xml:space="preserve">, </w:t>
        </w:r>
        <w:proofErr w:type="spellStart"/>
        <w:r w:rsidRPr="00133B93">
          <w:rPr>
            <w:sz w:val="28"/>
            <w:szCs w:val="28"/>
          </w:rPr>
          <w:t>hc.parent</w:t>
        </w:r>
        <w:proofErr w:type="spellEnd"/>
        <w:r w:rsidRPr="00133B93">
          <w:rPr>
            <w:sz w:val="28"/>
            <w:szCs w:val="28"/>
          </w:rPr>
          <w:t xml:space="preserve">, </w:t>
        </w:r>
        <w:proofErr w:type="spellStart"/>
        <w:r w:rsidRPr="00133B93">
          <w:rPr>
            <w:sz w:val="28"/>
            <w:szCs w:val="28"/>
          </w:rPr>
          <w:t>hc.lft</w:t>
        </w:r>
        <w:proofErr w:type="spellEnd"/>
        <w:r w:rsidRPr="00133B93">
          <w:rPr>
            <w:sz w:val="28"/>
            <w:szCs w:val="28"/>
          </w:rPr>
          <w:t xml:space="preserve">, </w:t>
        </w:r>
        <w:proofErr w:type="spellStart"/>
        <w:r w:rsidRPr="00133B93">
          <w:rPr>
            <w:sz w:val="28"/>
            <w:szCs w:val="28"/>
          </w:rPr>
          <w:t>hc.rgt</w:t>
        </w:r>
        <w:proofErr w:type="spellEnd"/>
        <w:r w:rsidRPr="00133B93">
          <w:rPr>
            <w:sz w:val="28"/>
            <w:szCs w:val="28"/>
          </w:rPr>
          <w:t xml:space="preserve">, </w:t>
        </w:r>
        <w:proofErr w:type="spellStart"/>
        <w:r w:rsidRPr="00133B93">
          <w:rPr>
            <w:sz w:val="28"/>
            <w:szCs w:val="28"/>
          </w:rPr>
          <w:t>hc.data</w:t>
        </w:r>
        <w:proofErr w:type="spellEnd"/>
        <w:r w:rsidRPr="00133B93">
          <w:rPr>
            <w:sz w:val="28"/>
            <w:szCs w:val="28"/>
          </w:rPr>
          <w:t xml:space="preserve">, level + 1, </w:t>
        </w:r>
      </w:ins>
    </w:p>
    <w:p w:rsidR="00133B93" w:rsidRPr="00133B93" w:rsidRDefault="00133B93" w:rsidP="00133B93">
      <w:pPr>
        <w:rPr>
          <w:ins w:id="563" w:author="Unknown"/>
          <w:sz w:val="28"/>
          <w:szCs w:val="28"/>
        </w:rPr>
      </w:pPr>
      <w:ins w:id="564" w:author="Unknown">
        <w:r w:rsidRPr="00133B93">
          <w:rPr>
            <w:sz w:val="28"/>
            <w:szCs w:val="28"/>
          </w:rPr>
          <w:lastRenderedPageBreak/>
          <w:t>09.                </w:t>
        </w:r>
        <w:proofErr w:type="gramStart"/>
        <w:r w:rsidRPr="00133B93">
          <w:rPr>
            <w:sz w:val="28"/>
            <w:szCs w:val="28"/>
          </w:rPr>
          <w:t>CAST(</w:t>
        </w:r>
        <w:proofErr w:type="spellStart"/>
        <w:proofErr w:type="gramEnd"/>
        <w:r w:rsidRPr="00133B93">
          <w:rPr>
            <w:sz w:val="28"/>
            <w:szCs w:val="28"/>
          </w:rPr>
          <w:t>bc</w:t>
        </w:r>
        <w:proofErr w:type="spellEnd"/>
        <w:r w:rsidRPr="00133B93">
          <w:rPr>
            <w:sz w:val="28"/>
            <w:szCs w:val="28"/>
          </w:rPr>
          <w:t xml:space="preserve"> + '.' + </w:t>
        </w:r>
        <w:proofErr w:type="gramStart"/>
        <w:r w:rsidRPr="00133B93">
          <w:rPr>
            <w:sz w:val="28"/>
            <w:szCs w:val="28"/>
          </w:rPr>
          <w:t>LEFT(</w:t>
        </w:r>
        <w:proofErr w:type="gramEnd"/>
        <w:r w:rsidRPr="00133B93">
          <w:rPr>
            <w:sz w:val="28"/>
            <w:szCs w:val="28"/>
          </w:rPr>
          <w:t xml:space="preserve">CAST(hc.id AS VARCHAR) + REPLICATE('0', 10), 10) AS VARCHAR) </w:t>
        </w:r>
      </w:ins>
    </w:p>
    <w:p w:rsidR="00133B93" w:rsidRPr="00133B93" w:rsidRDefault="00133B93" w:rsidP="00133B93">
      <w:pPr>
        <w:rPr>
          <w:ins w:id="565" w:author="Unknown"/>
          <w:sz w:val="28"/>
          <w:szCs w:val="28"/>
        </w:rPr>
      </w:pPr>
      <w:ins w:id="566" w:author="Unknown">
        <w:r w:rsidRPr="00133B93">
          <w:rPr>
            <w:sz w:val="28"/>
            <w:szCs w:val="28"/>
          </w:rPr>
          <w:t xml:space="preserve">10.        FROM    q </w:t>
        </w:r>
      </w:ins>
    </w:p>
    <w:p w:rsidR="00133B93" w:rsidRPr="00133B93" w:rsidRDefault="00133B93" w:rsidP="00133B93">
      <w:pPr>
        <w:rPr>
          <w:ins w:id="567" w:author="Unknown"/>
          <w:sz w:val="28"/>
          <w:szCs w:val="28"/>
        </w:rPr>
      </w:pPr>
      <w:ins w:id="568" w:author="Unknown">
        <w:r w:rsidRPr="00133B93">
          <w:rPr>
            <w:sz w:val="28"/>
            <w:szCs w:val="28"/>
          </w:rPr>
          <w:t>11.        JOIN    [20090925_nested].</w:t>
        </w:r>
        <w:proofErr w:type="spellStart"/>
        <w:r w:rsidRPr="00133B93">
          <w:rPr>
            <w:sz w:val="28"/>
            <w:szCs w:val="28"/>
          </w:rPr>
          <w:t>t_hierarchy</w:t>
        </w:r>
        <w:proofErr w:type="spellEnd"/>
        <w:r w:rsidRPr="00133B93">
          <w:rPr>
            <w:sz w:val="28"/>
            <w:szCs w:val="28"/>
          </w:rPr>
          <w:t xml:space="preserve"> </w:t>
        </w:r>
        <w:proofErr w:type="spellStart"/>
        <w:r w:rsidRPr="00133B93">
          <w:rPr>
            <w:sz w:val="28"/>
            <w:szCs w:val="28"/>
          </w:rPr>
          <w:t>hc</w:t>
        </w:r>
        <w:proofErr w:type="spellEnd"/>
        <w:r w:rsidRPr="00133B93">
          <w:rPr>
            <w:sz w:val="28"/>
            <w:szCs w:val="28"/>
          </w:rPr>
          <w:t xml:space="preserve"> </w:t>
        </w:r>
      </w:ins>
    </w:p>
    <w:p w:rsidR="00133B93" w:rsidRPr="00133B93" w:rsidRDefault="00133B93" w:rsidP="00133B93">
      <w:pPr>
        <w:rPr>
          <w:ins w:id="569" w:author="Unknown"/>
          <w:sz w:val="28"/>
          <w:szCs w:val="28"/>
        </w:rPr>
      </w:pPr>
      <w:ins w:id="570" w:author="Unknown">
        <w:r w:rsidRPr="00133B93">
          <w:rPr>
            <w:sz w:val="28"/>
            <w:szCs w:val="28"/>
          </w:rPr>
          <w:t xml:space="preserve">12.        ON      </w:t>
        </w:r>
        <w:proofErr w:type="spellStart"/>
        <w:r w:rsidRPr="00133B93">
          <w:rPr>
            <w:sz w:val="28"/>
            <w:szCs w:val="28"/>
          </w:rPr>
          <w:t>hc.parent</w:t>
        </w:r>
        <w:proofErr w:type="spellEnd"/>
        <w:r w:rsidRPr="00133B93">
          <w:rPr>
            <w:sz w:val="28"/>
            <w:szCs w:val="28"/>
          </w:rPr>
          <w:t xml:space="preserve"> = q.id </w:t>
        </w:r>
      </w:ins>
    </w:p>
    <w:p w:rsidR="00133B93" w:rsidRPr="00133B93" w:rsidRDefault="00133B93" w:rsidP="00133B93">
      <w:pPr>
        <w:rPr>
          <w:ins w:id="571" w:author="Unknown"/>
          <w:sz w:val="28"/>
          <w:szCs w:val="28"/>
        </w:rPr>
      </w:pPr>
      <w:ins w:id="572" w:author="Unknown">
        <w:r w:rsidRPr="00133B93">
          <w:rPr>
            <w:sz w:val="28"/>
            <w:szCs w:val="28"/>
          </w:rPr>
          <w:t xml:space="preserve">13.        WHERE   level &lt; 3 </w:t>
        </w:r>
      </w:ins>
    </w:p>
    <w:p w:rsidR="00133B93" w:rsidRPr="00133B93" w:rsidRDefault="00133B93" w:rsidP="00133B93">
      <w:pPr>
        <w:rPr>
          <w:ins w:id="573" w:author="Unknown"/>
          <w:sz w:val="28"/>
          <w:szCs w:val="28"/>
        </w:rPr>
      </w:pPr>
      <w:ins w:id="574" w:author="Unknown">
        <w:r w:rsidRPr="00133B93">
          <w:rPr>
            <w:sz w:val="28"/>
            <w:szCs w:val="28"/>
          </w:rPr>
          <w:t xml:space="preserve">14.        ) </w:t>
        </w:r>
      </w:ins>
    </w:p>
    <w:p w:rsidR="00133B93" w:rsidRPr="00133B93" w:rsidRDefault="00133B93" w:rsidP="00133B93">
      <w:pPr>
        <w:rPr>
          <w:ins w:id="575" w:author="Unknown"/>
          <w:sz w:val="28"/>
          <w:szCs w:val="28"/>
        </w:rPr>
      </w:pPr>
      <w:ins w:id="576" w:author="Unknown">
        <w:r w:rsidRPr="00133B93">
          <w:rPr>
            <w:sz w:val="28"/>
            <w:szCs w:val="28"/>
          </w:rPr>
          <w:t>15</w:t>
        </w:r>
        <w:proofErr w:type="gramStart"/>
        <w:r w:rsidRPr="00133B93">
          <w:rPr>
            <w:sz w:val="28"/>
            <w:szCs w:val="28"/>
          </w:rPr>
          <w:t>.SELECT</w:t>
        </w:r>
        <w:proofErr w:type="gramEnd"/>
        <w:r w:rsidRPr="00133B93">
          <w:rPr>
            <w:sz w:val="28"/>
            <w:szCs w:val="28"/>
          </w:rPr>
          <w:t xml:space="preserve">  id, parent, </w:t>
        </w:r>
        <w:proofErr w:type="spellStart"/>
        <w:r w:rsidRPr="00133B93">
          <w:rPr>
            <w:sz w:val="28"/>
            <w:szCs w:val="28"/>
          </w:rPr>
          <w:t>lft</w:t>
        </w:r>
        <w:proofErr w:type="spellEnd"/>
        <w:r w:rsidRPr="00133B93">
          <w:rPr>
            <w:sz w:val="28"/>
            <w:szCs w:val="28"/>
          </w:rPr>
          <w:t xml:space="preserve">, </w:t>
        </w:r>
        <w:proofErr w:type="spellStart"/>
        <w:r w:rsidRPr="00133B93">
          <w:rPr>
            <w:sz w:val="28"/>
            <w:szCs w:val="28"/>
          </w:rPr>
          <w:t>rgt</w:t>
        </w:r>
        <w:proofErr w:type="spellEnd"/>
        <w:r w:rsidRPr="00133B93">
          <w:rPr>
            <w:sz w:val="28"/>
            <w:szCs w:val="28"/>
          </w:rPr>
          <w:t xml:space="preserve">, data </w:t>
        </w:r>
      </w:ins>
    </w:p>
    <w:p w:rsidR="00133B93" w:rsidRPr="00133B93" w:rsidRDefault="00133B93" w:rsidP="00133B93">
      <w:pPr>
        <w:rPr>
          <w:ins w:id="577" w:author="Unknown"/>
          <w:sz w:val="28"/>
          <w:szCs w:val="28"/>
        </w:rPr>
      </w:pPr>
      <w:ins w:id="578" w:author="Unknown">
        <w:r w:rsidRPr="00133B93">
          <w:rPr>
            <w:sz w:val="28"/>
            <w:szCs w:val="28"/>
          </w:rPr>
          <w:t>16</w:t>
        </w:r>
        <w:proofErr w:type="gramStart"/>
        <w:r w:rsidRPr="00133B93">
          <w:rPr>
            <w:sz w:val="28"/>
            <w:szCs w:val="28"/>
          </w:rPr>
          <w:t>.FROM</w:t>
        </w:r>
        <w:proofErr w:type="gramEnd"/>
        <w:r w:rsidRPr="00133B93">
          <w:rPr>
            <w:sz w:val="28"/>
            <w:szCs w:val="28"/>
          </w:rPr>
          <w:t xml:space="preserve">    q </w:t>
        </w:r>
      </w:ins>
    </w:p>
    <w:p w:rsidR="00133B93" w:rsidRPr="00133B93" w:rsidRDefault="00133B93" w:rsidP="00133B93">
      <w:pPr>
        <w:rPr>
          <w:ins w:id="579" w:author="Unknown"/>
          <w:sz w:val="28"/>
          <w:szCs w:val="28"/>
        </w:rPr>
      </w:pPr>
      <w:ins w:id="580" w:author="Unknown">
        <w:r w:rsidRPr="00133B93">
          <w:rPr>
            <w:sz w:val="28"/>
            <w:szCs w:val="28"/>
          </w:rPr>
          <w:t>17</w:t>
        </w:r>
        <w:proofErr w:type="gramStart"/>
        <w:r w:rsidRPr="00133B93">
          <w:rPr>
            <w:sz w:val="28"/>
            <w:szCs w:val="28"/>
          </w:rPr>
          <w:t>.ORDER</w:t>
        </w:r>
        <w:proofErr w:type="gramEnd"/>
        <w:r w:rsidRPr="00133B93">
          <w:rPr>
            <w:sz w:val="28"/>
            <w:szCs w:val="28"/>
          </w:rPr>
          <w:t xml:space="preserve"> BY</w:t>
        </w:r>
      </w:ins>
    </w:p>
    <w:p w:rsidR="00133B93" w:rsidRPr="00133B93" w:rsidRDefault="00133B93" w:rsidP="00133B93">
      <w:pPr>
        <w:rPr>
          <w:ins w:id="581" w:author="Unknown"/>
          <w:sz w:val="28"/>
          <w:szCs w:val="28"/>
        </w:rPr>
      </w:pPr>
      <w:ins w:id="582" w:author="Unknown">
        <w:r w:rsidRPr="00133B93">
          <w:rPr>
            <w:sz w:val="28"/>
            <w:szCs w:val="28"/>
          </w:rPr>
          <w:t>18.        </w:t>
        </w:r>
        <w:proofErr w:type="spellStart"/>
        <w:proofErr w:type="gramStart"/>
        <w:r w:rsidRPr="00133B93">
          <w:rPr>
            <w:sz w:val="28"/>
            <w:szCs w:val="28"/>
          </w:rPr>
          <w:t>bc</w:t>
        </w:r>
        <w:proofErr w:type="spellEnd"/>
        <w:proofErr w:type="gramEnd"/>
      </w:ins>
    </w:p>
    <w:p w:rsidR="00133B93" w:rsidRPr="00133B93" w:rsidRDefault="00133B93" w:rsidP="00133B93">
      <w:pPr>
        <w:rPr>
          <w:ins w:id="583" w:author="Unknown"/>
          <w:sz w:val="28"/>
          <w:szCs w:val="28"/>
        </w:rPr>
      </w:pPr>
      <w:ins w:id="584" w:author="Unknown">
        <w:r w:rsidRPr="00133B93">
          <w:rPr>
            <w:sz w:val="28"/>
            <w:szCs w:val="28"/>
          </w:rPr>
          <w:t xml:space="preserve">The field </w:t>
        </w:r>
        <w:proofErr w:type="spellStart"/>
        <w:proofErr w:type="gramStart"/>
        <w:r w:rsidRPr="00133B93">
          <w:rPr>
            <w:sz w:val="28"/>
            <w:szCs w:val="28"/>
          </w:rPr>
          <w:t>bc</w:t>
        </w:r>
        <w:proofErr w:type="spellEnd"/>
        <w:proofErr w:type="gramEnd"/>
        <w:r w:rsidRPr="00133B93">
          <w:rPr>
            <w:sz w:val="28"/>
            <w:szCs w:val="28"/>
          </w:rPr>
          <w:t xml:space="preserve"> defines breadcrumbs which can be used to return the nodes in tree order.</w:t>
        </w:r>
      </w:ins>
    </w:p>
    <w:p w:rsidR="00133B93" w:rsidRPr="00133B93" w:rsidRDefault="00133B93" w:rsidP="00133B93">
      <w:pPr>
        <w:rPr>
          <w:ins w:id="585" w:author="Unknown"/>
          <w:sz w:val="28"/>
          <w:szCs w:val="28"/>
        </w:rPr>
      </w:pPr>
      <w:ins w:id="586" w:author="Unknown">
        <w:r w:rsidRPr="00133B93">
          <w:rPr>
            <w:sz w:val="28"/>
            <w:szCs w:val="28"/>
          </w:rPr>
          <w:t xml:space="preserve">In </w:t>
        </w:r>
        <w:proofErr w:type="spellStart"/>
        <w:r w:rsidRPr="00133B93">
          <w:rPr>
            <w:b/>
            <w:bCs/>
            <w:sz w:val="28"/>
            <w:szCs w:val="28"/>
          </w:rPr>
          <w:t>PostgreSQL</w:t>
        </w:r>
        <w:proofErr w:type="spellEnd"/>
        <w:r w:rsidRPr="00133B93">
          <w:rPr>
            <w:b/>
            <w:bCs/>
            <w:sz w:val="28"/>
            <w:szCs w:val="28"/>
          </w:rPr>
          <w:t xml:space="preserve"> 8.4</w:t>
        </w:r>
        <w:r w:rsidRPr="00133B93">
          <w:rPr>
            <w:sz w:val="28"/>
            <w:szCs w:val="28"/>
          </w:rPr>
          <w:t>, we used an array for that.</w:t>
        </w:r>
      </w:ins>
    </w:p>
    <w:p w:rsidR="00133B93" w:rsidRPr="00133B93" w:rsidRDefault="00133B93" w:rsidP="00133B93">
      <w:pPr>
        <w:rPr>
          <w:ins w:id="587" w:author="Unknown"/>
          <w:sz w:val="28"/>
          <w:szCs w:val="28"/>
        </w:rPr>
      </w:pPr>
      <w:ins w:id="588" w:author="Unknown">
        <w:r w:rsidRPr="00133B93">
          <w:rPr>
            <w:b/>
            <w:bCs/>
            <w:sz w:val="28"/>
            <w:szCs w:val="28"/>
          </w:rPr>
          <w:t>SQL Server</w:t>
        </w:r>
        <w:r w:rsidRPr="00133B93">
          <w:rPr>
            <w:sz w:val="28"/>
            <w:szCs w:val="28"/>
          </w:rPr>
          <w:t xml:space="preserve"> lacks array type, that's why we need to use a hack: converting the id's into zero-padded strings of fixed length (10 characters) and concatenating them.</w:t>
        </w:r>
      </w:ins>
    </w:p>
    <w:p w:rsidR="00133B93" w:rsidRPr="00133B93" w:rsidRDefault="00133B93" w:rsidP="00133B93">
      <w:pPr>
        <w:rPr>
          <w:ins w:id="589" w:author="Unknown"/>
          <w:sz w:val="28"/>
          <w:szCs w:val="28"/>
        </w:rPr>
      </w:pPr>
      <w:ins w:id="590" w:author="Unknown">
        <w:r w:rsidRPr="00133B93">
          <w:rPr>
            <w:sz w:val="28"/>
            <w:szCs w:val="28"/>
          </w:rPr>
          <w:t>Here are the query results:</w:t>
        </w:r>
      </w:ins>
    </w:p>
    <w:p w:rsidR="00133B93" w:rsidRPr="00133B93" w:rsidRDefault="00133B93" w:rsidP="00133B93">
      <w:pPr>
        <w:rPr>
          <w:ins w:id="591" w:author="Unknown"/>
          <w:sz w:val="28"/>
          <w:szCs w:val="28"/>
        </w:rPr>
      </w:pPr>
      <w:ins w:id="592" w:author="Unknown">
        <w:r w:rsidRPr="00133B93">
          <w:rPr>
            <w:sz w:val="28"/>
            <w:szCs w:val="28"/>
          </w:rPr>
          <w:fldChar w:fldCharType="begin"/>
        </w:r>
        <w:r w:rsidRPr="00133B93">
          <w:rPr>
            <w:sz w:val="28"/>
            <w:szCs w:val="28"/>
          </w:rPr>
          <w:instrText xml:space="preserve"> HYPERLINK "http://explainextended.com/2009/09/25/adjacency-list-vs-nested-sets-sql-server/" </w:instrText>
        </w:r>
        <w:r w:rsidRPr="00133B93">
          <w:rPr>
            <w:sz w:val="28"/>
            <w:szCs w:val="28"/>
          </w:rPr>
          <w:fldChar w:fldCharType="separate"/>
        </w:r>
        <w:r w:rsidRPr="00133B93">
          <w:rPr>
            <w:rStyle w:val="Hyperlink"/>
            <w:b/>
            <w:bCs/>
            <w:sz w:val="28"/>
            <w:szCs w:val="28"/>
          </w:rPr>
          <w:t>View results for node 42</w:t>
        </w:r>
        <w:r w:rsidRPr="00133B93">
          <w:rPr>
            <w:sz w:val="28"/>
            <w:szCs w:val="28"/>
          </w:rPr>
          <w:fldChar w:fldCharType="end"/>
        </w:r>
      </w:ins>
    </w:p>
    <w:p w:rsidR="00133B93" w:rsidRPr="00133B93" w:rsidRDefault="00133B93" w:rsidP="00133B93">
      <w:pPr>
        <w:rPr>
          <w:ins w:id="593" w:author="Unknown"/>
          <w:sz w:val="28"/>
          <w:szCs w:val="28"/>
        </w:rPr>
      </w:pPr>
      <w:ins w:id="594" w:author="Unknown">
        <w:r w:rsidRPr="00133B93">
          <w:rPr>
            <w:sz w:val="28"/>
            <w:szCs w:val="28"/>
          </w:rPr>
          <w:fldChar w:fldCharType="begin"/>
        </w:r>
        <w:r w:rsidRPr="00133B93">
          <w:rPr>
            <w:sz w:val="28"/>
            <w:szCs w:val="28"/>
          </w:rPr>
          <w:instrText xml:space="preserve"> HYPERLINK "http://explainextended.com/2009/09/25/adjacency-list-vs-nested-sets-sql-server/" \l "viewSource" \o "view source" </w:instrText>
        </w:r>
        <w:r w:rsidRPr="00133B93">
          <w:rPr>
            <w:sz w:val="28"/>
            <w:szCs w:val="28"/>
          </w:rPr>
          <w:fldChar w:fldCharType="separate"/>
        </w:r>
        <w:proofErr w:type="gramStart"/>
        <w:r w:rsidRPr="00133B93">
          <w:rPr>
            <w:rStyle w:val="Hyperlink"/>
            <w:sz w:val="28"/>
            <w:szCs w:val="28"/>
          </w:rPr>
          <w:t>view</w:t>
        </w:r>
        <w:proofErr w:type="gramEnd"/>
        <w:r w:rsidRPr="00133B93">
          <w:rPr>
            <w:rStyle w:val="Hyperlink"/>
            <w:sz w:val="28"/>
            <w:szCs w:val="28"/>
          </w:rPr>
          <w:t xml:space="preserve"> </w:t>
        </w:r>
        <w:proofErr w:type="spellStart"/>
        <w:r w:rsidRPr="00133B93">
          <w:rPr>
            <w:rStyle w:val="Hyperlink"/>
            <w:sz w:val="28"/>
            <w:szCs w:val="28"/>
          </w:rPr>
          <w:t>source</w:t>
        </w:r>
        <w:r w:rsidRPr="00133B93">
          <w:rPr>
            <w:sz w:val="28"/>
            <w:szCs w:val="28"/>
          </w:rPr>
          <w:fldChar w:fldCharType="end"/>
        </w:r>
        <w:r w:rsidRPr="00133B93">
          <w:rPr>
            <w:sz w:val="28"/>
            <w:szCs w:val="28"/>
          </w:rPr>
          <w:fldChar w:fldCharType="begin"/>
        </w:r>
        <w:r w:rsidRPr="00133B93">
          <w:rPr>
            <w:sz w:val="28"/>
            <w:szCs w:val="28"/>
          </w:rPr>
          <w:instrText xml:space="preserve"> HYPERLINK "http://explainextended.com/2009/09/25/adjacency-list-vs-nested-sets-sql-server/" \l "printSource" \o "print" </w:instrText>
        </w:r>
        <w:r w:rsidRPr="00133B93">
          <w:rPr>
            <w:sz w:val="28"/>
            <w:szCs w:val="28"/>
          </w:rPr>
          <w:fldChar w:fldCharType="separate"/>
        </w:r>
        <w:r w:rsidRPr="00133B93">
          <w:rPr>
            <w:rStyle w:val="Hyperlink"/>
            <w:sz w:val="28"/>
            <w:szCs w:val="28"/>
          </w:rPr>
          <w:t>print</w:t>
        </w:r>
        <w:proofErr w:type="spellEnd"/>
        <w:r w:rsidRPr="00133B93">
          <w:rPr>
            <w:sz w:val="28"/>
            <w:szCs w:val="28"/>
          </w:rPr>
          <w:fldChar w:fldCharType="end"/>
        </w:r>
        <w:r w:rsidRPr="00133B93">
          <w:rPr>
            <w:sz w:val="28"/>
            <w:szCs w:val="28"/>
          </w:rPr>
          <w:fldChar w:fldCharType="begin"/>
        </w:r>
        <w:r w:rsidRPr="00133B93">
          <w:rPr>
            <w:sz w:val="28"/>
            <w:szCs w:val="28"/>
          </w:rPr>
          <w:instrText xml:space="preserve"> HYPERLINK "http://explainextended.com/2009/09/25/adjacency-list-vs-nested-sets-sql-server/" \l "about" \o "?" </w:instrText>
        </w:r>
        <w:r w:rsidRPr="00133B93">
          <w:rPr>
            <w:sz w:val="28"/>
            <w:szCs w:val="28"/>
          </w:rPr>
          <w:fldChar w:fldCharType="separate"/>
        </w:r>
        <w:r w:rsidRPr="00133B93">
          <w:rPr>
            <w:rStyle w:val="Hyperlink"/>
            <w:sz w:val="28"/>
            <w:szCs w:val="28"/>
          </w:rPr>
          <w:t>?</w:t>
        </w:r>
        <w:r w:rsidRPr="00133B93">
          <w:rPr>
            <w:sz w:val="28"/>
            <w:szCs w:val="28"/>
          </w:rPr>
          <w:fldChar w:fldCharType="end"/>
        </w:r>
      </w:ins>
    </w:p>
    <w:p w:rsidR="00133B93" w:rsidRPr="00133B93" w:rsidRDefault="00133B93" w:rsidP="00133B93">
      <w:pPr>
        <w:rPr>
          <w:ins w:id="595" w:author="Unknown"/>
          <w:sz w:val="28"/>
          <w:szCs w:val="28"/>
        </w:rPr>
      </w:pPr>
      <w:ins w:id="596" w:author="Unknown">
        <w:r w:rsidRPr="00133B93">
          <w:rPr>
            <w:sz w:val="28"/>
            <w:szCs w:val="28"/>
          </w:rPr>
          <w:t>01</w:t>
        </w:r>
        <w:proofErr w:type="gramStart"/>
        <w:r w:rsidRPr="00133B93">
          <w:rPr>
            <w:sz w:val="28"/>
            <w:szCs w:val="28"/>
          </w:rPr>
          <w:t>.WITH</w:t>
        </w:r>
        <w:proofErr w:type="gramEnd"/>
        <w:r w:rsidRPr="00133B93">
          <w:rPr>
            <w:sz w:val="28"/>
            <w:szCs w:val="28"/>
          </w:rPr>
          <w:t>    q AS</w:t>
        </w:r>
      </w:ins>
    </w:p>
    <w:p w:rsidR="00133B93" w:rsidRPr="00133B93" w:rsidRDefault="00133B93" w:rsidP="00133B93">
      <w:pPr>
        <w:rPr>
          <w:ins w:id="597" w:author="Unknown"/>
          <w:sz w:val="28"/>
          <w:szCs w:val="28"/>
        </w:rPr>
      </w:pPr>
      <w:ins w:id="598" w:author="Unknown">
        <w:r w:rsidRPr="00133B93">
          <w:rPr>
            <w:sz w:val="28"/>
            <w:szCs w:val="28"/>
          </w:rPr>
          <w:t xml:space="preserve">02.        ( </w:t>
        </w:r>
      </w:ins>
    </w:p>
    <w:p w:rsidR="00133B93" w:rsidRPr="00133B93" w:rsidRDefault="00133B93" w:rsidP="00133B93">
      <w:pPr>
        <w:rPr>
          <w:ins w:id="599" w:author="Unknown"/>
          <w:sz w:val="28"/>
          <w:szCs w:val="28"/>
        </w:rPr>
      </w:pPr>
      <w:ins w:id="600" w:author="Unknown">
        <w:r w:rsidRPr="00133B93">
          <w:rPr>
            <w:sz w:val="28"/>
            <w:szCs w:val="28"/>
          </w:rPr>
          <w:t>03.        SELECT</w:t>
        </w:r>
        <w:proofErr w:type="gramStart"/>
        <w:r w:rsidRPr="00133B93">
          <w:rPr>
            <w:sz w:val="28"/>
            <w:szCs w:val="28"/>
          </w:rPr>
          <w:t>  id</w:t>
        </w:r>
        <w:proofErr w:type="gramEnd"/>
        <w:r w:rsidRPr="00133B93">
          <w:rPr>
            <w:sz w:val="28"/>
            <w:szCs w:val="28"/>
          </w:rPr>
          <w:t xml:space="preserve">, parent, </w:t>
        </w:r>
        <w:proofErr w:type="spellStart"/>
        <w:r w:rsidRPr="00133B93">
          <w:rPr>
            <w:sz w:val="28"/>
            <w:szCs w:val="28"/>
          </w:rPr>
          <w:t>lft</w:t>
        </w:r>
        <w:proofErr w:type="spellEnd"/>
        <w:r w:rsidRPr="00133B93">
          <w:rPr>
            <w:sz w:val="28"/>
            <w:szCs w:val="28"/>
          </w:rPr>
          <w:t xml:space="preserve">, </w:t>
        </w:r>
        <w:proofErr w:type="spellStart"/>
        <w:r w:rsidRPr="00133B93">
          <w:rPr>
            <w:sz w:val="28"/>
            <w:szCs w:val="28"/>
          </w:rPr>
          <w:t>rgt</w:t>
        </w:r>
        <w:proofErr w:type="spellEnd"/>
        <w:r w:rsidRPr="00133B93">
          <w:rPr>
            <w:sz w:val="28"/>
            <w:szCs w:val="28"/>
          </w:rPr>
          <w:t xml:space="preserve">, data, 1 AS level, </w:t>
        </w:r>
      </w:ins>
    </w:p>
    <w:p w:rsidR="00133B93" w:rsidRPr="00133B93" w:rsidRDefault="00133B93" w:rsidP="00133B93">
      <w:pPr>
        <w:rPr>
          <w:ins w:id="601" w:author="Unknown"/>
          <w:sz w:val="28"/>
          <w:szCs w:val="28"/>
        </w:rPr>
      </w:pPr>
      <w:ins w:id="602" w:author="Unknown">
        <w:r w:rsidRPr="00133B93">
          <w:rPr>
            <w:sz w:val="28"/>
            <w:szCs w:val="28"/>
          </w:rPr>
          <w:lastRenderedPageBreak/>
          <w:t>04.                </w:t>
        </w:r>
        <w:proofErr w:type="gramStart"/>
        <w:r w:rsidRPr="00133B93">
          <w:rPr>
            <w:sz w:val="28"/>
            <w:szCs w:val="28"/>
          </w:rPr>
          <w:t>CAST(</w:t>
        </w:r>
        <w:proofErr w:type="gramEnd"/>
        <w:r w:rsidRPr="00133B93">
          <w:rPr>
            <w:sz w:val="28"/>
            <w:szCs w:val="28"/>
          </w:rPr>
          <w:t xml:space="preserve">LEFT(CAST(id AS VARCHAR) + REPLICATE('0', 10), 10) AS VARCHAR) AS </w:t>
        </w:r>
        <w:proofErr w:type="spellStart"/>
        <w:r w:rsidRPr="00133B93">
          <w:rPr>
            <w:sz w:val="28"/>
            <w:szCs w:val="28"/>
          </w:rPr>
          <w:t>bc</w:t>
        </w:r>
        <w:proofErr w:type="spellEnd"/>
        <w:r w:rsidRPr="00133B93">
          <w:rPr>
            <w:sz w:val="28"/>
            <w:szCs w:val="28"/>
          </w:rPr>
          <w:t xml:space="preserve"> </w:t>
        </w:r>
      </w:ins>
    </w:p>
    <w:p w:rsidR="00133B93" w:rsidRPr="00133B93" w:rsidRDefault="00133B93" w:rsidP="00133B93">
      <w:pPr>
        <w:rPr>
          <w:ins w:id="603" w:author="Unknown"/>
          <w:sz w:val="28"/>
          <w:szCs w:val="28"/>
        </w:rPr>
      </w:pPr>
      <w:ins w:id="604" w:author="Unknown">
        <w:r w:rsidRPr="00133B93">
          <w:rPr>
            <w:sz w:val="28"/>
            <w:szCs w:val="28"/>
          </w:rPr>
          <w:t>05.        FROM    [20090925_nested].</w:t>
        </w:r>
        <w:proofErr w:type="spellStart"/>
        <w:r w:rsidRPr="00133B93">
          <w:rPr>
            <w:sz w:val="28"/>
            <w:szCs w:val="28"/>
          </w:rPr>
          <w:t>t_hierarchy</w:t>
        </w:r>
        <w:proofErr w:type="spellEnd"/>
        <w:r w:rsidRPr="00133B93">
          <w:rPr>
            <w:sz w:val="28"/>
            <w:szCs w:val="28"/>
          </w:rPr>
          <w:t xml:space="preserve"> </w:t>
        </w:r>
        <w:proofErr w:type="spellStart"/>
        <w:r w:rsidRPr="00133B93">
          <w:rPr>
            <w:sz w:val="28"/>
            <w:szCs w:val="28"/>
          </w:rPr>
          <w:t>hc</w:t>
        </w:r>
        <w:proofErr w:type="spellEnd"/>
        <w:r w:rsidRPr="00133B93">
          <w:rPr>
            <w:sz w:val="28"/>
            <w:szCs w:val="28"/>
          </w:rPr>
          <w:t xml:space="preserve"> </w:t>
        </w:r>
      </w:ins>
    </w:p>
    <w:p w:rsidR="00133B93" w:rsidRPr="00133B93" w:rsidRDefault="00133B93" w:rsidP="00133B93">
      <w:pPr>
        <w:rPr>
          <w:ins w:id="605" w:author="Unknown"/>
          <w:sz w:val="28"/>
          <w:szCs w:val="28"/>
        </w:rPr>
      </w:pPr>
      <w:ins w:id="606" w:author="Unknown">
        <w:r w:rsidRPr="00133B93">
          <w:rPr>
            <w:sz w:val="28"/>
            <w:szCs w:val="28"/>
          </w:rPr>
          <w:t xml:space="preserve">06.        WHERE   id = 42 </w:t>
        </w:r>
      </w:ins>
    </w:p>
    <w:p w:rsidR="00133B93" w:rsidRPr="00133B93" w:rsidRDefault="00133B93" w:rsidP="00133B93">
      <w:pPr>
        <w:rPr>
          <w:ins w:id="607" w:author="Unknown"/>
          <w:sz w:val="28"/>
          <w:szCs w:val="28"/>
        </w:rPr>
      </w:pPr>
      <w:ins w:id="608" w:author="Unknown">
        <w:r w:rsidRPr="00133B93">
          <w:rPr>
            <w:sz w:val="28"/>
            <w:szCs w:val="28"/>
          </w:rPr>
          <w:t>07.        UNION ALL</w:t>
        </w:r>
      </w:ins>
    </w:p>
    <w:p w:rsidR="00133B93" w:rsidRPr="00133B93" w:rsidRDefault="00133B93" w:rsidP="00133B93">
      <w:pPr>
        <w:rPr>
          <w:ins w:id="609" w:author="Unknown"/>
          <w:sz w:val="28"/>
          <w:szCs w:val="28"/>
        </w:rPr>
      </w:pPr>
      <w:ins w:id="610" w:author="Unknown">
        <w:r w:rsidRPr="00133B93">
          <w:rPr>
            <w:sz w:val="28"/>
            <w:szCs w:val="28"/>
          </w:rPr>
          <w:t>08.        SELECT</w:t>
        </w:r>
        <w:proofErr w:type="gramStart"/>
        <w:r w:rsidRPr="00133B93">
          <w:rPr>
            <w:sz w:val="28"/>
            <w:szCs w:val="28"/>
          </w:rPr>
          <w:t>  hc.id</w:t>
        </w:r>
        <w:proofErr w:type="gramEnd"/>
        <w:r w:rsidRPr="00133B93">
          <w:rPr>
            <w:sz w:val="28"/>
            <w:szCs w:val="28"/>
          </w:rPr>
          <w:t xml:space="preserve">, </w:t>
        </w:r>
        <w:proofErr w:type="spellStart"/>
        <w:r w:rsidRPr="00133B93">
          <w:rPr>
            <w:sz w:val="28"/>
            <w:szCs w:val="28"/>
          </w:rPr>
          <w:t>hc.parent</w:t>
        </w:r>
        <w:proofErr w:type="spellEnd"/>
        <w:r w:rsidRPr="00133B93">
          <w:rPr>
            <w:sz w:val="28"/>
            <w:szCs w:val="28"/>
          </w:rPr>
          <w:t xml:space="preserve">, </w:t>
        </w:r>
        <w:proofErr w:type="spellStart"/>
        <w:r w:rsidRPr="00133B93">
          <w:rPr>
            <w:sz w:val="28"/>
            <w:szCs w:val="28"/>
          </w:rPr>
          <w:t>hc.lft</w:t>
        </w:r>
        <w:proofErr w:type="spellEnd"/>
        <w:r w:rsidRPr="00133B93">
          <w:rPr>
            <w:sz w:val="28"/>
            <w:szCs w:val="28"/>
          </w:rPr>
          <w:t xml:space="preserve">, </w:t>
        </w:r>
        <w:proofErr w:type="spellStart"/>
        <w:r w:rsidRPr="00133B93">
          <w:rPr>
            <w:sz w:val="28"/>
            <w:szCs w:val="28"/>
          </w:rPr>
          <w:t>hc.rgt</w:t>
        </w:r>
        <w:proofErr w:type="spellEnd"/>
        <w:r w:rsidRPr="00133B93">
          <w:rPr>
            <w:sz w:val="28"/>
            <w:szCs w:val="28"/>
          </w:rPr>
          <w:t xml:space="preserve">, </w:t>
        </w:r>
        <w:proofErr w:type="spellStart"/>
        <w:r w:rsidRPr="00133B93">
          <w:rPr>
            <w:sz w:val="28"/>
            <w:szCs w:val="28"/>
          </w:rPr>
          <w:t>hc.data</w:t>
        </w:r>
        <w:proofErr w:type="spellEnd"/>
        <w:r w:rsidRPr="00133B93">
          <w:rPr>
            <w:sz w:val="28"/>
            <w:szCs w:val="28"/>
          </w:rPr>
          <w:t xml:space="preserve">, level + 1, </w:t>
        </w:r>
      </w:ins>
    </w:p>
    <w:p w:rsidR="00133B93" w:rsidRPr="00133B93" w:rsidRDefault="00133B93" w:rsidP="00133B93">
      <w:pPr>
        <w:rPr>
          <w:ins w:id="611" w:author="Unknown"/>
          <w:sz w:val="28"/>
          <w:szCs w:val="28"/>
        </w:rPr>
      </w:pPr>
      <w:ins w:id="612" w:author="Unknown">
        <w:r w:rsidRPr="00133B93">
          <w:rPr>
            <w:sz w:val="28"/>
            <w:szCs w:val="28"/>
          </w:rPr>
          <w:t>09.                </w:t>
        </w:r>
        <w:proofErr w:type="gramStart"/>
        <w:r w:rsidRPr="00133B93">
          <w:rPr>
            <w:sz w:val="28"/>
            <w:szCs w:val="28"/>
          </w:rPr>
          <w:t>CAST(</w:t>
        </w:r>
        <w:proofErr w:type="spellStart"/>
        <w:proofErr w:type="gramEnd"/>
        <w:r w:rsidRPr="00133B93">
          <w:rPr>
            <w:sz w:val="28"/>
            <w:szCs w:val="28"/>
          </w:rPr>
          <w:t>bc</w:t>
        </w:r>
        <w:proofErr w:type="spellEnd"/>
        <w:r w:rsidRPr="00133B93">
          <w:rPr>
            <w:sz w:val="28"/>
            <w:szCs w:val="28"/>
          </w:rPr>
          <w:t xml:space="preserve"> + '.' + </w:t>
        </w:r>
        <w:proofErr w:type="gramStart"/>
        <w:r w:rsidRPr="00133B93">
          <w:rPr>
            <w:sz w:val="28"/>
            <w:szCs w:val="28"/>
          </w:rPr>
          <w:t>LEFT(</w:t>
        </w:r>
        <w:proofErr w:type="gramEnd"/>
        <w:r w:rsidRPr="00133B93">
          <w:rPr>
            <w:sz w:val="28"/>
            <w:szCs w:val="28"/>
          </w:rPr>
          <w:t xml:space="preserve">CAST(hc.id AS VARCHAR) + REPLICATE('0', 10), 10) AS VARCHAR) </w:t>
        </w:r>
      </w:ins>
    </w:p>
    <w:p w:rsidR="00133B93" w:rsidRPr="00133B93" w:rsidRDefault="00133B93" w:rsidP="00133B93">
      <w:pPr>
        <w:rPr>
          <w:ins w:id="613" w:author="Unknown"/>
          <w:sz w:val="28"/>
          <w:szCs w:val="28"/>
        </w:rPr>
      </w:pPr>
      <w:ins w:id="614" w:author="Unknown">
        <w:r w:rsidRPr="00133B93">
          <w:rPr>
            <w:sz w:val="28"/>
            <w:szCs w:val="28"/>
          </w:rPr>
          <w:t xml:space="preserve">10.        FROM    q </w:t>
        </w:r>
      </w:ins>
    </w:p>
    <w:p w:rsidR="00133B93" w:rsidRPr="00133B93" w:rsidRDefault="00133B93" w:rsidP="00133B93">
      <w:pPr>
        <w:rPr>
          <w:ins w:id="615" w:author="Unknown"/>
          <w:sz w:val="28"/>
          <w:szCs w:val="28"/>
        </w:rPr>
      </w:pPr>
      <w:ins w:id="616" w:author="Unknown">
        <w:r w:rsidRPr="00133B93">
          <w:rPr>
            <w:sz w:val="28"/>
            <w:szCs w:val="28"/>
          </w:rPr>
          <w:t>11.        JOIN    [20090925_nested].</w:t>
        </w:r>
        <w:proofErr w:type="spellStart"/>
        <w:r w:rsidRPr="00133B93">
          <w:rPr>
            <w:sz w:val="28"/>
            <w:szCs w:val="28"/>
          </w:rPr>
          <w:t>t_hierarchy</w:t>
        </w:r>
        <w:proofErr w:type="spellEnd"/>
        <w:r w:rsidRPr="00133B93">
          <w:rPr>
            <w:sz w:val="28"/>
            <w:szCs w:val="28"/>
          </w:rPr>
          <w:t xml:space="preserve"> </w:t>
        </w:r>
        <w:proofErr w:type="spellStart"/>
        <w:r w:rsidRPr="00133B93">
          <w:rPr>
            <w:sz w:val="28"/>
            <w:szCs w:val="28"/>
          </w:rPr>
          <w:t>hc</w:t>
        </w:r>
        <w:proofErr w:type="spellEnd"/>
        <w:r w:rsidRPr="00133B93">
          <w:rPr>
            <w:sz w:val="28"/>
            <w:szCs w:val="28"/>
          </w:rPr>
          <w:t xml:space="preserve"> </w:t>
        </w:r>
      </w:ins>
    </w:p>
    <w:p w:rsidR="00133B93" w:rsidRPr="00133B93" w:rsidRDefault="00133B93" w:rsidP="00133B93">
      <w:pPr>
        <w:rPr>
          <w:ins w:id="617" w:author="Unknown"/>
          <w:sz w:val="28"/>
          <w:szCs w:val="28"/>
        </w:rPr>
      </w:pPr>
      <w:ins w:id="618" w:author="Unknown">
        <w:r w:rsidRPr="00133B93">
          <w:rPr>
            <w:sz w:val="28"/>
            <w:szCs w:val="28"/>
          </w:rPr>
          <w:t xml:space="preserve">12.        ON      </w:t>
        </w:r>
        <w:proofErr w:type="spellStart"/>
        <w:r w:rsidRPr="00133B93">
          <w:rPr>
            <w:sz w:val="28"/>
            <w:szCs w:val="28"/>
          </w:rPr>
          <w:t>hc.parent</w:t>
        </w:r>
        <w:proofErr w:type="spellEnd"/>
        <w:r w:rsidRPr="00133B93">
          <w:rPr>
            <w:sz w:val="28"/>
            <w:szCs w:val="28"/>
          </w:rPr>
          <w:t xml:space="preserve"> = q.id </w:t>
        </w:r>
      </w:ins>
    </w:p>
    <w:p w:rsidR="00133B93" w:rsidRPr="00133B93" w:rsidRDefault="00133B93" w:rsidP="00133B93">
      <w:pPr>
        <w:rPr>
          <w:ins w:id="619" w:author="Unknown"/>
          <w:sz w:val="28"/>
          <w:szCs w:val="28"/>
        </w:rPr>
      </w:pPr>
      <w:ins w:id="620" w:author="Unknown">
        <w:r w:rsidRPr="00133B93">
          <w:rPr>
            <w:sz w:val="28"/>
            <w:szCs w:val="28"/>
          </w:rPr>
          <w:t xml:space="preserve">13.        WHERE   level &lt; 3 </w:t>
        </w:r>
      </w:ins>
    </w:p>
    <w:p w:rsidR="00133B93" w:rsidRPr="00133B93" w:rsidRDefault="00133B93" w:rsidP="00133B93">
      <w:pPr>
        <w:rPr>
          <w:ins w:id="621" w:author="Unknown"/>
          <w:sz w:val="28"/>
          <w:szCs w:val="28"/>
        </w:rPr>
      </w:pPr>
      <w:ins w:id="622" w:author="Unknown">
        <w:r w:rsidRPr="00133B93">
          <w:rPr>
            <w:sz w:val="28"/>
            <w:szCs w:val="28"/>
          </w:rPr>
          <w:t xml:space="preserve">14.        ) </w:t>
        </w:r>
      </w:ins>
    </w:p>
    <w:p w:rsidR="00133B93" w:rsidRPr="00133B93" w:rsidRDefault="00133B93" w:rsidP="00133B93">
      <w:pPr>
        <w:rPr>
          <w:ins w:id="623" w:author="Unknown"/>
          <w:sz w:val="28"/>
          <w:szCs w:val="28"/>
        </w:rPr>
      </w:pPr>
      <w:ins w:id="624" w:author="Unknown">
        <w:r w:rsidRPr="00133B93">
          <w:rPr>
            <w:sz w:val="28"/>
            <w:szCs w:val="28"/>
          </w:rPr>
          <w:t>15</w:t>
        </w:r>
        <w:proofErr w:type="gramStart"/>
        <w:r w:rsidRPr="00133B93">
          <w:rPr>
            <w:sz w:val="28"/>
            <w:szCs w:val="28"/>
          </w:rPr>
          <w:t>.SELECT</w:t>
        </w:r>
        <w:proofErr w:type="gramEnd"/>
        <w:r w:rsidRPr="00133B93">
          <w:rPr>
            <w:sz w:val="28"/>
            <w:szCs w:val="28"/>
          </w:rPr>
          <w:t xml:space="preserve">  id, parent, </w:t>
        </w:r>
        <w:proofErr w:type="spellStart"/>
        <w:r w:rsidRPr="00133B93">
          <w:rPr>
            <w:sz w:val="28"/>
            <w:szCs w:val="28"/>
          </w:rPr>
          <w:t>lft</w:t>
        </w:r>
        <w:proofErr w:type="spellEnd"/>
        <w:r w:rsidRPr="00133B93">
          <w:rPr>
            <w:sz w:val="28"/>
            <w:szCs w:val="28"/>
          </w:rPr>
          <w:t xml:space="preserve">, </w:t>
        </w:r>
        <w:proofErr w:type="spellStart"/>
        <w:r w:rsidRPr="00133B93">
          <w:rPr>
            <w:sz w:val="28"/>
            <w:szCs w:val="28"/>
          </w:rPr>
          <w:t>rgt</w:t>
        </w:r>
        <w:proofErr w:type="spellEnd"/>
        <w:r w:rsidRPr="00133B93">
          <w:rPr>
            <w:sz w:val="28"/>
            <w:szCs w:val="28"/>
          </w:rPr>
          <w:t xml:space="preserve">, data </w:t>
        </w:r>
      </w:ins>
    </w:p>
    <w:p w:rsidR="00133B93" w:rsidRPr="00133B93" w:rsidRDefault="00133B93" w:rsidP="00133B93">
      <w:pPr>
        <w:rPr>
          <w:ins w:id="625" w:author="Unknown"/>
          <w:sz w:val="28"/>
          <w:szCs w:val="28"/>
        </w:rPr>
      </w:pPr>
      <w:ins w:id="626" w:author="Unknown">
        <w:r w:rsidRPr="00133B93">
          <w:rPr>
            <w:sz w:val="28"/>
            <w:szCs w:val="28"/>
          </w:rPr>
          <w:t>16</w:t>
        </w:r>
        <w:proofErr w:type="gramStart"/>
        <w:r w:rsidRPr="00133B93">
          <w:rPr>
            <w:sz w:val="28"/>
            <w:szCs w:val="28"/>
          </w:rPr>
          <w:t>.FROM</w:t>
        </w:r>
        <w:proofErr w:type="gramEnd"/>
        <w:r w:rsidRPr="00133B93">
          <w:rPr>
            <w:sz w:val="28"/>
            <w:szCs w:val="28"/>
          </w:rPr>
          <w:t xml:space="preserve">    q </w:t>
        </w:r>
      </w:ins>
    </w:p>
    <w:p w:rsidR="00133B93" w:rsidRPr="00133B93" w:rsidRDefault="00133B93" w:rsidP="00133B93">
      <w:pPr>
        <w:rPr>
          <w:ins w:id="627" w:author="Unknown"/>
          <w:sz w:val="28"/>
          <w:szCs w:val="28"/>
        </w:rPr>
      </w:pPr>
      <w:ins w:id="628" w:author="Unknown">
        <w:r w:rsidRPr="00133B93">
          <w:rPr>
            <w:sz w:val="28"/>
            <w:szCs w:val="28"/>
          </w:rPr>
          <w:t>17</w:t>
        </w:r>
        <w:proofErr w:type="gramStart"/>
        <w:r w:rsidRPr="00133B93">
          <w:rPr>
            <w:sz w:val="28"/>
            <w:szCs w:val="28"/>
          </w:rPr>
          <w:t>.ORDER</w:t>
        </w:r>
        <w:proofErr w:type="gramEnd"/>
        <w:r w:rsidRPr="00133B93">
          <w:rPr>
            <w:sz w:val="28"/>
            <w:szCs w:val="28"/>
          </w:rPr>
          <w:t xml:space="preserve"> BY</w:t>
        </w:r>
      </w:ins>
    </w:p>
    <w:p w:rsidR="00133B93" w:rsidRPr="00133B93" w:rsidRDefault="00133B93" w:rsidP="00133B93">
      <w:pPr>
        <w:rPr>
          <w:ins w:id="629" w:author="Unknown"/>
          <w:sz w:val="28"/>
          <w:szCs w:val="28"/>
        </w:rPr>
      </w:pPr>
      <w:ins w:id="630" w:author="Unknown">
        <w:r w:rsidRPr="00133B93">
          <w:rPr>
            <w:sz w:val="28"/>
            <w:szCs w:val="28"/>
          </w:rPr>
          <w:t>18.        </w:t>
        </w:r>
        <w:proofErr w:type="spellStart"/>
        <w:proofErr w:type="gramStart"/>
        <w:r w:rsidRPr="00133B93">
          <w:rPr>
            <w:sz w:val="28"/>
            <w:szCs w:val="28"/>
          </w:rPr>
          <w:t>bc</w:t>
        </w:r>
        <w:proofErr w:type="spellEnd"/>
        <w:proofErr w:type="gramEnd"/>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3"/>
        <w:gridCol w:w="837"/>
        <w:gridCol w:w="912"/>
        <w:gridCol w:w="912"/>
        <w:gridCol w:w="1335"/>
        <w:gridCol w:w="45"/>
      </w:tblGrid>
      <w:tr w:rsidR="00133B93" w:rsidRPr="00133B93" w:rsidTr="00133B93">
        <w:trPr>
          <w:gridAfter w:val="1"/>
          <w:tblCellSpacing w:w="15" w:type="dxa"/>
        </w:trPr>
        <w:tc>
          <w:tcPr>
            <w:tcW w:w="0" w:type="auto"/>
            <w:vAlign w:val="center"/>
            <w:hideMark/>
          </w:tcPr>
          <w:p w:rsidR="00133B93" w:rsidRPr="00133B93" w:rsidRDefault="00133B93" w:rsidP="00133B93">
            <w:pPr>
              <w:rPr>
                <w:b/>
                <w:bCs/>
                <w:sz w:val="28"/>
                <w:szCs w:val="28"/>
              </w:rPr>
            </w:pPr>
            <w:r w:rsidRPr="00133B93">
              <w:rPr>
                <w:b/>
                <w:bCs/>
                <w:sz w:val="28"/>
                <w:szCs w:val="28"/>
              </w:rPr>
              <w:t>id</w:t>
            </w:r>
          </w:p>
        </w:tc>
        <w:tc>
          <w:tcPr>
            <w:tcW w:w="0" w:type="auto"/>
            <w:vAlign w:val="center"/>
            <w:hideMark/>
          </w:tcPr>
          <w:p w:rsidR="00133B93" w:rsidRPr="00133B93" w:rsidRDefault="00133B93" w:rsidP="00133B93">
            <w:pPr>
              <w:rPr>
                <w:b/>
                <w:bCs/>
                <w:sz w:val="28"/>
                <w:szCs w:val="28"/>
              </w:rPr>
            </w:pPr>
            <w:r w:rsidRPr="00133B93">
              <w:rPr>
                <w:b/>
                <w:bCs/>
                <w:sz w:val="28"/>
                <w:szCs w:val="28"/>
              </w:rPr>
              <w:t>parent</w:t>
            </w:r>
          </w:p>
        </w:tc>
        <w:tc>
          <w:tcPr>
            <w:tcW w:w="0" w:type="auto"/>
            <w:vAlign w:val="center"/>
            <w:hideMark/>
          </w:tcPr>
          <w:p w:rsidR="00133B93" w:rsidRPr="00133B93" w:rsidRDefault="00133B93" w:rsidP="00133B93">
            <w:pPr>
              <w:rPr>
                <w:b/>
                <w:bCs/>
                <w:sz w:val="28"/>
                <w:szCs w:val="28"/>
              </w:rPr>
            </w:pPr>
            <w:proofErr w:type="spellStart"/>
            <w:r w:rsidRPr="00133B93">
              <w:rPr>
                <w:b/>
                <w:bCs/>
                <w:sz w:val="28"/>
                <w:szCs w:val="28"/>
              </w:rPr>
              <w:t>lft</w:t>
            </w:r>
            <w:proofErr w:type="spellEnd"/>
          </w:p>
        </w:tc>
        <w:tc>
          <w:tcPr>
            <w:tcW w:w="0" w:type="auto"/>
            <w:vAlign w:val="center"/>
            <w:hideMark/>
          </w:tcPr>
          <w:p w:rsidR="00133B93" w:rsidRPr="00133B93" w:rsidRDefault="00133B93" w:rsidP="00133B93">
            <w:pPr>
              <w:rPr>
                <w:b/>
                <w:bCs/>
                <w:sz w:val="28"/>
                <w:szCs w:val="28"/>
              </w:rPr>
            </w:pPr>
            <w:proofErr w:type="spellStart"/>
            <w:r w:rsidRPr="00133B93">
              <w:rPr>
                <w:b/>
                <w:bCs/>
                <w:sz w:val="28"/>
                <w:szCs w:val="28"/>
              </w:rPr>
              <w:t>rgt</w:t>
            </w:r>
            <w:proofErr w:type="spellEnd"/>
          </w:p>
        </w:tc>
        <w:tc>
          <w:tcPr>
            <w:tcW w:w="0" w:type="auto"/>
            <w:vAlign w:val="center"/>
            <w:hideMark/>
          </w:tcPr>
          <w:p w:rsidR="00133B93" w:rsidRPr="00133B93" w:rsidRDefault="00133B93" w:rsidP="00133B93">
            <w:pPr>
              <w:rPr>
                <w:b/>
                <w:bCs/>
                <w:sz w:val="28"/>
                <w:szCs w:val="28"/>
              </w:rPr>
            </w:pPr>
            <w:r w:rsidRPr="00133B93">
              <w:rPr>
                <w:b/>
                <w:bCs/>
                <w:sz w:val="28"/>
                <w:szCs w:val="28"/>
              </w:rPr>
              <w:t>data</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42</w:t>
            </w:r>
          </w:p>
        </w:tc>
        <w:tc>
          <w:tcPr>
            <w:tcW w:w="0" w:type="auto"/>
            <w:vAlign w:val="center"/>
            <w:hideMark/>
          </w:tcPr>
          <w:p w:rsidR="00133B93" w:rsidRPr="00133B93" w:rsidRDefault="00133B93" w:rsidP="00133B93">
            <w:pPr>
              <w:rPr>
                <w:sz w:val="28"/>
                <w:szCs w:val="28"/>
              </w:rPr>
            </w:pPr>
            <w:r w:rsidRPr="00133B93">
              <w:rPr>
                <w:sz w:val="28"/>
                <w:szCs w:val="28"/>
              </w:rPr>
              <w:t>8</w:t>
            </w:r>
          </w:p>
        </w:tc>
        <w:tc>
          <w:tcPr>
            <w:tcW w:w="0" w:type="auto"/>
            <w:vAlign w:val="center"/>
            <w:hideMark/>
          </w:tcPr>
          <w:p w:rsidR="00133B93" w:rsidRPr="00133B93" w:rsidRDefault="00133B93" w:rsidP="00133B93">
            <w:pPr>
              <w:rPr>
                <w:sz w:val="28"/>
                <w:szCs w:val="28"/>
              </w:rPr>
            </w:pPr>
            <w:r w:rsidRPr="00133B93">
              <w:rPr>
                <w:sz w:val="28"/>
                <w:szCs w:val="28"/>
              </w:rPr>
              <w:t>257814</w:t>
            </w:r>
          </w:p>
        </w:tc>
        <w:tc>
          <w:tcPr>
            <w:tcW w:w="0" w:type="auto"/>
            <w:vAlign w:val="center"/>
            <w:hideMark/>
          </w:tcPr>
          <w:p w:rsidR="00133B93" w:rsidRPr="00133B93" w:rsidRDefault="00133B93" w:rsidP="00133B93">
            <w:pPr>
              <w:rPr>
                <w:sz w:val="28"/>
                <w:szCs w:val="28"/>
              </w:rPr>
            </w:pPr>
            <w:r w:rsidRPr="00133B93">
              <w:rPr>
                <w:sz w:val="28"/>
                <w:szCs w:val="28"/>
              </w:rPr>
              <w:t>281250</w:t>
            </w:r>
          </w:p>
        </w:tc>
        <w:tc>
          <w:tcPr>
            <w:tcW w:w="0" w:type="auto"/>
            <w:vAlign w:val="center"/>
            <w:hideMark/>
          </w:tcPr>
          <w:p w:rsidR="00133B93" w:rsidRPr="00133B93" w:rsidRDefault="00133B93" w:rsidP="00133B93">
            <w:pPr>
              <w:rPr>
                <w:sz w:val="28"/>
                <w:szCs w:val="28"/>
              </w:rPr>
            </w:pPr>
            <w:r w:rsidRPr="00133B93">
              <w:rPr>
                <w:sz w:val="28"/>
                <w:szCs w:val="28"/>
              </w:rPr>
              <w:t>Value 42</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211</w:t>
            </w:r>
          </w:p>
        </w:tc>
        <w:tc>
          <w:tcPr>
            <w:tcW w:w="0" w:type="auto"/>
            <w:vAlign w:val="center"/>
            <w:hideMark/>
          </w:tcPr>
          <w:p w:rsidR="00133B93" w:rsidRPr="00133B93" w:rsidRDefault="00133B93" w:rsidP="00133B93">
            <w:pPr>
              <w:rPr>
                <w:sz w:val="28"/>
                <w:szCs w:val="28"/>
              </w:rPr>
            </w:pPr>
            <w:r w:rsidRPr="00133B93">
              <w:rPr>
                <w:sz w:val="28"/>
                <w:szCs w:val="28"/>
              </w:rPr>
              <w:t>42</w:t>
            </w:r>
          </w:p>
        </w:tc>
        <w:tc>
          <w:tcPr>
            <w:tcW w:w="0" w:type="auto"/>
            <w:vAlign w:val="center"/>
            <w:hideMark/>
          </w:tcPr>
          <w:p w:rsidR="00133B93" w:rsidRPr="00133B93" w:rsidRDefault="00133B93" w:rsidP="00133B93">
            <w:pPr>
              <w:rPr>
                <w:sz w:val="28"/>
                <w:szCs w:val="28"/>
              </w:rPr>
            </w:pPr>
            <w:r w:rsidRPr="00133B93">
              <w:rPr>
                <w:sz w:val="28"/>
                <w:szCs w:val="28"/>
              </w:rPr>
              <w:t>257815</w:t>
            </w:r>
          </w:p>
        </w:tc>
        <w:tc>
          <w:tcPr>
            <w:tcW w:w="0" w:type="auto"/>
            <w:vAlign w:val="center"/>
            <w:hideMark/>
          </w:tcPr>
          <w:p w:rsidR="00133B93" w:rsidRPr="00133B93" w:rsidRDefault="00133B93" w:rsidP="00133B93">
            <w:pPr>
              <w:rPr>
                <w:sz w:val="28"/>
                <w:szCs w:val="28"/>
              </w:rPr>
            </w:pPr>
            <w:r w:rsidRPr="00133B93">
              <w:rPr>
                <w:sz w:val="28"/>
                <w:szCs w:val="28"/>
              </w:rPr>
              <w:t>262501</w:t>
            </w:r>
          </w:p>
        </w:tc>
        <w:tc>
          <w:tcPr>
            <w:tcW w:w="0" w:type="auto"/>
            <w:vAlign w:val="center"/>
            <w:hideMark/>
          </w:tcPr>
          <w:p w:rsidR="00133B93" w:rsidRPr="00133B93" w:rsidRDefault="00133B93" w:rsidP="00133B93">
            <w:pPr>
              <w:rPr>
                <w:sz w:val="28"/>
                <w:szCs w:val="28"/>
              </w:rPr>
            </w:pPr>
            <w:r w:rsidRPr="00133B93">
              <w:rPr>
                <w:sz w:val="28"/>
                <w:szCs w:val="28"/>
              </w:rPr>
              <w:t>Value 211</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1056</w:t>
            </w:r>
          </w:p>
        </w:tc>
        <w:tc>
          <w:tcPr>
            <w:tcW w:w="0" w:type="auto"/>
            <w:vAlign w:val="center"/>
            <w:hideMark/>
          </w:tcPr>
          <w:p w:rsidR="00133B93" w:rsidRPr="00133B93" w:rsidRDefault="00133B93" w:rsidP="00133B93">
            <w:pPr>
              <w:rPr>
                <w:sz w:val="28"/>
                <w:szCs w:val="28"/>
              </w:rPr>
            </w:pPr>
            <w:r w:rsidRPr="00133B93">
              <w:rPr>
                <w:sz w:val="28"/>
                <w:szCs w:val="28"/>
              </w:rPr>
              <w:t>211</w:t>
            </w:r>
          </w:p>
        </w:tc>
        <w:tc>
          <w:tcPr>
            <w:tcW w:w="0" w:type="auto"/>
            <w:vAlign w:val="center"/>
            <w:hideMark/>
          </w:tcPr>
          <w:p w:rsidR="00133B93" w:rsidRPr="00133B93" w:rsidRDefault="00133B93" w:rsidP="00133B93">
            <w:pPr>
              <w:rPr>
                <w:sz w:val="28"/>
                <w:szCs w:val="28"/>
              </w:rPr>
            </w:pPr>
            <w:r w:rsidRPr="00133B93">
              <w:rPr>
                <w:sz w:val="28"/>
                <w:szCs w:val="28"/>
              </w:rPr>
              <w:t>257816</w:t>
            </w:r>
          </w:p>
        </w:tc>
        <w:tc>
          <w:tcPr>
            <w:tcW w:w="0" w:type="auto"/>
            <w:vAlign w:val="center"/>
            <w:hideMark/>
          </w:tcPr>
          <w:p w:rsidR="00133B93" w:rsidRPr="00133B93" w:rsidRDefault="00133B93" w:rsidP="00133B93">
            <w:pPr>
              <w:rPr>
                <w:sz w:val="28"/>
                <w:szCs w:val="28"/>
              </w:rPr>
            </w:pPr>
            <w:r w:rsidRPr="00133B93">
              <w:rPr>
                <w:sz w:val="28"/>
                <w:szCs w:val="28"/>
              </w:rPr>
              <w:t>258752</w:t>
            </w:r>
          </w:p>
        </w:tc>
        <w:tc>
          <w:tcPr>
            <w:tcW w:w="0" w:type="auto"/>
            <w:vAlign w:val="center"/>
            <w:hideMark/>
          </w:tcPr>
          <w:p w:rsidR="00133B93" w:rsidRPr="00133B93" w:rsidRDefault="00133B93" w:rsidP="00133B93">
            <w:pPr>
              <w:rPr>
                <w:sz w:val="28"/>
                <w:szCs w:val="28"/>
              </w:rPr>
            </w:pPr>
            <w:r w:rsidRPr="00133B93">
              <w:rPr>
                <w:sz w:val="28"/>
                <w:szCs w:val="28"/>
              </w:rPr>
              <w:t>Value 1056</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lastRenderedPageBreak/>
              <w:t>1057</w:t>
            </w:r>
          </w:p>
        </w:tc>
        <w:tc>
          <w:tcPr>
            <w:tcW w:w="0" w:type="auto"/>
            <w:vAlign w:val="center"/>
            <w:hideMark/>
          </w:tcPr>
          <w:p w:rsidR="00133B93" w:rsidRPr="00133B93" w:rsidRDefault="00133B93" w:rsidP="00133B93">
            <w:pPr>
              <w:rPr>
                <w:sz w:val="28"/>
                <w:szCs w:val="28"/>
              </w:rPr>
            </w:pPr>
            <w:r w:rsidRPr="00133B93">
              <w:rPr>
                <w:sz w:val="28"/>
                <w:szCs w:val="28"/>
              </w:rPr>
              <w:t>211</w:t>
            </w:r>
          </w:p>
        </w:tc>
        <w:tc>
          <w:tcPr>
            <w:tcW w:w="0" w:type="auto"/>
            <w:vAlign w:val="center"/>
            <w:hideMark/>
          </w:tcPr>
          <w:p w:rsidR="00133B93" w:rsidRPr="00133B93" w:rsidRDefault="00133B93" w:rsidP="00133B93">
            <w:pPr>
              <w:rPr>
                <w:sz w:val="28"/>
                <w:szCs w:val="28"/>
              </w:rPr>
            </w:pPr>
            <w:r w:rsidRPr="00133B93">
              <w:rPr>
                <w:sz w:val="28"/>
                <w:szCs w:val="28"/>
              </w:rPr>
              <w:t>258753</w:t>
            </w:r>
          </w:p>
        </w:tc>
        <w:tc>
          <w:tcPr>
            <w:tcW w:w="0" w:type="auto"/>
            <w:vAlign w:val="center"/>
            <w:hideMark/>
          </w:tcPr>
          <w:p w:rsidR="00133B93" w:rsidRPr="00133B93" w:rsidRDefault="00133B93" w:rsidP="00133B93">
            <w:pPr>
              <w:rPr>
                <w:sz w:val="28"/>
                <w:szCs w:val="28"/>
              </w:rPr>
            </w:pPr>
            <w:r w:rsidRPr="00133B93">
              <w:rPr>
                <w:sz w:val="28"/>
                <w:szCs w:val="28"/>
              </w:rPr>
              <w:t>259689</w:t>
            </w:r>
          </w:p>
        </w:tc>
        <w:tc>
          <w:tcPr>
            <w:tcW w:w="0" w:type="auto"/>
            <w:vAlign w:val="center"/>
            <w:hideMark/>
          </w:tcPr>
          <w:p w:rsidR="00133B93" w:rsidRPr="00133B93" w:rsidRDefault="00133B93" w:rsidP="00133B93">
            <w:pPr>
              <w:rPr>
                <w:sz w:val="28"/>
                <w:szCs w:val="28"/>
              </w:rPr>
            </w:pPr>
            <w:r w:rsidRPr="00133B93">
              <w:rPr>
                <w:sz w:val="28"/>
                <w:szCs w:val="28"/>
              </w:rPr>
              <w:t>Value 1057</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1058</w:t>
            </w:r>
          </w:p>
        </w:tc>
        <w:tc>
          <w:tcPr>
            <w:tcW w:w="0" w:type="auto"/>
            <w:vAlign w:val="center"/>
            <w:hideMark/>
          </w:tcPr>
          <w:p w:rsidR="00133B93" w:rsidRPr="00133B93" w:rsidRDefault="00133B93" w:rsidP="00133B93">
            <w:pPr>
              <w:rPr>
                <w:sz w:val="28"/>
                <w:szCs w:val="28"/>
              </w:rPr>
            </w:pPr>
            <w:r w:rsidRPr="00133B93">
              <w:rPr>
                <w:sz w:val="28"/>
                <w:szCs w:val="28"/>
              </w:rPr>
              <w:t>211</w:t>
            </w:r>
          </w:p>
        </w:tc>
        <w:tc>
          <w:tcPr>
            <w:tcW w:w="0" w:type="auto"/>
            <w:vAlign w:val="center"/>
            <w:hideMark/>
          </w:tcPr>
          <w:p w:rsidR="00133B93" w:rsidRPr="00133B93" w:rsidRDefault="00133B93" w:rsidP="00133B93">
            <w:pPr>
              <w:rPr>
                <w:sz w:val="28"/>
                <w:szCs w:val="28"/>
              </w:rPr>
            </w:pPr>
            <w:r w:rsidRPr="00133B93">
              <w:rPr>
                <w:sz w:val="28"/>
                <w:szCs w:val="28"/>
              </w:rPr>
              <w:t>259690</w:t>
            </w:r>
          </w:p>
        </w:tc>
        <w:tc>
          <w:tcPr>
            <w:tcW w:w="0" w:type="auto"/>
            <w:vAlign w:val="center"/>
            <w:hideMark/>
          </w:tcPr>
          <w:p w:rsidR="00133B93" w:rsidRPr="00133B93" w:rsidRDefault="00133B93" w:rsidP="00133B93">
            <w:pPr>
              <w:rPr>
                <w:sz w:val="28"/>
                <w:szCs w:val="28"/>
              </w:rPr>
            </w:pPr>
            <w:r w:rsidRPr="00133B93">
              <w:rPr>
                <w:sz w:val="28"/>
                <w:szCs w:val="28"/>
              </w:rPr>
              <w:t>260626</w:t>
            </w:r>
          </w:p>
        </w:tc>
        <w:tc>
          <w:tcPr>
            <w:tcW w:w="0" w:type="auto"/>
            <w:vAlign w:val="center"/>
            <w:hideMark/>
          </w:tcPr>
          <w:p w:rsidR="00133B93" w:rsidRPr="00133B93" w:rsidRDefault="00133B93" w:rsidP="00133B93">
            <w:pPr>
              <w:rPr>
                <w:sz w:val="28"/>
                <w:szCs w:val="28"/>
              </w:rPr>
            </w:pPr>
            <w:r w:rsidRPr="00133B93">
              <w:rPr>
                <w:sz w:val="28"/>
                <w:szCs w:val="28"/>
              </w:rPr>
              <w:t>Value 1058</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1059</w:t>
            </w:r>
          </w:p>
        </w:tc>
        <w:tc>
          <w:tcPr>
            <w:tcW w:w="0" w:type="auto"/>
            <w:vAlign w:val="center"/>
            <w:hideMark/>
          </w:tcPr>
          <w:p w:rsidR="00133B93" w:rsidRPr="00133B93" w:rsidRDefault="00133B93" w:rsidP="00133B93">
            <w:pPr>
              <w:rPr>
                <w:sz w:val="28"/>
                <w:szCs w:val="28"/>
              </w:rPr>
            </w:pPr>
            <w:r w:rsidRPr="00133B93">
              <w:rPr>
                <w:sz w:val="28"/>
                <w:szCs w:val="28"/>
              </w:rPr>
              <w:t>211</w:t>
            </w:r>
          </w:p>
        </w:tc>
        <w:tc>
          <w:tcPr>
            <w:tcW w:w="0" w:type="auto"/>
            <w:vAlign w:val="center"/>
            <w:hideMark/>
          </w:tcPr>
          <w:p w:rsidR="00133B93" w:rsidRPr="00133B93" w:rsidRDefault="00133B93" w:rsidP="00133B93">
            <w:pPr>
              <w:rPr>
                <w:sz w:val="28"/>
                <w:szCs w:val="28"/>
              </w:rPr>
            </w:pPr>
            <w:r w:rsidRPr="00133B93">
              <w:rPr>
                <w:sz w:val="28"/>
                <w:szCs w:val="28"/>
              </w:rPr>
              <w:t>260627</w:t>
            </w:r>
          </w:p>
        </w:tc>
        <w:tc>
          <w:tcPr>
            <w:tcW w:w="0" w:type="auto"/>
            <w:vAlign w:val="center"/>
            <w:hideMark/>
          </w:tcPr>
          <w:p w:rsidR="00133B93" w:rsidRPr="00133B93" w:rsidRDefault="00133B93" w:rsidP="00133B93">
            <w:pPr>
              <w:rPr>
                <w:sz w:val="28"/>
                <w:szCs w:val="28"/>
              </w:rPr>
            </w:pPr>
            <w:r w:rsidRPr="00133B93">
              <w:rPr>
                <w:sz w:val="28"/>
                <w:szCs w:val="28"/>
              </w:rPr>
              <w:t>261563</w:t>
            </w:r>
          </w:p>
        </w:tc>
        <w:tc>
          <w:tcPr>
            <w:tcW w:w="0" w:type="auto"/>
            <w:vAlign w:val="center"/>
            <w:hideMark/>
          </w:tcPr>
          <w:p w:rsidR="00133B93" w:rsidRPr="00133B93" w:rsidRDefault="00133B93" w:rsidP="00133B93">
            <w:pPr>
              <w:rPr>
                <w:sz w:val="28"/>
                <w:szCs w:val="28"/>
              </w:rPr>
            </w:pPr>
            <w:r w:rsidRPr="00133B93">
              <w:rPr>
                <w:sz w:val="28"/>
                <w:szCs w:val="28"/>
              </w:rPr>
              <w:t>Value 1059</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1060</w:t>
            </w:r>
          </w:p>
        </w:tc>
        <w:tc>
          <w:tcPr>
            <w:tcW w:w="0" w:type="auto"/>
            <w:vAlign w:val="center"/>
            <w:hideMark/>
          </w:tcPr>
          <w:p w:rsidR="00133B93" w:rsidRPr="00133B93" w:rsidRDefault="00133B93" w:rsidP="00133B93">
            <w:pPr>
              <w:rPr>
                <w:sz w:val="28"/>
                <w:szCs w:val="28"/>
              </w:rPr>
            </w:pPr>
            <w:r w:rsidRPr="00133B93">
              <w:rPr>
                <w:sz w:val="28"/>
                <w:szCs w:val="28"/>
              </w:rPr>
              <w:t>211</w:t>
            </w:r>
          </w:p>
        </w:tc>
        <w:tc>
          <w:tcPr>
            <w:tcW w:w="0" w:type="auto"/>
            <w:vAlign w:val="center"/>
            <w:hideMark/>
          </w:tcPr>
          <w:p w:rsidR="00133B93" w:rsidRPr="00133B93" w:rsidRDefault="00133B93" w:rsidP="00133B93">
            <w:pPr>
              <w:rPr>
                <w:sz w:val="28"/>
                <w:szCs w:val="28"/>
              </w:rPr>
            </w:pPr>
            <w:r w:rsidRPr="00133B93">
              <w:rPr>
                <w:sz w:val="28"/>
                <w:szCs w:val="28"/>
              </w:rPr>
              <w:t>261564</w:t>
            </w:r>
          </w:p>
        </w:tc>
        <w:tc>
          <w:tcPr>
            <w:tcW w:w="0" w:type="auto"/>
            <w:vAlign w:val="center"/>
            <w:hideMark/>
          </w:tcPr>
          <w:p w:rsidR="00133B93" w:rsidRPr="00133B93" w:rsidRDefault="00133B93" w:rsidP="00133B93">
            <w:pPr>
              <w:rPr>
                <w:sz w:val="28"/>
                <w:szCs w:val="28"/>
              </w:rPr>
            </w:pPr>
            <w:r w:rsidRPr="00133B93">
              <w:rPr>
                <w:sz w:val="28"/>
                <w:szCs w:val="28"/>
              </w:rPr>
              <w:t>262500</w:t>
            </w:r>
          </w:p>
        </w:tc>
        <w:tc>
          <w:tcPr>
            <w:tcW w:w="0" w:type="auto"/>
            <w:vAlign w:val="center"/>
            <w:hideMark/>
          </w:tcPr>
          <w:p w:rsidR="00133B93" w:rsidRPr="00133B93" w:rsidRDefault="00133B93" w:rsidP="00133B93">
            <w:pPr>
              <w:rPr>
                <w:sz w:val="28"/>
                <w:szCs w:val="28"/>
              </w:rPr>
            </w:pPr>
            <w:r w:rsidRPr="00133B93">
              <w:rPr>
                <w:sz w:val="28"/>
                <w:szCs w:val="28"/>
              </w:rPr>
              <w:t>Value 1060</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212</w:t>
            </w:r>
          </w:p>
        </w:tc>
        <w:tc>
          <w:tcPr>
            <w:tcW w:w="0" w:type="auto"/>
            <w:vAlign w:val="center"/>
            <w:hideMark/>
          </w:tcPr>
          <w:p w:rsidR="00133B93" w:rsidRPr="00133B93" w:rsidRDefault="00133B93" w:rsidP="00133B93">
            <w:pPr>
              <w:rPr>
                <w:sz w:val="28"/>
                <w:szCs w:val="28"/>
              </w:rPr>
            </w:pPr>
            <w:r w:rsidRPr="00133B93">
              <w:rPr>
                <w:sz w:val="28"/>
                <w:szCs w:val="28"/>
              </w:rPr>
              <w:t>42</w:t>
            </w:r>
          </w:p>
        </w:tc>
        <w:tc>
          <w:tcPr>
            <w:tcW w:w="0" w:type="auto"/>
            <w:vAlign w:val="center"/>
            <w:hideMark/>
          </w:tcPr>
          <w:p w:rsidR="00133B93" w:rsidRPr="00133B93" w:rsidRDefault="00133B93" w:rsidP="00133B93">
            <w:pPr>
              <w:rPr>
                <w:sz w:val="28"/>
                <w:szCs w:val="28"/>
              </w:rPr>
            </w:pPr>
            <w:r w:rsidRPr="00133B93">
              <w:rPr>
                <w:sz w:val="28"/>
                <w:szCs w:val="28"/>
              </w:rPr>
              <w:t>262502</w:t>
            </w:r>
          </w:p>
        </w:tc>
        <w:tc>
          <w:tcPr>
            <w:tcW w:w="0" w:type="auto"/>
            <w:vAlign w:val="center"/>
            <w:hideMark/>
          </w:tcPr>
          <w:p w:rsidR="00133B93" w:rsidRPr="00133B93" w:rsidRDefault="00133B93" w:rsidP="00133B93">
            <w:pPr>
              <w:rPr>
                <w:sz w:val="28"/>
                <w:szCs w:val="28"/>
              </w:rPr>
            </w:pPr>
            <w:r w:rsidRPr="00133B93">
              <w:rPr>
                <w:sz w:val="28"/>
                <w:szCs w:val="28"/>
              </w:rPr>
              <w:t>267188</w:t>
            </w:r>
          </w:p>
        </w:tc>
        <w:tc>
          <w:tcPr>
            <w:tcW w:w="0" w:type="auto"/>
            <w:vAlign w:val="center"/>
            <w:hideMark/>
          </w:tcPr>
          <w:p w:rsidR="00133B93" w:rsidRPr="00133B93" w:rsidRDefault="00133B93" w:rsidP="00133B93">
            <w:pPr>
              <w:rPr>
                <w:sz w:val="28"/>
                <w:szCs w:val="28"/>
              </w:rPr>
            </w:pPr>
            <w:r w:rsidRPr="00133B93">
              <w:rPr>
                <w:sz w:val="28"/>
                <w:szCs w:val="28"/>
              </w:rPr>
              <w:t>Value 212</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1061</w:t>
            </w:r>
          </w:p>
        </w:tc>
        <w:tc>
          <w:tcPr>
            <w:tcW w:w="0" w:type="auto"/>
            <w:vAlign w:val="center"/>
            <w:hideMark/>
          </w:tcPr>
          <w:p w:rsidR="00133B93" w:rsidRPr="00133B93" w:rsidRDefault="00133B93" w:rsidP="00133B93">
            <w:pPr>
              <w:rPr>
                <w:sz w:val="28"/>
                <w:szCs w:val="28"/>
              </w:rPr>
            </w:pPr>
            <w:r w:rsidRPr="00133B93">
              <w:rPr>
                <w:sz w:val="28"/>
                <w:szCs w:val="28"/>
              </w:rPr>
              <w:t>212</w:t>
            </w:r>
          </w:p>
        </w:tc>
        <w:tc>
          <w:tcPr>
            <w:tcW w:w="0" w:type="auto"/>
            <w:vAlign w:val="center"/>
            <w:hideMark/>
          </w:tcPr>
          <w:p w:rsidR="00133B93" w:rsidRPr="00133B93" w:rsidRDefault="00133B93" w:rsidP="00133B93">
            <w:pPr>
              <w:rPr>
                <w:sz w:val="28"/>
                <w:szCs w:val="28"/>
              </w:rPr>
            </w:pPr>
            <w:r w:rsidRPr="00133B93">
              <w:rPr>
                <w:sz w:val="28"/>
                <w:szCs w:val="28"/>
              </w:rPr>
              <w:t>262503</w:t>
            </w:r>
          </w:p>
        </w:tc>
        <w:tc>
          <w:tcPr>
            <w:tcW w:w="0" w:type="auto"/>
            <w:vAlign w:val="center"/>
            <w:hideMark/>
          </w:tcPr>
          <w:p w:rsidR="00133B93" w:rsidRPr="00133B93" w:rsidRDefault="00133B93" w:rsidP="00133B93">
            <w:pPr>
              <w:rPr>
                <w:sz w:val="28"/>
                <w:szCs w:val="28"/>
              </w:rPr>
            </w:pPr>
            <w:r w:rsidRPr="00133B93">
              <w:rPr>
                <w:sz w:val="28"/>
                <w:szCs w:val="28"/>
              </w:rPr>
              <w:t>263439</w:t>
            </w:r>
          </w:p>
        </w:tc>
        <w:tc>
          <w:tcPr>
            <w:tcW w:w="0" w:type="auto"/>
            <w:vAlign w:val="center"/>
            <w:hideMark/>
          </w:tcPr>
          <w:p w:rsidR="00133B93" w:rsidRPr="00133B93" w:rsidRDefault="00133B93" w:rsidP="00133B93">
            <w:pPr>
              <w:rPr>
                <w:sz w:val="28"/>
                <w:szCs w:val="28"/>
              </w:rPr>
            </w:pPr>
            <w:r w:rsidRPr="00133B93">
              <w:rPr>
                <w:sz w:val="28"/>
                <w:szCs w:val="28"/>
              </w:rPr>
              <w:t>Value 1061</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1062</w:t>
            </w:r>
          </w:p>
        </w:tc>
        <w:tc>
          <w:tcPr>
            <w:tcW w:w="0" w:type="auto"/>
            <w:vAlign w:val="center"/>
            <w:hideMark/>
          </w:tcPr>
          <w:p w:rsidR="00133B93" w:rsidRPr="00133B93" w:rsidRDefault="00133B93" w:rsidP="00133B93">
            <w:pPr>
              <w:rPr>
                <w:sz w:val="28"/>
                <w:szCs w:val="28"/>
              </w:rPr>
            </w:pPr>
            <w:r w:rsidRPr="00133B93">
              <w:rPr>
                <w:sz w:val="28"/>
                <w:szCs w:val="28"/>
              </w:rPr>
              <w:t>212</w:t>
            </w:r>
          </w:p>
        </w:tc>
        <w:tc>
          <w:tcPr>
            <w:tcW w:w="0" w:type="auto"/>
            <w:vAlign w:val="center"/>
            <w:hideMark/>
          </w:tcPr>
          <w:p w:rsidR="00133B93" w:rsidRPr="00133B93" w:rsidRDefault="00133B93" w:rsidP="00133B93">
            <w:pPr>
              <w:rPr>
                <w:sz w:val="28"/>
                <w:szCs w:val="28"/>
              </w:rPr>
            </w:pPr>
            <w:r w:rsidRPr="00133B93">
              <w:rPr>
                <w:sz w:val="28"/>
                <w:szCs w:val="28"/>
              </w:rPr>
              <w:t>263440</w:t>
            </w:r>
          </w:p>
        </w:tc>
        <w:tc>
          <w:tcPr>
            <w:tcW w:w="0" w:type="auto"/>
            <w:vAlign w:val="center"/>
            <w:hideMark/>
          </w:tcPr>
          <w:p w:rsidR="00133B93" w:rsidRPr="00133B93" w:rsidRDefault="00133B93" w:rsidP="00133B93">
            <w:pPr>
              <w:rPr>
                <w:sz w:val="28"/>
                <w:szCs w:val="28"/>
              </w:rPr>
            </w:pPr>
            <w:r w:rsidRPr="00133B93">
              <w:rPr>
                <w:sz w:val="28"/>
                <w:szCs w:val="28"/>
              </w:rPr>
              <w:t>264376</w:t>
            </w:r>
          </w:p>
        </w:tc>
        <w:tc>
          <w:tcPr>
            <w:tcW w:w="0" w:type="auto"/>
            <w:vAlign w:val="center"/>
            <w:hideMark/>
          </w:tcPr>
          <w:p w:rsidR="00133B93" w:rsidRPr="00133B93" w:rsidRDefault="00133B93" w:rsidP="00133B93">
            <w:pPr>
              <w:rPr>
                <w:sz w:val="28"/>
                <w:szCs w:val="28"/>
              </w:rPr>
            </w:pPr>
            <w:r w:rsidRPr="00133B93">
              <w:rPr>
                <w:sz w:val="28"/>
                <w:szCs w:val="28"/>
              </w:rPr>
              <w:t>Value 1062</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1063</w:t>
            </w:r>
          </w:p>
        </w:tc>
        <w:tc>
          <w:tcPr>
            <w:tcW w:w="0" w:type="auto"/>
            <w:vAlign w:val="center"/>
            <w:hideMark/>
          </w:tcPr>
          <w:p w:rsidR="00133B93" w:rsidRPr="00133B93" w:rsidRDefault="00133B93" w:rsidP="00133B93">
            <w:pPr>
              <w:rPr>
                <w:sz w:val="28"/>
                <w:szCs w:val="28"/>
              </w:rPr>
            </w:pPr>
            <w:r w:rsidRPr="00133B93">
              <w:rPr>
                <w:sz w:val="28"/>
                <w:szCs w:val="28"/>
              </w:rPr>
              <w:t>212</w:t>
            </w:r>
          </w:p>
        </w:tc>
        <w:tc>
          <w:tcPr>
            <w:tcW w:w="0" w:type="auto"/>
            <w:vAlign w:val="center"/>
            <w:hideMark/>
          </w:tcPr>
          <w:p w:rsidR="00133B93" w:rsidRPr="00133B93" w:rsidRDefault="00133B93" w:rsidP="00133B93">
            <w:pPr>
              <w:rPr>
                <w:sz w:val="28"/>
                <w:szCs w:val="28"/>
              </w:rPr>
            </w:pPr>
            <w:r w:rsidRPr="00133B93">
              <w:rPr>
                <w:sz w:val="28"/>
                <w:szCs w:val="28"/>
              </w:rPr>
              <w:t>264377</w:t>
            </w:r>
          </w:p>
        </w:tc>
        <w:tc>
          <w:tcPr>
            <w:tcW w:w="0" w:type="auto"/>
            <w:vAlign w:val="center"/>
            <w:hideMark/>
          </w:tcPr>
          <w:p w:rsidR="00133B93" w:rsidRPr="00133B93" w:rsidRDefault="00133B93" w:rsidP="00133B93">
            <w:pPr>
              <w:rPr>
                <w:sz w:val="28"/>
                <w:szCs w:val="28"/>
              </w:rPr>
            </w:pPr>
            <w:r w:rsidRPr="00133B93">
              <w:rPr>
                <w:sz w:val="28"/>
                <w:szCs w:val="28"/>
              </w:rPr>
              <w:t>265313</w:t>
            </w:r>
          </w:p>
        </w:tc>
        <w:tc>
          <w:tcPr>
            <w:tcW w:w="0" w:type="auto"/>
            <w:vAlign w:val="center"/>
            <w:hideMark/>
          </w:tcPr>
          <w:p w:rsidR="00133B93" w:rsidRPr="00133B93" w:rsidRDefault="00133B93" w:rsidP="00133B93">
            <w:pPr>
              <w:rPr>
                <w:sz w:val="28"/>
                <w:szCs w:val="28"/>
              </w:rPr>
            </w:pPr>
            <w:r w:rsidRPr="00133B93">
              <w:rPr>
                <w:sz w:val="28"/>
                <w:szCs w:val="28"/>
              </w:rPr>
              <w:t>Value 1063</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1064</w:t>
            </w:r>
          </w:p>
        </w:tc>
        <w:tc>
          <w:tcPr>
            <w:tcW w:w="0" w:type="auto"/>
            <w:vAlign w:val="center"/>
            <w:hideMark/>
          </w:tcPr>
          <w:p w:rsidR="00133B93" w:rsidRPr="00133B93" w:rsidRDefault="00133B93" w:rsidP="00133B93">
            <w:pPr>
              <w:rPr>
                <w:sz w:val="28"/>
                <w:szCs w:val="28"/>
              </w:rPr>
            </w:pPr>
            <w:r w:rsidRPr="00133B93">
              <w:rPr>
                <w:sz w:val="28"/>
                <w:szCs w:val="28"/>
              </w:rPr>
              <w:t>212</w:t>
            </w:r>
          </w:p>
        </w:tc>
        <w:tc>
          <w:tcPr>
            <w:tcW w:w="0" w:type="auto"/>
            <w:vAlign w:val="center"/>
            <w:hideMark/>
          </w:tcPr>
          <w:p w:rsidR="00133B93" w:rsidRPr="00133B93" w:rsidRDefault="00133B93" w:rsidP="00133B93">
            <w:pPr>
              <w:rPr>
                <w:sz w:val="28"/>
                <w:szCs w:val="28"/>
              </w:rPr>
            </w:pPr>
            <w:r w:rsidRPr="00133B93">
              <w:rPr>
                <w:sz w:val="28"/>
                <w:szCs w:val="28"/>
              </w:rPr>
              <w:t>265314</w:t>
            </w:r>
          </w:p>
        </w:tc>
        <w:tc>
          <w:tcPr>
            <w:tcW w:w="0" w:type="auto"/>
            <w:vAlign w:val="center"/>
            <w:hideMark/>
          </w:tcPr>
          <w:p w:rsidR="00133B93" w:rsidRPr="00133B93" w:rsidRDefault="00133B93" w:rsidP="00133B93">
            <w:pPr>
              <w:rPr>
                <w:sz w:val="28"/>
                <w:szCs w:val="28"/>
              </w:rPr>
            </w:pPr>
            <w:r w:rsidRPr="00133B93">
              <w:rPr>
                <w:sz w:val="28"/>
                <w:szCs w:val="28"/>
              </w:rPr>
              <w:t>266250</w:t>
            </w:r>
          </w:p>
        </w:tc>
        <w:tc>
          <w:tcPr>
            <w:tcW w:w="0" w:type="auto"/>
            <w:vAlign w:val="center"/>
            <w:hideMark/>
          </w:tcPr>
          <w:p w:rsidR="00133B93" w:rsidRPr="00133B93" w:rsidRDefault="00133B93" w:rsidP="00133B93">
            <w:pPr>
              <w:rPr>
                <w:sz w:val="28"/>
                <w:szCs w:val="28"/>
              </w:rPr>
            </w:pPr>
            <w:r w:rsidRPr="00133B93">
              <w:rPr>
                <w:sz w:val="28"/>
                <w:szCs w:val="28"/>
              </w:rPr>
              <w:t>Value 1064</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1065</w:t>
            </w:r>
          </w:p>
        </w:tc>
        <w:tc>
          <w:tcPr>
            <w:tcW w:w="0" w:type="auto"/>
            <w:vAlign w:val="center"/>
            <w:hideMark/>
          </w:tcPr>
          <w:p w:rsidR="00133B93" w:rsidRPr="00133B93" w:rsidRDefault="00133B93" w:rsidP="00133B93">
            <w:pPr>
              <w:rPr>
                <w:sz w:val="28"/>
                <w:szCs w:val="28"/>
              </w:rPr>
            </w:pPr>
            <w:r w:rsidRPr="00133B93">
              <w:rPr>
                <w:sz w:val="28"/>
                <w:szCs w:val="28"/>
              </w:rPr>
              <w:t>212</w:t>
            </w:r>
          </w:p>
        </w:tc>
        <w:tc>
          <w:tcPr>
            <w:tcW w:w="0" w:type="auto"/>
            <w:vAlign w:val="center"/>
            <w:hideMark/>
          </w:tcPr>
          <w:p w:rsidR="00133B93" w:rsidRPr="00133B93" w:rsidRDefault="00133B93" w:rsidP="00133B93">
            <w:pPr>
              <w:rPr>
                <w:sz w:val="28"/>
                <w:szCs w:val="28"/>
              </w:rPr>
            </w:pPr>
            <w:r w:rsidRPr="00133B93">
              <w:rPr>
                <w:sz w:val="28"/>
                <w:szCs w:val="28"/>
              </w:rPr>
              <w:t>266251</w:t>
            </w:r>
          </w:p>
        </w:tc>
        <w:tc>
          <w:tcPr>
            <w:tcW w:w="0" w:type="auto"/>
            <w:vAlign w:val="center"/>
            <w:hideMark/>
          </w:tcPr>
          <w:p w:rsidR="00133B93" w:rsidRPr="00133B93" w:rsidRDefault="00133B93" w:rsidP="00133B93">
            <w:pPr>
              <w:rPr>
                <w:sz w:val="28"/>
                <w:szCs w:val="28"/>
              </w:rPr>
            </w:pPr>
            <w:r w:rsidRPr="00133B93">
              <w:rPr>
                <w:sz w:val="28"/>
                <w:szCs w:val="28"/>
              </w:rPr>
              <w:t>267187</w:t>
            </w:r>
          </w:p>
        </w:tc>
        <w:tc>
          <w:tcPr>
            <w:tcW w:w="0" w:type="auto"/>
            <w:vAlign w:val="center"/>
            <w:hideMark/>
          </w:tcPr>
          <w:p w:rsidR="00133B93" w:rsidRPr="00133B93" w:rsidRDefault="00133B93" w:rsidP="00133B93">
            <w:pPr>
              <w:rPr>
                <w:sz w:val="28"/>
                <w:szCs w:val="28"/>
              </w:rPr>
            </w:pPr>
            <w:r w:rsidRPr="00133B93">
              <w:rPr>
                <w:sz w:val="28"/>
                <w:szCs w:val="28"/>
              </w:rPr>
              <w:t>Value 1065</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213</w:t>
            </w:r>
          </w:p>
        </w:tc>
        <w:tc>
          <w:tcPr>
            <w:tcW w:w="0" w:type="auto"/>
            <w:vAlign w:val="center"/>
            <w:hideMark/>
          </w:tcPr>
          <w:p w:rsidR="00133B93" w:rsidRPr="00133B93" w:rsidRDefault="00133B93" w:rsidP="00133B93">
            <w:pPr>
              <w:rPr>
                <w:sz w:val="28"/>
                <w:szCs w:val="28"/>
              </w:rPr>
            </w:pPr>
            <w:r w:rsidRPr="00133B93">
              <w:rPr>
                <w:sz w:val="28"/>
                <w:szCs w:val="28"/>
              </w:rPr>
              <w:t>42</w:t>
            </w:r>
          </w:p>
        </w:tc>
        <w:tc>
          <w:tcPr>
            <w:tcW w:w="0" w:type="auto"/>
            <w:vAlign w:val="center"/>
            <w:hideMark/>
          </w:tcPr>
          <w:p w:rsidR="00133B93" w:rsidRPr="00133B93" w:rsidRDefault="00133B93" w:rsidP="00133B93">
            <w:pPr>
              <w:rPr>
                <w:sz w:val="28"/>
                <w:szCs w:val="28"/>
              </w:rPr>
            </w:pPr>
            <w:r w:rsidRPr="00133B93">
              <w:rPr>
                <w:sz w:val="28"/>
                <w:szCs w:val="28"/>
              </w:rPr>
              <w:t>267189</w:t>
            </w:r>
          </w:p>
        </w:tc>
        <w:tc>
          <w:tcPr>
            <w:tcW w:w="0" w:type="auto"/>
            <w:vAlign w:val="center"/>
            <w:hideMark/>
          </w:tcPr>
          <w:p w:rsidR="00133B93" w:rsidRPr="00133B93" w:rsidRDefault="00133B93" w:rsidP="00133B93">
            <w:pPr>
              <w:rPr>
                <w:sz w:val="28"/>
                <w:szCs w:val="28"/>
              </w:rPr>
            </w:pPr>
            <w:r w:rsidRPr="00133B93">
              <w:rPr>
                <w:sz w:val="28"/>
                <w:szCs w:val="28"/>
              </w:rPr>
              <w:t>271875</w:t>
            </w:r>
          </w:p>
        </w:tc>
        <w:tc>
          <w:tcPr>
            <w:tcW w:w="0" w:type="auto"/>
            <w:vAlign w:val="center"/>
            <w:hideMark/>
          </w:tcPr>
          <w:p w:rsidR="00133B93" w:rsidRPr="00133B93" w:rsidRDefault="00133B93" w:rsidP="00133B93">
            <w:pPr>
              <w:rPr>
                <w:sz w:val="28"/>
                <w:szCs w:val="28"/>
              </w:rPr>
            </w:pPr>
            <w:r w:rsidRPr="00133B93">
              <w:rPr>
                <w:sz w:val="28"/>
                <w:szCs w:val="28"/>
              </w:rPr>
              <w:t>Value 213</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1066</w:t>
            </w:r>
          </w:p>
        </w:tc>
        <w:tc>
          <w:tcPr>
            <w:tcW w:w="0" w:type="auto"/>
            <w:vAlign w:val="center"/>
            <w:hideMark/>
          </w:tcPr>
          <w:p w:rsidR="00133B93" w:rsidRPr="00133B93" w:rsidRDefault="00133B93" w:rsidP="00133B93">
            <w:pPr>
              <w:rPr>
                <w:sz w:val="28"/>
                <w:szCs w:val="28"/>
              </w:rPr>
            </w:pPr>
            <w:r w:rsidRPr="00133B93">
              <w:rPr>
                <w:sz w:val="28"/>
                <w:szCs w:val="28"/>
              </w:rPr>
              <w:t>213</w:t>
            </w:r>
          </w:p>
        </w:tc>
        <w:tc>
          <w:tcPr>
            <w:tcW w:w="0" w:type="auto"/>
            <w:vAlign w:val="center"/>
            <w:hideMark/>
          </w:tcPr>
          <w:p w:rsidR="00133B93" w:rsidRPr="00133B93" w:rsidRDefault="00133B93" w:rsidP="00133B93">
            <w:pPr>
              <w:rPr>
                <w:sz w:val="28"/>
                <w:szCs w:val="28"/>
              </w:rPr>
            </w:pPr>
            <w:r w:rsidRPr="00133B93">
              <w:rPr>
                <w:sz w:val="28"/>
                <w:szCs w:val="28"/>
              </w:rPr>
              <w:t>267190</w:t>
            </w:r>
          </w:p>
        </w:tc>
        <w:tc>
          <w:tcPr>
            <w:tcW w:w="0" w:type="auto"/>
            <w:vAlign w:val="center"/>
            <w:hideMark/>
          </w:tcPr>
          <w:p w:rsidR="00133B93" w:rsidRPr="00133B93" w:rsidRDefault="00133B93" w:rsidP="00133B93">
            <w:pPr>
              <w:rPr>
                <w:sz w:val="28"/>
                <w:szCs w:val="28"/>
              </w:rPr>
            </w:pPr>
            <w:r w:rsidRPr="00133B93">
              <w:rPr>
                <w:sz w:val="28"/>
                <w:szCs w:val="28"/>
              </w:rPr>
              <w:t>268126</w:t>
            </w:r>
          </w:p>
        </w:tc>
        <w:tc>
          <w:tcPr>
            <w:tcW w:w="0" w:type="auto"/>
            <w:vAlign w:val="center"/>
            <w:hideMark/>
          </w:tcPr>
          <w:p w:rsidR="00133B93" w:rsidRPr="00133B93" w:rsidRDefault="00133B93" w:rsidP="00133B93">
            <w:pPr>
              <w:rPr>
                <w:sz w:val="28"/>
                <w:szCs w:val="28"/>
              </w:rPr>
            </w:pPr>
            <w:r w:rsidRPr="00133B93">
              <w:rPr>
                <w:sz w:val="28"/>
                <w:szCs w:val="28"/>
              </w:rPr>
              <w:t>Value 1066</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1067</w:t>
            </w:r>
          </w:p>
        </w:tc>
        <w:tc>
          <w:tcPr>
            <w:tcW w:w="0" w:type="auto"/>
            <w:vAlign w:val="center"/>
            <w:hideMark/>
          </w:tcPr>
          <w:p w:rsidR="00133B93" w:rsidRPr="00133B93" w:rsidRDefault="00133B93" w:rsidP="00133B93">
            <w:pPr>
              <w:rPr>
                <w:sz w:val="28"/>
                <w:szCs w:val="28"/>
              </w:rPr>
            </w:pPr>
            <w:r w:rsidRPr="00133B93">
              <w:rPr>
                <w:sz w:val="28"/>
                <w:szCs w:val="28"/>
              </w:rPr>
              <w:t>213</w:t>
            </w:r>
          </w:p>
        </w:tc>
        <w:tc>
          <w:tcPr>
            <w:tcW w:w="0" w:type="auto"/>
            <w:vAlign w:val="center"/>
            <w:hideMark/>
          </w:tcPr>
          <w:p w:rsidR="00133B93" w:rsidRPr="00133B93" w:rsidRDefault="00133B93" w:rsidP="00133B93">
            <w:pPr>
              <w:rPr>
                <w:sz w:val="28"/>
                <w:szCs w:val="28"/>
              </w:rPr>
            </w:pPr>
            <w:r w:rsidRPr="00133B93">
              <w:rPr>
                <w:sz w:val="28"/>
                <w:szCs w:val="28"/>
              </w:rPr>
              <w:t>268127</w:t>
            </w:r>
          </w:p>
        </w:tc>
        <w:tc>
          <w:tcPr>
            <w:tcW w:w="0" w:type="auto"/>
            <w:vAlign w:val="center"/>
            <w:hideMark/>
          </w:tcPr>
          <w:p w:rsidR="00133B93" w:rsidRPr="00133B93" w:rsidRDefault="00133B93" w:rsidP="00133B93">
            <w:pPr>
              <w:rPr>
                <w:sz w:val="28"/>
                <w:szCs w:val="28"/>
              </w:rPr>
            </w:pPr>
            <w:r w:rsidRPr="00133B93">
              <w:rPr>
                <w:sz w:val="28"/>
                <w:szCs w:val="28"/>
              </w:rPr>
              <w:t>269063</w:t>
            </w:r>
          </w:p>
        </w:tc>
        <w:tc>
          <w:tcPr>
            <w:tcW w:w="0" w:type="auto"/>
            <w:vAlign w:val="center"/>
            <w:hideMark/>
          </w:tcPr>
          <w:p w:rsidR="00133B93" w:rsidRPr="00133B93" w:rsidRDefault="00133B93" w:rsidP="00133B93">
            <w:pPr>
              <w:rPr>
                <w:sz w:val="28"/>
                <w:szCs w:val="28"/>
              </w:rPr>
            </w:pPr>
            <w:r w:rsidRPr="00133B93">
              <w:rPr>
                <w:sz w:val="28"/>
                <w:szCs w:val="28"/>
              </w:rPr>
              <w:t>Value 1067</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lastRenderedPageBreak/>
              <w:t>1068</w:t>
            </w:r>
          </w:p>
        </w:tc>
        <w:tc>
          <w:tcPr>
            <w:tcW w:w="0" w:type="auto"/>
            <w:vAlign w:val="center"/>
            <w:hideMark/>
          </w:tcPr>
          <w:p w:rsidR="00133B93" w:rsidRPr="00133B93" w:rsidRDefault="00133B93" w:rsidP="00133B93">
            <w:pPr>
              <w:rPr>
                <w:sz w:val="28"/>
                <w:szCs w:val="28"/>
              </w:rPr>
            </w:pPr>
            <w:r w:rsidRPr="00133B93">
              <w:rPr>
                <w:sz w:val="28"/>
                <w:szCs w:val="28"/>
              </w:rPr>
              <w:t>213</w:t>
            </w:r>
          </w:p>
        </w:tc>
        <w:tc>
          <w:tcPr>
            <w:tcW w:w="0" w:type="auto"/>
            <w:vAlign w:val="center"/>
            <w:hideMark/>
          </w:tcPr>
          <w:p w:rsidR="00133B93" w:rsidRPr="00133B93" w:rsidRDefault="00133B93" w:rsidP="00133B93">
            <w:pPr>
              <w:rPr>
                <w:sz w:val="28"/>
                <w:szCs w:val="28"/>
              </w:rPr>
            </w:pPr>
            <w:r w:rsidRPr="00133B93">
              <w:rPr>
                <w:sz w:val="28"/>
                <w:szCs w:val="28"/>
              </w:rPr>
              <w:t>269064</w:t>
            </w:r>
          </w:p>
        </w:tc>
        <w:tc>
          <w:tcPr>
            <w:tcW w:w="0" w:type="auto"/>
            <w:vAlign w:val="center"/>
            <w:hideMark/>
          </w:tcPr>
          <w:p w:rsidR="00133B93" w:rsidRPr="00133B93" w:rsidRDefault="00133B93" w:rsidP="00133B93">
            <w:pPr>
              <w:rPr>
                <w:sz w:val="28"/>
                <w:szCs w:val="28"/>
              </w:rPr>
            </w:pPr>
            <w:r w:rsidRPr="00133B93">
              <w:rPr>
                <w:sz w:val="28"/>
                <w:szCs w:val="28"/>
              </w:rPr>
              <w:t>270000</w:t>
            </w:r>
          </w:p>
        </w:tc>
        <w:tc>
          <w:tcPr>
            <w:tcW w:w="0" w:type="auto"/>
            <w:vAlign w:val="center"/>
            <w:hideMark/>
          </w:tcPr>
          <w:p w:rsidR="00133B93" w:rsidRPr="00133B93" w:rsidRDefault="00133B93" w:rsidP="00133B93">
            <w:pPr>
              <w:rPr>
                <w:sz w:val="28"/>
                <w:szCs w:val="28"/>
              </w:rPr>
            </w:pPr>
            <w:r w:rsidRPr="00133B93">
              <w:rPr>
                <w:sz w:val="28"/>
                <w:szCs w:val="28"/>
              </w:rPr>
              <w:t>Value 1068</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1069</w:t>
            </w:r>
          </w:p>
        </w:tc>
        <w:tc>
          <w:tcPr>
            <w:tcW w:w="0" w:type="auto"/>
            <w:vAlign w:val="center"/>
            <w:hideMark/>
          </w:tcPr>
          <w:p w:rsidR="00133B93" w:rsidRPr="00133B93" w:rsidRDefault="00133B93" w:rsidP="00133B93">
            <w:pPr>
              <w:rPr>
                <w:sz w:val="28"/>
                <w:szCs w:val="28"/>
              </w:rPr>
            </w:pPr>
            <w:r w:rsidRPr="00133B93">
              <w:rPr>
                <w:sz w:val="28"/>
                <w:szCs w:val="28"/>
              </w:rPr>
              <w:t>213</w:t>
            </w:r>
          </w:p>
        </w:tc>
        <w:tc>
          <w:tcPr>
            <w:tcW w:w="0" w:type="auto"/>
            <w:vAlign w:val="center"/>
            <w:hideMark/>
          </w:tcPr>
          <w:p w:rsidR="00133B93" w:rsidRPr="00133B93" w:rsidRDefault="00133B93" w:rsidP="00133B93">
            <w:pPr>
              <w:rPr>
                <w:sz w:val="28"/>
                <w:szCs w:val="28"/>
              </w:rPr>
            </w:pPr>
            <w:r w:rsidRPr="00133B93">
              <w:rPr>
                <w:sz w:val="28"/>
                <w:szCs w:val="28"/>
              </w:rPr>
              <w:t>270001</w:t>
            </w:r>
          </w:p>
        </w:tc>
        <w:tc>
          <w:tcPr>
            <w:tcW w:w="0" w:type="auto"/>
            <w:vAlign w:val="center"/>
            <w:hideMark/>
          </w:tcPr>
          <w:p w:rsidR="00133B93" w:rsidRPr="00133B93" w:rsidRDefault="00133B93" w:rsidP="00133B93">
            <w:pPr>
              <w:rPr>
                <w:sz w:val="28"/>
                <w:szCs w:val="28"/>
              </w:rPr>
            </w:pPr>
            <w:r w:rsidRPr="00133B93">
              <w:rPr>
                <w:sz w:val="28"/>
                <w:szCs w:val="28"/>
              </w:rPr>
              <w:t>270937</w:t>
            </w:r>
          </w:p>
        </w:tc>
        <w:tc>
          <w:tcPr>
            <w:tcW w:w="0" w:type="auto"/>
            <w:vAlign w:val="center"/>
            <w:hideMark/>
          </w:tcPr>
          <w:p w:rsidR="00133B93" w:rsidRPr="00133B93" w:rsidRDefault="00133B93" w:rsidP="00133B93">
            <w:pPr>
              <w:rPr>
                <w:sz w:val="28"/>
                <w:szCs w:val="28"/>
              </w:rPr>
            </w:pPr>
            <w:r w:rsidRPr="00133B93">
              <w:rPr>
                <w:sz w:val="28"/>
                <w:szCs w:val="28"/>
              </w:rPr>
              <w:t>Value 1069</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1070</w:t>
            </w:r>
          </w:p>
        </w:tc>
        <w:tc>
          <w:tcPr>
            <w:tcW w:w="0" w:type="auto"/>
            <w:vAlign w:val="center"/>
            <w:hideMark/>
          </w:tcPr>
          <w:p w:rsidR="00133B93" w:rsidRPr="00133B93" w:rsidRDefault="00133B93" w:rsidP="00133B93">
            <w:pPr>
              <w:rPr>
                <w:sz w:val="28"/>
                <w:szCs w:val="28"/>
              </w:rPr>
            </w:pPr>
            <w:r w:rsidRPr="00133B93">
              <w:rPr>
                <w:sz w:val="28"/>
                <w:szCs w:val="28"/>
              </w:rPr>
              <w:t>213</w:t>
            </w:r>
          </w:p>
        </w:tc>
        <w:tc>
          <w:tcPr>
            <w:tcW w:w="0" w:type="auto"/>
            <w:vAlign w:val="center"/>
            <w:hideMark/>
          </w:tcPr>
          <w:p w:rsidR="00133B93" w:rsidRPr="00133B93" w:rsidRDefault="00133B93" w:rsidP="00133B93">
            <w:pPr>
              <w:rPr>
                <w:sz w:val="28"/>
                <w:szCs w:val="28"/>
              </w:rPr>
            </w:pPr>
            <w:r w:rsidRPr="00133B93">
              <w:rPr>
                <w:sz w:val="28"/>
                <w:szCs w:val="28"/>
              </w:rPr>
              <w:t>270938</w:t>
            </w:r>
          </w:p>
        </w:tc>
        <w:tc>
          <w:tcPr>
            <w:tcW w:w="0" w:type="auto"/>
            <w:vAlign w:val="center"/>
            <w:hideMark/>
          </w:tcPr>
          <w:p w:rsidR="00133B93" w:rsidRPr="00133B93" w:rsidRDefault="00133B93" w:rsidP="00133B93">
            <w:pPr>
              <w:rPr>
                <w:sz w:val="28"/>
                <w:szCs w:val="28"/>
              </w:rPr>
            </w:pPr>
            <w:r w:rsidRPr="00133B93">
              <w:rPr>
                <w:sz w:val="28"/>
                <w:szCs w:val="28"/>
              </w:rPr>
              <w:t>271874</w:t>
            </w:r>
          </w:p>
        </w:tc>
        <w:tc>
          <w:tcPr>
            <w:tcW w:w="0" w:type="auto"/>
            <w:vAlign w:val="center"/>
            <w:hideMark/>
          </w:tcPr>
          <w:p w:rsidR="00133B93" w:rsidRPr="00133B93" w:rsidRDefault="00133B93" w:rsidP="00133B93">
            <w:pPr>
              <w:rPr>
                <w:sz w:val="28"/>
                <w:szCs w:val="28"/>
              </w:rPr>
            </w:pPr>
            <w:r w:rsidRPr="00133B93">
              <w:rPr>
                <w:sz w:val="28"/>
                <w:szCs w:val="28"/>
              </w:rPr>
              <w:t>Value 1070</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214</w:t>
            </w:r>
          </w:p>
        </w:tc>
        <w:tc>
          <w:tcPr>
            <w:tcW w:w="0" w:type="auto"/>
            <w:vAlign w:val="center"/>
            <w:hideMark/>
          </w:tcPr>
          <w:p w:rsidR="00133B93" w:rsidRPr="00133B93" w:rsidRDefault="00133B93" w:rsidP="00133B93">
            <w:pPr>
              <w:rPr>
                <w:sz w:val="28"/>
                <w:szCs w:val="28"/>
              </w:rPr>
            </w:pPr>
            <w:r w:rsidRPr="00133B93">
              <w:rPr>
                <w:sz w:val="28"/>
                <w:szCs w:val="28"/>
              </w:rPr>
              <w:t>42</w:t>
            </w:r>
          </w:p>
        </w:tc>
        <w:tc>
          <w:tcPr>
            <w:tcW w:w="0" w:type="auto"/>
            <w:vAlign w:val="center"/>
            <w:hideMark/>
          </w:tcPr>
          <w:p w:rsidR="00133B93" w:rsidRPr="00133B93" w:rsidRDefault="00133B93" w:rsidP="00133B93">
            <w:pPr>
              <w:rPr>
                <w:sz w:val="28"/>
                <w:szCs w:val="28"/>
              </w:rPr>
            </w:pPr>
            <w:r w:rsidRPr="00133B93">
              <w:rPr>
                <w:sz w:val="28"/>
                <w:szCs w:val="28"/>
              </w:rPr>
              <w:t>271876</w:t>
            </w:r>
          </w:p>
        </w:tc>
        <w:tc>
          <w:tcPr>
            <w:tcW w:w="0" w:type="auto"/>
            <w:vAlign w:val="center"/>
            <w:hideMark/>
          </w:tcPr>
          <w:p w:rsidR="00133B93" w:rsidRPr="00133B93" w:rsidRDefault="00133B93" w:rsidP="00133B93">
            <w:pPr>
              <w:rPr>
                <w:sz w:val="28"/>
                <w:szCs w:val="28"/>
              </w:rPr>
            </w:pPr>
            <w:r w:rsidRPr="00133B93">
              <w:rPr>
                <w:sz w:val="28"/>
                <w:szCs w:val="28"/>
              </w:rPr>
              <w:t>276562</w:t>
            </w:r>
          </w:p>
        </w:tc>
        <w:tc>
          <w:tcPr>
            <w:tcW w:w="0" w:type="auto"/>
            <w:vAlign w:val="center"/>
            <w:hideMark/>
          </w:tcPr>
          <w:p w:rsidR="00133B93" w:rsidRPr="00133B93" w:rsidRDefault="00133B93" w:rsidP="00133B93">
            <w:pPr>
              <w:rPr>
                <w:sz w:val="28"/>
                <w:szCs w:val="28"/>
              </w:rPr>
            </w:pPr>
            <w:r w:rsidRPr="00133B93">
              <w:rPr>
                <w:sz w:val="28"/>
                <w:szCs w:val="28"/>
              </w:rPr>
              <w:t>Value 214</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1071</w:t>
            </w:r>
          </w:p>
        </w:tc>
        <w:tc>
          <w:tcPr>
            <w:tcW w:w="0" w:type="auto"/>
            <w:vAlign w:val="center"/>
            <w:hideMark/>
          </w:tcPr>
          <w:p w:rsidR="00133B93" w:rsidRPr="00133B93" w:rsidRDefault="00133B93" w:rsidP="00133B93">
            <w:pPr>
              <w:rPr>
                <w:sz w:val="28"/>
                <w:szCs w:val="28"/>
              </w:rPr>
            </w:pPr>
            <w:r w:rsidRPr="00133B93">
              <w:rPr>
                <w:sz w:val="28"/>
                <w:szCs w:val="28"/>
              </w:rPr>
              <w:t>214</w:t>
            </w:r>
          </w:p>
        </w:tc>
        <w:tc>
          <w:tcPr>
            <w:tcW w:w="0" w:type="auto"/>
            <w:vAlign w:val="center"/>
            <w:hideMark/>
          </w:tcPr>
          <w:p w:rsidR="00133B93" w:rsidRPr="00133B93" w:rsidRDefault="00133B93" w:rsidP="00133B93">
            <w:pPr>
              <w:rPr>
                <w:sz w:val="28"/>
                <w:szCs w:val="28"/>
              </w:rPr>
            </w:pPr>
            <w:r w:rsidRPr="00133B93">
              <w:rPr>
                <w:sz w:val="28"/>
                <w:szCs w:val="28"/>
              </w:rPr>
              <w:t>271877</w:t>
            </w:r>
          </w:p>
        </w:tc>
        <w:tc>
          <w:tcPr>
            <w:tcW w:w="0" w:type="auto"/>
            <w:vAlign w:val="center"/>
            <w:hideMark/>
          </w:tcPr>
          <w:p w:rsidR="00133B93" w:rsidRPr="00133B93" w:rsidRDefault="00133B93" w:rsidP="00133B93">
            <w:pPr>
              <w:rPr>
                <w:sz w:val="28"/>
                <w:szCs w:val="28"/>
              </w:rPr>
            </w:pPr>
            <w:r w:rsidRPr="00133B93">
              <w:rPr>
                <w:sz w:val="28"/>
                <w:szCs w:val="28"/>
              </w:rPr>
              <w:t>272813</w:t>
            </w:r>
          </w:p>
        </w:tc>
        <w:tc>
          <w:tcPr>
            <w:tcW w:w="0" w:type="auto"/>
            <w:vAlign w:val="center"/>
            <w:hideMark/>
          </w:tcPr>
          <w:p w:rsidR="00133B93" w:rsidRPr="00133B93" w:rsidRDefault="00133B93" w:rsidP="00133B93">
            <w:pPr>
              <w:rPr>
                <w:sz w:val="28"/>
                <w:szCs w:val="28"/>
              </w:rPr>
            </w:pPr>
            <w:r w:rsidRPr="00133B93">
              <w:rPr>
                <w:sz w:val="28"/>
                <w:szCs w:val="28"/>
              </w:rPr>
              <w:t>Value 1071</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1072</w:t>
            </w:r>
          </w:p>
        </w:tc>
        <w:tc>
          <w:tcPr>
            <w:tcW w:w="0" w:type="auto"/>
            <w:vAlign w:val="center"/>
            <w:hideMark/>
          </w:tcPr>
          <w:p w:rsidR="00133B93" w:rsidRPr="00133B93" w:rsidRDefault="00133B93" w:rsidP="00133B93">
            <w:pPr>
              <w:rPr>
                <w:sz w:val="28"/>
                <w:szCs w:val="28"/>
              </w:rPr>
            </w:pPr>
            <w:r w:rsidRPr="00133B93">
              <w:rPr>
                <w:sz w:val="28"/>
                <w:szCs w:val="28"/>
              </w:rPr>
              <w:t>214</w:t>
            </w:r>
          </w:p>
        </w:tc>
        <w:tc>
          <w:tcPr>
            <w:tcW w:w="0" w:type="auto"/>
            <w:vAlign w:val="center"/>
            <w:hideMark/>
          </w:tcPr>
          <w:p w:rsidR="00133B93" w:rsidRPr="00133B93" w:rsidRDefault="00133B93" w:rsidP="00133B93">
            <w:pPr>
              <w:rPr>
                <w:sz w:val="28"/>
                <w:szCs w:val="28"/>
              </w:rPr>
            </w:pPr>
            <w:r w:rsidRPr="00133B93">
              <w:rPr>
                <w:sz w:val="28"/>
                <w:szCs w:val="28"/>
              </w:rPr>
              <w:t>272814</w:t>
            </w:r>
          </w:p>
        </w:tc>
        <w:tc>
          <w:tcPr>
            <w:tcW w:w="0" w:type="auto"/>
            <w:vAlign w:val="center"/>
            <w:hideMark/>
          </w:tcPr>
          <w:p w:rsidR="00133B93" w:rsidRPr="00133B93" w:rsidRDefault="00133B93" w:rsidP="00133B93">
            <w:pPr>
              <w:rPr>
                <w:sz w:val="28"/>
                <w:szCs w:val="28"/>
              </w:rPr>
            </w:pPr>
            <w:r w:rsidRPr="00133B93">
              <w:rPr>
                <w:sz w:val="28"/>
                <w:szCs w:val="28"/>
              </w:rPr>
              <w:t>273750</w:t>
            </w:r>
          </w:p>
        </w:tc>
        <w:tc>
          <w:tcPr>
            <w:tcW w:w="0" w:type="auto"/>
            <w:vAlign w:val="center"/>
            <w:hideMark/>
          </w:tcPr>
          <w:p w:rsidR="00133B93" w:rsidRPr="00133B93" w:rsidRDefault="00133B93" w:rsidP="00133B93">
            <w:pPr>
              <w:rPr>
                <w:sz w:val="28"/>
                <w:szCs w:val="28"/>
              </w:rPr>
            </w:pPr>
            <w:r w:rsidRPr="00133B93">
              <w:rPr>
                <w:sz w:val="28"/>
                <w:szCs w:val="28"/>
              </w:rPr>
              <w:t>Value 1072</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1073</w:t>
            </w:r>
          </w:p>
        </w:tc>
        <w:tc>
          <w:tcPr>
            <w:tcW w:w="0" w:type="auto"/>
            <w:vAlign w:val="center"/>
            <w:hideMark/>
          </w:tcPr>
          <w:p w:rsidR="00133B93" w:rsidRPr="00133B93" w:rsidRDefault="00133B93" w:rsidP="00133B93">
            <w:pPr>
              <w:rPr>
                <w:sz w:val="28"/>
                <w:szCs w:val="28"/>
              </w:rPr>
            </w:pPr>
            <w:r w:rsidRPr="00133B93">
              <w:rPr>
                <w:sz w:val="28"/>
                <w:szCs w:val="28"/>
              </w:rPr>
              <w:t>214</w:t>
            </w:r>
          </w:p>
        </w:tc>
        <w:tc>
          <w:tcPr>
            <w:tcW w:w="0" w:type="auto"/>
            <w:vAlign w:val="center"/>
            <w:hideMark/>
          </w:tcPr>
          <w:p w:rsidR="00133B93" w:rsidRPr="00133B93" w:rsidRDefault="00133B93" w:rsidP="00133B93">
            <w:pPr>
              <w:rPr>
                <w:sz w:val="28"/>
                <w:szCs w:val="28"/>
              </w:rPr>
            </w:pPr>
            <w:r w:rsidRPr="00133B93">
              <w:rPr>
                <w:sz w:val="28"/>
                <w:szCs w:val="28"/>
              </w:rPr>
              <w:t>273751</w:t>
            </w:r>
          </w:p>
        </w:tc>
        <w:tc>
          <w:tcPr>
            <w:tcW w:w="0" w:type="auto"/>
            <w:vAlign w:val="center"/>
            <w:hideMark/>
          </w:tcPr>
          <w:p w:rsidR="00133B93" w:rsidRPr="00133B93" w:rsidRDefault="00133B93" w:rsidP="00133B93">
            <w:pPr>
              <w:rPr>
                <w:sz w:val="28"/>
                <w:szCs w:val="28"/>
              </w:rPr>
            </w:pPr>
            <w:r w:rsidRPr="00133B93">
              <w:rPr>
                <w:sz w:val="28"/>
                <w:szCs w:val="28"/>
              </w:rPr>
              <w:t>274687</w:t>
            </w:r>
          </w:p>
        </w:tc>
        <w:tc>
          <w:tcPr>
            <w:tcW w:w="0" w:type="auto"/>
            <w:vAlign w:val="center"/>
            <w:hideMark/>
          </w:tcPr>
          <w:p w:rsidR="00133B93" w:rsidRPr="00133B93" w:rsidRDefault="00133B93" w:rsidP="00133B93">
            <w:pPr>
              <w:rPr>
                <w:sz w:val="28"/>
                <w:szCs w:val="28"/>
              </w:rPr>
            </w:pPr>
            <w:r w:rsidRPr="00133B93">
              <w:rPr>
                <w:sz w:val="28"/>
                <w:szCs w:val="28"/>
              </w:rPr>
              <w:t>Value 1073</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1074</w:t>
            </w:r>
          </w:p>
        </w:tc>
        <w:tc>
          <w:tcPr>
            <w:tcW w:w="0" w:type="auto"/>
            <w:vAlign w:val="center"/>
            <w:hideMark/>
          </w:tcPr>
          <w:p w:rsidR="00133B93" w:rsidRPr="00133B93" w:rsidRDefault="00133B93" w:rsidP="00133B93">
            <w:pPr>
              <w:rPr>
                <w:sz w:val="28"/>
                <w:szCs w:val="28"/>
              </w:rPr>
            </w:pPr>
            <w:r w:rsidRPr="00133B93">
              <w:rPr>
                <w:sz w:val="28"/>
                <w:szCs w:val="28"/>
              </w:rPr>
              <w:t>214</w:t>
            </w:r>
          </w:p>
        </w:tc>
        <w:tc>
          <w:tcPr>
            <w:tcW w:w="0" w:type="auto"/>
            <w:vAlign w:val="center"/>
            <w:hideMark/>
          </w:tcPr>
          <w:p w:rsidR="00133B93" w:rsidRPr="00133B93" w:rsidRDefault="00133B93" w:rsidP="00133B93">
            <w:pPr>
              <w:rPr>
                <w:sz w:val="28"/>
                <w:szCs w:val="28"/>
              </w:rPr>
            </w:pPr>
            <w:r w:rsidRPr="00133B93">
              <w:rPr>
                <w:sz w:val="28"/>
                <w:szCs w:val="28"/>
              </w:rPr>
              <w:t>274688</w:t>
            </w:r>
          </w:p>
        </w:tc>
        <w:tc>
          <w:tcPr>
            <w:tcW w:w="0" w:type="auto"/>
            <w:vAlign w:val="center"/>
            <w:hideMark/>
          </w:tcPr>
          <w:p w:rsidR="00133B93" w:rsidRPr="00133B93" w:rsidRDefault="00133B93" w:rsidP="00133B93">
            <w:pPr>
              <w:rPr>
                <w:sz w:val="28"/>
                <w:szCs w:val="28"/>
              </w:rPr>
            </w:pPr>
            <w:r w:rsidRPr="00133B93">
              <w:rPr>
                <w:sz w:val="28"/>
                <w:szCs w:val="28"/>
              </w:rPr>
              <w:t>275624</w:t>
            </w:r>
          </w:p>
        </w:tc>
        <w:tc>
          <w:tcPr>
            <w:tcW w:w="0" w:type="auto"/>
            <w:vAlign w:val="center"/>
            <w:hideMark/>
          </w:tcPr>
          <w:p w:rsidR="00133B93" w:rsidRPr="00133B93" w:rsidRDefault="00133B93" w:rsidP="00133B93">
            <w:pPr>
              <w:rPr>
                <w:sz w:val="28"/>
                <w:szCs w:val="28"/>
              </w:rPr>
            </w:pPr>
            <w:r w:rsidRPr="00133B93">
              <w:rPr>
                <w:sz w:val="28"/>
                <w:szCs w:val="28"/>
              </w:rPr>
              <w:t>Value 1074</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1075</w:t>
            </w:r>
          </w:p>
        </w:tc>
        <w:tc>
          <w:tcPr>
            <w:tcW w:w="0" w:type="auto"/>
            <w:vAlign w:val="center"/>
            <w:hideMark/>
          </w:tcPr>
          <w:p w:rsidR="00133B93" w:rsidRPr="00133B93" w:rsidRDefault="00133B93" w:rsidP="00133B93">
            <w:pPr>
              <w:rPr>
                <w:sz w:val="28"/>
                <w:szCs w:val="28"/>
              </w:rPr>
            </w:pPr>
            <w:r w:rsidRPr="00133B93">
              <w:rPr>
                <w:sz w:val="28"/>
                <w:szCs w:val="28"/>
              </w:rPr>
              <w:t>214</w:t>
            </w:r>
          </w:p>
        </w:tc>
        <w:tc>
          <w:tcPr>
            <w:tcW w:w="0" w:type="auto"/>
            <w:vAlign w:val="center"/>
            <w:hideMark/>
          </w:tcPr>
          <w:p w:rsidR="00133B93" w:rsidRPr="00133B93" w:rsidRDefault="00133B93" w:rsidP="00133B93">
            <w:pPr>
              <w:rPr>
                <w:sz w:val="28"/>
                <w:szCs w:val="28"/>
              </w:rPr>
            </w:pPr>
            <w:r w:rsidRPr="00133B93">
              <w:rPr>
                <w:sz w:val="28"/>
                <w:szCs w:val="28"/>
              </w:rPr>
              <w:t>275625</w:t>
            </w:r>
          </w:p>
        </w:tc>
        <w:tc>
          <w:tcPr>
            <w:tcW w:w="0" w:type="auto"/>
            <w:vAlign w:val="center"/>
            <w:hideMark/>
          </w:tcPr>
          <w:p w:rsidR="00133B93" w:rsidRPr="00133B93" w:rsidRDefault="00133B93" w:rsidP="00133B93">
            <w:pPr>
              <w:rPr>
                <w:sz w:val="28"/>
                <w:szCs w:val="28"/>
              </w:rPr>
            </w:pPr>
            <w:r w:rsidRPr="00133B93">
              <w:rPr>
                <w:sz w:val="28"/>
                <w:szCs w:val="28"/>
              </w:rPr>
              <w:t>276561</w:t>
            </w:r>
          </w:p>
        </w:tc>
        <w:tc>
          <w:tcPr>
            <w:tcW w:w="0" w:type="auto"/>
            <w:vAlign w:val="center"/>
            <w:hideMark/>
          </w:tcPr>
          <w:p w:rsidR="00133B93" w:rsidRPr="00133B93" w:rsidRDefault="00133B93" w:rsidP="00133B93">
            <w:pPr>
              <w:rPr>
                <w:sz w:val="28"/>
                <w:szCs w:val="28"/>
              </w:rPr>
            </w:pPr>
            <w:r w:rsidRPr="00133B93">
              <w:rPr>
                <w:sz w:val="28"/>
                <w:szCs w:val="28"/>
              </w:rPr>
              <w:t>Value 1075</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215</w:t>
            </w:r>
          </w:p>
        </w:tc>
        <w:tc>
          <w:tcPr>
            <w:tcW w:w="0" w:type="auto"/>
            <w:vAlign w:val="center"/>
            <w:hideMark/>
          </w:tcPr>
          <w:p w:rsidR="00133B93" w:rsidRPr="00133B93" w:rsidRDefault="00133B93" w:rsidP="00133B93">
            <w:pPr>
              <w:rPr>
                <w:sz w:val="28"/>
                <w:szCs w:val="28"/>
              </w:rPr>
            </w:pPr>
            <w:r w:rsidRPr="00133B93">
              <w:rPr>
                <w:sz w:val="28"/>
                <w:szCs w:val="28"/>
              </w:rPr>
              <w:t>42</w:t>
            </w:r>
          </w:p>
        </w:tc>
        <w:tc>
          <w:tcPr>
            <w:tcW w:w="0" w:type="auto"/>
            <w:vAlign w:val="center"/>
            <w:hideMark/>
          </w:tcPr>
          <w:p w:rsidR="00133B93" w:rsidRPr="00133B93" w:rsidRDefault="00133B93" w:rsidP="00133B93">
            <w:pPr>
              <w:rPr>
                <w:sz w:val="28"/>
                <w:szCs w:val="28"/>
              </w:rPr>
            </w:pPr>
            <w:r w:rsidRPr="00133B93">
              <w:rPr>
                <w:sz w:val="28"/>
                <w:szCs w:val="28"/>
              </w:rPr>
              <w:t>276563</w:t>
            </w:r>
          </w:p>
        </w:tc>
        <w:tc>
          <w:tcPr>
            <w:tcW w:w="0" w:type="auto"/>
            <w:vAlign w:val="center"/>
            <w:hideMark/>
          </w:tcPr>
          <w:p w:rsidR="00133B93" w:rsidRPr="00133B93" w:rsidRDefault="00133B93" w:rsidP="00133B93">
            <w:pPr>
              <w:rPr>
                <w:sz w:val="28"/>
                <w:szCs w:val="28"/>
              </w:rPr>
            </w:pPr>
            <w:r w:rsidRPr="00133B93">
              <w:rPr>
                <w:sz w:val="28"/>
                <w:szCs w:val="28"/>
              </w:rPr>
              <w:t>281249</w:t>
            </w:r>
          </w:p>
        </w:tc>
        <w:tc>
          <w:tcPr>
            <w:tcW w:w="0" w:type="auto"/>
            <w:vAlign w:val="center"/>
            <w:hideMark/>
          </w:tcPr>
          <w:p w:rsidR="00133B93" w:rsidRPr="00133B93" w:rsidRDefault="00133B93" w:rsidP="00133B93">
            <w:pPr>
              <w:rPr>
                <w:sz w:val="28"/>
                <w:szCs w:val="28"/>
              </w:rPr>
            </w:pPr>
            <w:r w:rsidRPr="00133B93">
              <w:rPr>
                <w:sz w:val="28"/>
                <w:szCs w:val="28"/>
              </w:rPr>
              <w:t>Value 215</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1076</w:t>
            </w:r>
          </w:p>
        </w:tc>
        <w:tc>
          <w:tcPr>
            <w:tcW w:w="0" w:type="auto"/>
            <w:vAlign w:val="center"/>
            <w:hideMark/>
          </w:tcPr>
          <w:p w:rsidR="00133B93" w:rsidRPr="00133B93" w:rsidRDefault="00133B93" w:rsidP="00133B93">
            <w:pPr>
              <w:rPr>
                <w:sz w:val="28"/>
                <w:szCs w:val="28"/>
              </w:rPr>
            </w:pPr>
            <w:r w:rsidRPr="00133B93">
              <w:rPr>
                <w:sz w:val="28"/>
                <w:szCs w:val="28"/>
              </w:rPr>
              <w:t>215</w:t>
            </w:r>
          </w:p>
        </w:tc>
        <w:tc>
          <w:tcPr>
            <w:tcW w:w="0" w:type="auto"/>
            <w:vAlign w:val="center"/>
            <w:hideMark/>
          </w:tcPr>
          <w:p w:rsidR="00133B93" w:rsidRPr="00133B93" w:rsidRDefault="00133B93" w:rsidP="00133B93">
            <w:pPr>
              <w:rPr>
                <w:sz w:val="28"/>
                <w:szCs w:val="28"/>
              </w:rPr>
            </w:pPr>
            <w:r w:rsidRPr="00133B93">
              <w:rPr>
                <w:sz w:val="28"/>
                <w:szCs w:val="28"/>
              </w:rPr>
              <w:t>276564</w:t>
            </w:r>
          </w:p>
        </w:tc>
        <w:tc>
          <w:tcPr>
            <w:tcW w:w="0" w:type="auto"/>
            <w:vAlign w:val="center"/>
            <w:hideMark/>
          </w:tcPr>
          <w:p w:rsidR="00133B93" w:rsidRPr="00133B93" w:rsidRDefault="00133B93" w:rsidP="00133B93">
            <w:pPr>
              <w:rPr>
                <w:sz w:val="28"/>
                <w:szCs w:val="28"/>
              </w:rPr>
            </w:pPr>
            <w:r w:rsidRPr="00133B93">
              <w:rPr>
                <w:sz w:val="28"/>
                <w:szCs w:val="28"/>
              </w:rPr>
              <w:t>277500</w:t>
            </w:r>
          </w:p>
        </w:tc>
        <w:tc>
          <w:tcPr>
            <w:tcW w:w="0" w:type="auto"/>
            <w:vAlign w:val="center"/>
            <w:hideMark/>
          </w:tcPr>
          <w:p w:rsidR="00133B93" w:rsidRPr="00133B93" w:rsidRDefault="00133B93" w:rsidP="00133B93">
            <w:pPr>
              <w:rPr>
                <w:sz w:val="28"/>
                <w:szCs w:val="28"/>
              </w:rPr>
            </w:pPr>
            <w:r w:rsidRPr="00133B93">
              <w:rPr>
                <w:sz w:val="28"/>
                <w:szCs w:val="28"/>
              </w:rPr>
              <w:t>Value 1076</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1077</w:t>
            </w:r>
          </w:p>
        </w:tc>
        <w:tc>
          <w:tcPr>
            <w:tcW w:w="0" w:type="auto"/>
            <w:vAlign w:val="center"/>
            <w:hideMark/>
          </w:tcPr>
          <w:p w:rsidR="00133B93" w:rsidRPr="00133B93" w:rsidRDefault="00133B93" w:rsidP="00133B93">
            <w:pPr>
              <w:rPr>
                <w:sz w:val="28"/>
                <w:szCs w:val="28"/>
              </w:rPr>
            </w:pPr>
            <w:r w:rsidRPr="00133B93">
              <w:rPr>
                <w:sz w:val="28"/>
                <w:szCs w:val="28"/>
              </w:rPr>
              <w:t>215</w:t>
            </w:r>
          </w:p>
        </w:tc>
        <w:tc>
          <w:tcPr>
            <w:tcW w:w="0" w:type="auto"/>
            <w:vAlign w:val="center"/>
            <w:hideMark/>
          </w:tcPr>
          <w:p w:rsidR="00133B93" w:rsidRPr="00133B93" w:rsidRDefault="00133B93" w:rsidP="00133B93">
            <w:pPr>
              <w:rPr>
                <w:sz w:val="28"/>
                <w:szCs w:val="28"/>
              </w:rPr>
            </w:pPr>
            <w:r w:rsidRPr="00133B93">
              <w:rPr>
                <w:sz w:val="28"/>
                <w:szCs w:val="28"/>
              </w:rPr>
              <w:t>277501</w:t>
            </w:r>
          </w:p>
        </w:tc>
        <w:tc>
          <w:tcPr>
            <w:tcW w:w="0" w:type="auto"/>
            <w:vAlign w:val="center"/>
            <w:hideMark/>
          </w:tcPr>
          <w:p w:rsidR="00133B93" w:rsidRPr="00133B93" w:rsidRDefault="00133B93" w:rsidP="00133B93">
            <w:pPr>
              <w:rPr>
                <w:sz w:val="28"/>
                <w:szCs w:val="28"/>
              </w:rPr>
            </w:pPr>
            <w:r w:rsidRPr="00133B93">
              <w:rPr>
                <w:sz w:val="28"/>
                <w:szCs w:val="28"/>
              </w:rPr>
              <w:t>278437</w:t>
            </w:r>
          </w:p>
        </w:tc>
        <w:tc>
          <w:tcPr>
            <w:tcW w:w="0" w:type="auto"/>
            <w:vAlign w:val="center"/>
            <w:hideMark/>
          </w:tcPr>
          <w:p w:rsidR="00133B93" w:rsidRPr="00133B93" w:rsidRDefault="00133B93" w:rsidP="00133B93">
            <w:pPr>
              <w:rPr>
                <w:sz w:val="28"/>
                <w:szCs w:val="28"/>
              </w:rPr>
            </w:pPr>
            <w:r w:rsidRPr="00133B93">
              <w:rPr>
                <w:sz w:val="28"/>
                <w:szCs w:val="28"/>
              </w:rPr>
              <w:t>Value 1077</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1078</w:t>
            </w:r>
          </w:p>
        </w:tc>
        <w:tc>
          <w:tcPr>
            <w:tcW w:w="0" w:type="auto"/>
            <w:vAlign w:val="center"/>
            <w:hideMark/>
          </w:tcPr>
          <w:p w:rsidR="00133B93" w:rsidRPr="00133B93" w:rsidRDefault="00133B93" w:rsidP="00133B93">
            <w:pPr>
              <w:rPr>
                <w:sz w:val="28"/>
                <w:szCs w:val="28"/>
              </w:rPr>
            </w:pPr>
            <w:r w:rsidRPr="00133B93">
              <w:rPr>
                <w:sz w:val="28"/>
                <w:szCs w:val="28"/>
              </w:rPr>
              <w:t>215</w:t>
            </w:r>
          </w:p>
        </w:tc>
        <w:tc>
          <w:tcPr>
            <w:tcW w:w="0" w:type="auto"/>
            <w:vAlign w:val="center"/>
            <w:hideMark/>
          </w:tcPr>
          <w:p w:rsidR="00133B93" w:rsidRPr="00133B93" w:rsidRDefault="00133B93" w:rsidP="00133B93">
            <w:pPr>
              <w:rPr>
                <w:sz w:val="28"/>
                <w:szCs w:val="28"/>
              </w:rPr>
            </w:pPr>
            <w:r w:rsidRPr="00133B93">
              <w:rPr>
                <w:sz w:val="28"/>
                <w:szCs w:val="28"/>
              </w:rPr>
              <w:t>278438</w:t>
            </w:r>
          </w:p>
        </w:tc>
        <w:tc>
          <w:tcPr>
            <w:tcW w:w="0" w:type="auto"/>
            <w:vAlign w:val="center"/>
            <w:hideMark/>
          </w:tcPr>
          <w:p w:rsidR="00133B93" w:rsidRPr="00133B93" w:rsidRDefault="00133B93" w:rsidP="00133B93">
            <w:pPr>
              <w:rPr>
                <w:sz w:val="28"/>
                <w:szCs w:val="28"/>
              </w:rPr>
            </w:pPr>
            <w:r w:rsidRPr="00133B93">
              <w:rPr>
                <w:sz w:val="28"/>
                <w:szCs w:val="28"/>
              </w:rPr>
              <w:t>279374</w:t>
            </w:r>
          </w:p>
        </w:tc>
        <w:tc>
          <w:tcPr>
            <w:tcW w:w="0" w:type="auto"/>
            <w:vAlign w:val="center"/>
            <w:hideMark/>
          </w:tcPr>
          <w:p w:rsidR="00133B93" w:rsidRPr="00133B93" w:rsidRDefault="00133B93" w:rsidP="00133B93">
            <w:pPr>
              <w:rPr>
                <w:sz w:val="28"/>
                <w:szCs w:val="28"/>
              </w:rPr>
            </w:pPr>
            <w:r w:rsidRPr="00133B93">
              <w:rPr>
                <w:sz w:val="28"/>
                <w:szCs w:val="28"/>
              </w:rPr>
              <w:t>Value 1078</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lastRenderedPageBreak/>
              <w:t>1079</w:t>
            </w:r>
          </w:p>
        </w:tc>
        <w:tc>
          <w:tcPr>
            <w:tcW w:w="0" w:type="auto"/>
            <w:vAlign w:val="center"/>
            <w:hideMark/>
          </w:tcPr>
          <w:p w:rsidR="00133B93" w:rsidRPr="00133B93" w:rsidRDefault="00133B93" w:rsidP="00133B93">
            <w:pPr>
              <w:rPr>
                <w:sz w:val="28"/>
                <w:szCs w:val="28"/>
              </w:rPr>
            </w:pPr>
            <w:r w:rsidRPr="00133B93">
              <w:rPr>
                <w:sz w:val="28"/>
                <w:szCs w:val="28"/>
              </w:rPr>
              <w:t>215</w:t>
            </w:r>
          </w:p>
        </w:tc>
        <w:tc>
          <w:tcPr>
            <w:tcW w:w="0" w:type="auto"/>
            <w:vAlign w:val="center"/>
            <w:hideMark/>
          </w:tcPr>
          <w:p w:rsidR="00133B93" w:rsidRPr="00133B93" w:rsidRDefault="00133B93" w:rsidP="00133B93">
            <w:pPr>
              <w:rPr>
                <w:sz w:val="28"/>
                <w:szCs w:val="28"/>
              </w:rPr>
            </w:pPr>
            <w:r w:rsidRPr="00133B93">
              <w:rPr>
                <w:sz w:val="28"/>
                <w:szCs w:val="28"/>
              </w:rPr>
              <w:t>279375</w:t>
            </w:r>
          </w:p>
        </w:tc>
        <w:tc>
          <w:tcPr>
            <w:tcW w:w="0" w:type="auto"/>
            <w:vAlign w:val="center"/>
            <w:hideMark/>
          </w:tcPr>
          <w:p w:rsidR="00133B93" w:rsidRPr="00133B93" w:rsidRDefault="00133B93" w:rsidP="00133B93">
            <w:pPr>
              <w:rPr>
                <w:sz w:val="28"/>
                <w:szCs w:val="28"/>
              </w:rPr>
            </w:pPr>
            <w:r w:rsidRPr="00133B93">
              <w:rPr>
                <w:sz w:val="28"/>
                <w:szCs w:val="28"/>
              </w:rPr>
              <w:t>280311</w:t>
            </w:r>
          </w:p>
        </w:tc>
        <w:tc>
          <w:tcPr>
            <w:tcW w:w="0" w:type="auto"/>
            <w:vAlign w:val="center"/>
            <w:hideMark/>
          </w:tcPr>
          <w:p w:rsidR="00133B93" w:rsidRPr="00133B93" w:rsidRDefault="00133B93" w:rsidP="00133B93">
            <w:pPr>
              <w:rPr>
                <w:sz w:val="28"/>
                <w:szCs w:val="28"/>
              </w:rPr>
            </w:pPr>
            <w:r w:rsidRPr="00133B93">
              <w:rPr>
                <w:sz w:val="28"/>
                <w:szCs w:val="28"/>
              </w:rPr>
              <w:t>Value 1079</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1080</w:t>
            </w:r>
          </w:p>
        </w:tc>
        <w:tc>
          <w:tcPr>
            <w:tcW w:w="0" w:type="auto"/>
            <w:vAlign w:val="center"/>
            <w:hideMark/>
          </w:tcPr>
          <w:p w:rsidR="00133B93" w:rsidRPr="00133B93" w:rsidRDefault="00133B93" w:rsidP="00133B93">
            <w:pPr>
              <w:rPr>
                <w:sz w:val="28"/>
                <w:szCs w:val="28"/>
              </w:rPr>
            </w:pPr>
            <w:r w:rsidRPr="00133B93">
              <w:rPr>
                <w:sz w:val="28"/>
                <w:szCs w:val="28"/>
              </w:rPr>
              <w:t>215</w:t>
            </w:r>
          </w:p>
        </w:tc>
        <w:tc>
          <w:tcPr>
            <w:tcW w:w="0" w:type="auto"/>
            <w:vAlign w:val="center"/>
            <w:hideMark/>
          </w:tcPr>
          <w:p w:rsidR="00133B93" w:rsidRPr="00133B93" w:rsidRDefault="00133B93" w:rsidP="00133B93">
            <w:pPr>
              <w:rPr>
                <w:sz w:val="28"/>
                <w:szCs w:val="28"/>
              </w:rPr>
            </w:pPr>
            <w:r w:rsidRPr="00133B93">
              <w:rPr>
                <w:sz w:val="28"/>
                <w:szCs w:val="28"/>
              </w:rPr>
              <w:t>280312</w:t>
            </w:r>
          </w:p>
        </w:tc>
        <w:tc>
          <w:tcPr>
            <w:tcW w:w="0" w:type="auto"/>
            <w:vAlign w:val="center"/>
            <w:hideMark/>
          </w:tcPr>
          <w:p w:rsidR="00133B93" w:rsidRPr="00133B93" w:rsidRDefault="00133B93" w:rsidP="00133B93">
            <w:pPr>
              <w:rPr>
                <w:sz w:val="28"/>
                <w:szCs w:val="28"/>
              </w:rPr>
            </w:pPr>
            <w:r w:rsidRPr="00133B93">
              <w:rPr>
                <w:sz w:val="28"/>
                <w:szCs w:val="28"/>
              </w:rPr>
              <w:t>281248</w:t>
            </w:r>
          </w:p>
        </w:tc>
        <w:tc>
          <w:tcPr>
            <w:tcW w:w="0" w:type="auto"/>
            <w:vAlign w:val="center"/>
            <w:hideMark/>
          </w:tcPr>
          <w:p w:rsidR="00133B93" w:rsidRPr="00133B93" w:rsidRDefault="00133B93" w:rsidP="00133B93">
            <w:pPr>
              <w:rPr>
                <w:sz w:val="28"/>
                <w:szCs w:val="28"/>
              </w:rPr>
            </w:pPr>
            <w:r w:rsidRPr="00133B93">
              <w:rPr>
                <w:sz w:val="28"/>
                <w:szCs w:val="28"/>
              </w:rPr>
              <w:t>Value 1080</w:t>
            </w:r>
          </w:p>
        </w:tc>
      </w:tr>
      <w:tr w:rsidR="00133B93" w:rsidRPr="00133B93" w:rsidTr="00133B93">
        <w:trPr>
          <w:tblCellSpacing w:w="15" w:type="dxa"/>
        </w:trPr>
        <w:tc>
          <w:tcPr>
            <w:tcW w:w="0" w:type="auto"/>
            <w:gridSpan w:val="6"/>
            <w:vAlign w:val="center"/>
            <w:hideMark/>
          </w:tcPr>
          <w:p w:rsidR="00133B93" w:rsidRPr="00133B93" w:rsidRDefault="00133B93" w:rsidP="00133B93">
            <w:pPr>
              <w:rPr>
                <w:sz w:val="28"/>
                <w:szCs w:val="28"/>
              </w:rPr>
            </w:pPr>
            <w:r w:rsidRPr="00133B93">
              <w:rPr>
                <w:sz w:val="28"/>
                <w:szCs w:val="28"/>
              </w:rPr>
              <w:t>31 rows fetched in 0.0018s (0.0023s)</w:t>
            </w:r>
          </w:p>
        </w:tc>
      </w:tr>
    </w:tbl>
    <w:p w:rsidR="00133B93" w:rsidRPr="00133B93" w:rsidRDefault="00133B93" w:rsidP="00133B93">
      <w:pPr>
        <w:rPr>
          <w:ins w:id="631" w:author="Unknown"/>
          <w:sz w:val="28"/>
          <w:szCs w:val="28"/>
        </w:rPr>
      </w:pPr>
      <w:ins w:id="632" w:author="Unknown">
        <w:r w:rsidRPr="00133B93">
          <w:rPr>
            <w:sz w:val="28"/>
            <w:szCs w:val="28"/>
          </w:rPr>
          <w:t xml:space="preserve">Table 'Worktable'. Scan count 2, logical reads 188, </w:t>
        </w:r>
        <w:proofErr w:type="gramStart"/>
        <w:r w:rsidRPr="00133B93">
          <w:rPr>
            <w:sz w:val="28"/>
            <w:szCs w:val="28"/>
          </w:rPr>
          <w:t>physical</w:t>
        </w:r>
        <w:proofErr w:type="gramEnd"/>
        <w:r w:rsidRPr="00133B93">
          <w:rPr>
            <w:sz w:val="28"/>
            <w:szCs w:val="28"/>
          </w:rPr>
          <w:t xml:space="preserve"> reads 0, read-ahead reads 0, lob logical reads 0, lob physical reads 0, lob read-ahead reads 0. </w:t>
        </w:r>
      </w:ins>
    </w:p>
    <w:p w:rsidR="00133B93" w:rsidRPr="00133B93" w:rsidRDefault="00133B93" w:rsidP="00133B93">
      <w:pPr>
        <w:rPr>
          <w:ins w:id="633" w:author="Unknown"/>
          <w:sz w:val="28"/>
          <w:szCs w:val="28"/>
        </w:rPr>
      </w:pPr>
      <w:proofErr w:type="gramStart"/>
      <w:ins w:id="634" w:author="Unknown">
        <w:r w:rsidRPr="00133B93">
          <w:rPr>
            <w:sz w:val="28"/>
            <w:szCs w:val="28"/>
          </w:rPr>
          <w:t>Table '</w:t>
        </w:r>
        <w:proofErr w:type="spellStart"/>
        <w:r w:rsidRPr="00133B93">
          <w:rPr>
            <w:sz w:val="28"/>
            <w:szCs w:val="28"/>
          </w:rPr>
          <w:t>t_hierarchy</w:t>
        </w:r>
        <w:proofErr w:type="spellEnd"/>
        <w:r w:rsidRPr="00133B93">
          <w:rPr>
            <w:sz w:val="28"/>
            <w:szCs w:val="28"/>
          </w:rPr>
          <w:t>'.</w:t>
        </w:r>
        <w:proofErr w:type="gramEnd"/>
        <w:r w:rsidRPr="00133B93">
          <w:rPr>
            <w:sz w:val="28"/>
            <w:szCs w:val="28"/>
          </w:rPr>
          <w:t xml:space="preserve"> Scan count 6, logical reads 111, </w:t>
        </w:r>
        <w:proofErr w:type="gramStart"/>
        <w:r w:rsidRPr="00133B93">
          <w:rPr>
            <w:sz w:val="28"/>
            <w:szCs w:val="28"/>
          </w:rPr>
          <w:t>physical</w:t>
        </w:r>
        <w:proofErr w:type="gramEnd"/>
        <w:r w:rsidRPr="00133B93">
          <w:rPr>
            <w:sz w:val="28"/>
            <w:szCs w:val="28"/>
          </w:rPr>
          <w:t xml:space="preserve"> reads 0, read-ahead reads 0, lob logical reads 0, lob physical reads 0, lob read-ahead reads 0. </w:t>
        </w:r>
      </w:ins>
    </w:p>
    <w:p w:rsidR="00133B93" w:rsidRPr="00133B93" w:rsidRDefault="00133B93" w:rsidP="00133B93">
      <w:pPr>
        <w:rPr>
          <w:ins w:id="635" w:author="Unknown"/>
          <w:sz w:val="28"/>
          <w:szCs w:val="28"/>
        </w:rPr>
      </w:pPr>
    </w:p>
    <w:p w:rsidR="00133B93" w:rsidRPr="00133B93" w:rsidRDefault="00133B93" w:rsidP="00133B93">
      <w:pPr>
        <w:rPr>
          <w:ins w:id="636" w:author="Unknown"/>
          <w:sz w:val="28"/>
          <w:szCs w:val="28"/>
        </w:rPr>
      </w:pPr>
      <w:ins w:id="637" w:author="Unknown">
        <w:r w:rsidRPr="00133B93">
          <w:rPr>
            <w:sz w:val="28"/>
            <w:szCs w:val="28"/>
          </w:rPr>
          <w:t>SQL Server Execution Times:</w:t>
        </w:r>
      </w:ins>
    </w:p>
    <w:p w:rsidR="00133B93" w:rsidRPr="00133B93" w:rsidRDefault="00133B93" w:rsidP="00133B93">
      <w:pPr>
        <w:rPr>
          <w:ins w:id="638" w:author="Unknown"/>
          <w:sz w:val="28"/>
          <w:szCs w:val="28"/>
        </w:rPr>
      </w:pPr>
      <w:ins w:id="639" w:author="Unknown">
        <w:r w:rsidRPr="00133B93">
          <w:rPr>
            <w:sz w:val="28"/>
            <w:szCs w:val="28"/>
          </w:rPr>
          <w:t xml:space="preserve">   CPU time = 0 </w:t>
        </w:r>
        <w:proofErr w:type="spellStart"/>
        <w:r w:rsidRPr="00133B93">
          <w:rPr>
            <w:sz w:val="28"/>
            <w:szCs w:val="28"/>
          </w:rPr>
          <w:t>ms</w:t>
        </w:r>
        <w:proofErr w:type="spellEnd"/>
        <w:proofErr w:type="gramStart"/>
        <w:r w:rsidRPr="00133B93">
          <w:rPr>
            <w:sz w:val="28"/>
            <w:szCs w:val="28"/>
          </w:rPr>
          <w:t>,  elapsed</w:t>
        </w:r>
        <w:proofErr w:type="gramEnd"/>
        <w:r w:rsidRPr="00133B93">
          <w:rPr>
            <w:sz w:val="28"/>
            <w:szCs w:val="28"/>
          </w:rPr>
          <w:t xml:space="preserve"> time = 2 </w:t>
        </w:r>
        <w:proofErr w:type="spellStart"/>
        <w:r w:rsidRPr="00133B93">
          <w:rPr>
            <w:sz w:val="28"/>
            <w:szCs w:val="28"/>
          </w:rPr>
          <w:t>ms.</w:t>
        </w:r>
        <w:proofErr w:type="spellEnd"/>
        <w:r w:rsidRPr="00133B93">
          <w:rPr>
            <w:sz w:val="28"/>
            <w:szCs w:val="28"/>
          </w:rPr>
          <w:t xml:space="preserve"> </w:t>
        </w:r>
      </w:ins>
    </w:p>
    <w:p w:rsidR="00133B93" w:rsidRPr="00133B93" w:rsidRDefault="00133B93" w:rsidP="00133B93">
      <w:pPr>
        <w:rPr>
          <w:ins w:id="640" w:author="Unknown"/>
          <w:sz w:val="28"/>
          <w:szCs w:val="28"/>
        </w:rPr>
      </w:pPr>
      <w:ins w:id="641" w:author="Unknown">
        <w:r w:rsidRPr="00133B93">
          <w:rPr>
            <w:sz w:val="28"/>
            <w:szCs w:val="28"/>
          </w:rPr>
          <w:t xml:space="preserve">  |--</w:t>
        </w:r>
        <w:proofErr w:type="gramStart"/>
        <w:r w:rsidRPr="00133B93">
          <w:rPr>
            <w:sz w:val="28"/>
            <w:szCs w:val="28"/>
          </w:rPr>
          <w:t>Sort(</w:t>
        </w:r>
        <w:proofErr w:type="gramEnd"/>
        <w:r w:rsidRPr="00133B93">
          <w:rPr>
            <w:sz w:val="28"/>
            <w:szCs w:val="28"/>
          </w:rPr>
          <w:t>ORDER BY:([Recr1021] ASC))</w:t>
        </w:r>
      </w:ins>
    </w:p>
    <w:p w:rsidR="00133B93" w:rsidRPr="00133B93" w:rsidRDefault="00133B93" w:rsidP="00133B93">
      <w:pPr>
        <w:rPr>
          <w:ins w:id="642" w:author="Unknown"/>
          <w:sz w:val="28"/>
          <w:szCs w:val="28"/>
        </w:rPr>
      </w:pPr>
      <w:ins w:id="643" w:author="Unknown">
        <w:r w:rsidRPr="00133B93">
          <w:rPr>
            <w:sz w:val="28"/>
            <w:szCs w:val="28"/>
          </w:rPr>
          <w:t xml:space="preserve">       |--Index </w:t>
        </w:r>
        <w:proofErr w:type="gramStart"/>
        <w:r w:rsidRPr="00133B93">
          <w:rPr>
            <w:sz w:val="28"/>
            <w:szCs w:val="28"/>
          </w:rPr>
          <w:t>Spool(</w:t>
        </w:r>
        <w:proofErr w:type="gramEnd"/>
        <w:r w:rsidRPr="00133B93">
          <w:rPr>
            <w:sz w:val="28"/>
            <w:szCs w:val="28"/>
          </w:rPr>
          <w:t>WITH STACK)</w:t>
        </w:r>
      </w:ins>
    </w:p>
    <w:p w:rsidR="00133B93" w:rsidRPr="00133B93" w:rsidRDefault="00133B93" w:rsidP="00133B93">
      <w:pPr>
        <w:rPr>
          <w:ins w:id="644" w:author="Unknown"/>
          <w:sz w:val="28"/>
          <w:szCs w:val="28"/>
        </w:rPr>
      </w:pPr>
      <w:ins w:id="645" w:author="Unknown">
        <w:r w:rsidRPr="00133B93">
          <w:rPr>
            <w:sz w:val="28"/>
            <w:szCs w:val="28"/>
          </w:rPr>
          <w:t xml:space="preserve">            |--Concatenation</w:t>
        </w:r>
      </w:ins>
    </w:p>
    <w:p w:rsidR="00133B93" w:rsidRPr="00133B93" w:rsidRDefault="00133B93" w:rsidP="00133B93">
      <w:pPr>
        <w:rPr>
          <w:ins w:id="646" w:author="Unknown"/>
          <w:sz w:val="28"/>
          <w:szCs w:val="28"/>
        </w:rPr>
      </w:pPr>
      <w:ins w:id="647" w:author="Unknown">
        <w:r w:rsidRPr="00133B93">
          <w:rPr>
            <w:sz w:val="28"/>
            <w:szCs w:val="28"/>
          </w:rPr>
          <w:t xml:space="preserve">                 |--Compute </w:t>
        </w:r>
        <w:proofErr w:type="gramStart"/>
        <w:r w:rsidRPr="00133B93">
          <w:rPr>
            <w:sz w:val="28"/>
            <w:szCs w:val="28"/>
          </w:rPr>
          <w:t>Scalar(</w:t>
        </w:r>
        <w:proofErr w:type="gramEnd"/>
        <w:r w:rsidRPr="00133B93">
          <w:rPr>
            <w:sz w:val="28"/>
            <w:szCs w:val="28"/>
          </w:rPr>
          <w:t>DEFINE:([Expr1023]=(0)))</w:t>
        </w:r>
      </w:ins>
    </w:p>
    <w:p w:rsidR="00133B93" w:rsidRPr="00133B93" w:rsidRDefault="00133B93" w:rsidP="00133B93">
      <w:pPr>
        <w:rPr>
          <w:ins w:id="648" w:author="Unknown"/>
          <w:sz w:val="28"/>
          <w:szCs w:val="28"/>
        </w:rPr>
      </w:pPr>
      <w:ins w:id="649" w:author="Unknown">
        <w:r w:rsidRPr="00133B93">
          <w:rPr>
            <w:sz w:val="28"/>
            <w:szCs w:val="28"/>
          </w:rPr>
          <w:t xml:space="preserve">                 |    |--Compute </w:t>
        </w:r>
        <w:proofErr w:type="gramStart"/>
        <w:r w:rsidRPr="00133B93">
          <w:rPr>
            <w:sz w:val="28"/>
            <w:szCs w:val="28"/>
          </w:rPr>
          <w:t>Scalar(</w:t>
        </w:r>
        <w:proofErr w:type="gramEnd"/>
        <w:r w:rsidRPr="00133B93">
          <w:rPr>
            <w:sz w:val="28"/>
            <w:szCs w:val="28"/>
          </w:rPr>
          <w:t>DEFINE:([Expr1002]=(1)))</w:t>
        </w:r>
      </w:ins>
    </w:p>
    <w:p w:rsidR="00133B93" w:rsidRPr="00133B93" w:rsidRDefault="00133B93" w:rsidP="00133B93">
      <w:pPr>
        <w:rPr>
          <w:ins w:id="650" w:author="Unknown"/>
          <w:sz w:val="28"/>
          <w:szCs w:val="28"/>
        </w:rPr>
      </w:pPr>
      <w:ins w:id="651" w:author="Unknown">
        <w:r w:rsidRPr="00133B93">
          <w:rPr>
            <w:sz w:val="28"/>
            <w:szCs w:val="28"/>
          </w:rPr>
          <w:t xml:space="preserve">                 |         |--Compute Scalar(DEFINE:([Expr1003]=CONVERT(varchar(30),substring(CONVERT(varchar(30),[test].[20090925_nested].[t_hierarchy].[id] as [</w:t>
        </w:r>
        <w:proofErr w:type="spellStart"/>
        <w:r w:rsidRPr="00133B93">
          <w:rPr>
            <w:sz w:val="28"/>
            <w:szCs w:val="28"/>
          </w:rPr>
          <w:t>hc</w:t>
        </w:r>
        <w:proofErr w:type="spellEnd"/>
        <w:r w:rsidRPr="00133B93">
          <w:rPr>
            <w:sz w:val="28"/>
            <w:szCs w:val="28"/>
          </w:rPr>
          <w:t>].[id],0)+'0000000000',(1),(10)),0)))</w:t>
        </w:r>
      </w:ins>
    </w:p>
    <w:p w:rsidR="00133B93" w:rsidRPr="00133B93" w:rsidRDefault="00133B93" w:rsidP="00133B93">
      <w:pPr>
        <w:rPr>
          <w:ins w:id="652" w:author="Unknown"/>
          <w:sz w:val="28"/>
          <w:szCs w:val="28"/>
        </w:rPr>
      </w:pPr>
      <w:ins w:id="653" w:author="Unknown">
        <w:r w:rsidRPr="00133B93">
          <w:rPr>
            <w:sz w:val="28"/>
            <w:szCs w:val="28"/>
          </w:rPr>
          <w:t xml:space="preserve">                 |              |--Clustered Index Seek(OBJECT:([test].[20090925_nested].[t_hierarchy].[PK__t_hierarchy__49EEDF40] AS [</w:t>
        </w:r>
        <w:proofErr w:type="spellStart"/>
        <w:r w:rsidRPr="00133B93">
          <w:rPr>
            <w:sz w:val="28"/>
            <w:szCs w:val="28"/>
          </w:rPr>
          <w:t>hc</w:t>
        </w:r>
        <w:proofErr w:type="spellEnd"/>
        <w:r w:rsidRPr="00133B93">
          <w:rPr>
            <w:sz w:val="28"/>
            <w:szCs w:val="28"/>
          </w:rPr>
          <w:t>]), SEEK:([</w:t>
        </w:r>
        <w:proofErr w:type="spellStart"/>
        <w:r w:rsidRPr="00133B93">
          <w:rPr>
            <w:sz w:val="28"/>
            <w:szCs w:val="28"/>
          </w:rPr>
          <w:t>hc</w:t>
        </w:r>
        <w:proofErr w:type="spellEnd"/>
        <w:r w:rsidRPr="00133B93">
          <w:rPr>
            <w:sz w:val="28"/>
            <w:szCs w:val="28"/>
          </w:rPr>
          <w:t>].[id]=(42)) ORDERED FORWARD)</w:t>
        </w:r>
      </w:ins>
    </w:p>
    <w:p w:rsidR="00133B93" w:rsidRPr="00133B93" w:rsidRDefault="00133B93" w:rsidP="00133B93">
      <w:pPr>
        <w:rPr>
          <w:ins w:id="654" w:author="Unknown"/>
          <w:sz w:val="28"/>
          <w:szCs w:val="28"/>
        </w:rPr>
      </w:pPr>
      <w:ins w:id="655" w:author="Unknown">
        <w:r w:rsidRPr="00133B93">
          <w:rPr>
            <w:sz w:val="28"/>
            <w:szCs w:val="28"/>
          </w:rPr>
          <w:lastRenderedPageBreak/>
          <w:t xml:space="preserve">                 |--</w:t>
        </w:r>
        <w:proofErr w:type="gramStart"/>
        <w:r w:rsidRPr="00133B93">
          <w:rPr>
            <w:sz w:val="28"/>
            <w:szCs w:val="28"/>
          </w:rPr>
          <w:t>Assert(</w:t>
        </w:r>
        <w:proofErr w:type="gramEnd"/>
        <w:r w:rsidRPr="00133B93">
          <w:rPr>
            <w:sz w:val="28"/>
            <w:szCs w:val="28"/>
          </w:rPr>
          <w:t>WHERE:(CASE WHEN [Expr1025]&gt;(100) THEN (0) ELSE NULL END))</w:t>
        </w:r>
      </w:ins>
    </w:p>
    <w:p w:rsidR="00133B93" w:rsidRPr="00133B93" w:rsidRDefault="00133B93" w:rsidP="00133B93">
      <w:pPr>
        <w:rPr>
          <w:ins w:id="656" w:author="Unknown"/>
          <w:sz w:val="28"/>
          <w:szCs w:val="28"/>
        </w:rPr>
      </w:pPr>
      <w:ins w:id="657" w:author="Unknown">
        <w:r w:rsidRPr="00133B93">
          <w:rPr>
            <w:sz w:val="28"/>
            <w:szCs w:val="28"/>
          </w:rPr>
          <w:t xml:space="preserve">                      |--Nested </w:t>
        </w:r>
        <w:proofErr w:type="gramStart"/>
        <w:r w:rsidRPr="00133B93">
          <w:rPr>
            <w:sz w:val="28"/>
            <w:szCs w:val="28"/>
          </w:rPr>
          <w:t>Loops(</w:t>
        </w:r>
        <w:proofErr w:type="gramEnd"/>
        <w:r w:rsidRPr="00133B93">
          <w:rPr>
            <w:sz w:val="28"/>
            <w:szCs w:val="28"/>
          </w:rPr>
          <w:t>Inner Join, OUTER REFERENCES:([Expr1025], [Recr1004], [Recr1005], [Recr1006], [Recr1007], [Recr1008], [Recr1009], [Recr1010]))</w:t>
        </w:r>
      </w:ins>
    </w:p>
    <w:p w:rsidR="00133B93" w:rsidRPr="00133B93" w:rsidRDefault="00133B93" w:rsidP="00133B93">
      <w:pPr>
        <w:rPr>
          <w:ins w:id="658" w:author="Unknown"/>
          <w:sz w:val="28"/>
          <w:szCs w:val="28"/>
        </w:rPr>
      </w:pPr>
      <w:ins w:id="659" w:author="Unknown">
        <w:r w:rsidRPr="00133B93">
          <w:rPr>
            <w:sz w:val="28"/>
            <w:szCs w:val="28"/>
          </w:rPr>
          <w:t xml:space="preserve">                           |--Compute </w:t>
        </w:r>
        <w:proofErr w:type="gramStart"/>
        <w:r w:rsidRPr="00133B93">
          <w:rPr>
            <w:sz w:val="28"/>
            <w:szCs w:val="28"/>
          </w:rPr>
          <w:t>Scalar(</w:t>
        </w:r>
        <w:proofErr w:type="gramEnd"/>
        <w:r w:rsidRPr="00133B93">
          <w:rPr>
            <w:sz w:val="28"/>
            <w:szCs w:val="28"/>
          </w:rPr>
          <w:t>DEFINE:([Expr1025]=[Expr1024]+(1)))</w:t>
        </w:r>
      </w:ins>
    </w:p>
    <w:p w:rsidR="00133B93" w:rsidRPr="00133B93" w:rsidRDefault="00133B93" w:rsidP="00133B93">
      <w:pPr>
        <w:rPr>
          <w:ins w:id="660" w:author="Unknown"/>
          <w:sz w:val="28"/>
          <w:szCs w:val="28"/>
        </w:rPr>
      </w:pPr>
      <w:ins w:id="661" w:author="Unknown">
        <w:r w:rsidRPr="00133B93">
          <w:rPr>
            <w:sz w:val="28"/>
            <w:szCs w:val="28"/>
          </w:rPr>
          <w:t xml:space="preserve">                           |    |--Table </w:t>
        </w:r>
        <w:proofErr w:type="gramStart"/>
        <w:r w:rsidRPr="00133B93">
          <w:rPr>
            <w:sz w:val="28"/>
            <w:szCs w:val="28"/>
          </w:rPr>
          <w:t>Spool(</w:t>
        </w:r>
        <w:proofErr w:type="gramEnd"/>
        <w:r w:rsidRPr="00133B93">
          <w:rPr>
            <w:sz w:val="28"/>
            <w:szCs w:val="28"/>
          </w:rPr>
          <w:t>WITH STACK)</w:t>
        </w:r>
      </w:ins>
    </w:p>
    <w:p w:rsidR="00133B93" w:rsidRPr="00133B93" w:rsidRDefault="00133B93" w:rsidP="00133B93">
      <w:pPr>
        <w:rPr>
          <w:ins w:id="662" w:author="Unknown"/>
          <w:sz w:val="28"/>
          <w:szCs w:val="28"/>
        </w:rPr>
      </w:pPr>
      <w:ins w:id="663" w:author="Unknown">
        <w:r w:rsidRPr="00133B93">
          <w:rPr>
            <w:sz w:val="28"/>
            <w:szCs w:val="28"/>
          </w:rPr>
          <w:t xml:space="preserve">                           |--Compute Scalar(DEFINE:([Expr1013]=[Recr1009]+(1), [Expr1014]=CONVERT(</w:t>
        </w:r>
        <w:proofErr w:type="spellStart"/>
        <w:r w:rsidRPr="00133B93">
          <w:rPr>
            <w:sz w:val="28"/>
            <w:szCs w:val="28"/>
          </w:rPr>
          <w:t>varchar</w:t>
        </w:r>
        <w:proofErr w:type="spellEnd"/>
        <w:r w:rsidRPr="00133B93">
          <w:rPr>
            <w:sz w:val="28"/>
            <w:szCs w:val="28"/>
          </w:rPr>
          <w:t>(30),([Recr1010]+'.')</w:t>
        </w:r>
        <w:proofErr w:type="gramStart"/>
        <w:r w:rsidRPr="00133B93">
          <w:rPr>
            <w:sz w:val="28"/>
            <w:szCs w:val="28"/>
          </w:rPr>
          <w:t>+[</w:t>
        </w:r>
        <w:proofErr w:type="gramEnd"/>
        <w:r w:rsidRPr="00133B93">
          <w:rPr>
            <w:sz w:val="28"/>
            <w:szCs w:val="28"/>
          </w:rPr>
          <w:t>Expr1022],0)))</w:t>
        </w:r>
      </w:ins>
    </w:p>
    <w:p w:rsidR="00133B93" w:rsidRPr="00133B93" w:rsidRDefault="00133B93" w:rsidP="00133B93">
      <w:pPr>
        <w:rPr>
          <w:ins w:id="664" w:author="Unknown"/>
          <w:sz w:val="28"/>
          <w:szCs w:val="28"/>
        </w:rPr>
      </w:pPr>
      <w:ins w:id="665" w:author="Unknown">
        <w:r w:rsidRPr="00133B93">
          <w:rPr>
            <w:sz w:val="28"/>
            <w:szCs w:val="28"/>
          </w:rPr>
          <w:t xml:space="preserve">                                |--Compute Scalar(DEFINE:([Expr1022]=substring(CONVERT(varchar(30),[test].[20090925_nested].[t_hierarchy].[id] as [</w:t>
        </w:r>
        <w:proofErr w:type="spellStart"/>
        <w:r w:rsidRPr="00133B93">
          <w:rPr>
            <w:sz w:val="28"/>
            <w:szCs w:val="28"/>
          </w:rPr>
          <w:t>hc</w:t>
        </w:r>
        <w:proofErr w:type="spellEnd"/>
        <w:r w:rsidRPr="00133B93">
          <w:rPr>
            <w:sz w:val="28"/>
            <w:szCs w:val="28"/>
          </w:rPr>
          <w:t>].[id],0)+'0000000000',(1),(10))))</w:t>
        </w:r>
      </w:ins>
    </w:p>
    <w:p w:rsidR="00133B93" w:rsidRPr="00133B93" w:rsidRDefault="00133B93" w:rsidP="00133B93">
      <w:pPr>
        <w:rPr>
          <w:ins w:id="666" w:author="Unknown"/>
          <w:sz w:val="28"/>
          <w:szCs w:val="28"/>
        </w:rPr>
      </w:pPr>
      <w:ins w:id="667" w:author="Unknown">
        <w:r w:rsidRPr="00133B93">
          <w:rPr>
            <w:sz w:val="28"/>
            <w:szCs w:val="28"/>
          </w:rPr>
          <w:t xml:space="preserve">                                     |--Nested </w:t>
        </w:r>
        <w:proofErr w:type="gramStart"/>
        <w:r w:rsidRPr="00133B93">
          <w:rPr>
            <w:sz w:val="28"/>
            <w:szCs w:val="28"/>
          </w:rPr>
          <w:t>Loops(</w:t>
        </w:r>
        <w:proofErr w:type="gramEnd"/>
        <w:r w:rsidRPr="00133B93">
          <w:rPr>
            <w:sz w:val="28"/>
            <w:szCs w:val="28"/>
          </w:rPr>
          <w:t>Inner Join, OUTER REFERENCES:([</w:t>
        </w:r>
        <w:proofErr w:type="spellStart"/>
        <w:r w:rsidRPr="00133B93">
          <w:rPr>
            <w:sz w:val="28"/>
            <w:szCs w:val="28"/>
          </w:rPr>
          <w:t>hc</w:t>
        </w:r>
        <w:proofErr w:type="spellEnd"/>
        <w:r w:rsidRPr="00133B93">
          <w:rPr>
            <w:sz w:val="28"/>
            <w:szCs w:val="28"/>
          </w:rPr>
          <w:t>].[id]) OPTIMIZED)</w:t>
        </w:r>
      </w:ins>
    </w:p>
    <w:p w:rsidR="00133B93" w:rsidRPr="00133B93" w:rsidRDefault="00133B93" w:rsidP="00133B93">
      <w:pPr>
        <w:rPr>
          <w:ins w:id="668" w:author="Unknown"/>
          <w:sz w:val="28"/>
          <w:szCs w:val="28"/>
        </w:rPr>
      </w:pPr>
      <w:ins w:id="669" w:author="Unknown">
        <w:r w:rsidRPr="00133B93">
          <w:rPr>
            <w:sz w:val="28"/>
            <w:szCs w:val="28"/>
          </w:rPr>
          <w:t xml:space="preserve">                                          |--</w:t>
        </w:r>
        <w:proofErr w:type="gramStart"/>
        <w:r w:rsidRPr="00133B93">
          <w:rPr>
            <w:sz w:val="28"/>
            <w:szCs w:val="28"/>
          </w:rPr>
          <w:t>Filter(</w:t>
        </w:r>
        <w:proofErr w:type="gramEnd"/>
        <w:r w:rsidRPr="00133B93">
          <w:rPr>
            <w:sz w:val="28"/>
            <w:szCs w:val="28"/>
          </w:rPr>
          <w:t>WHERE:(STARTUP EXPR([Recr1009]&lt;(3))))</w:t>
        </w:r>
      </w:ins>
    </w:p>
    <w:p w:rsidR="00133B93" w:rsidRPr="00133B93" w:rsidRDefault="00133B93" w:rsidP="00133B93">
      <w:pPr>
        <w:rPr>
          <w:ins w:id="670" w:author="Unknown"/>
          <w:sz w:val="28"/>
          <w:szCs w:val="28"/>
        </w:rPr>
      </w:pPr>
      <w:ins w:id="671" w:author="Unknown">
        <w:r w:rsidRPr="00133B93">
          <w:rPr>
            <w:sz w:val="28"/>
            <w:szCs w:val="28"/>
          </w:rPr>
          <w:t xml:space="preserve">                                          |    |--Index Seek(OBJECT:([test].[20090925_nested].[t_hierarchy].[IX_hierarchy_parent] AS [</w:t>
        </w:r>
        <w:proofErr w:type="spellStart"/>
        <w:r w:rsidRPr="00133B93">
          <w:rPr>
            <w:sz w:val="28"/>
            <w:szCs w:val="28"/>
          </w:rPr>
          <w:t>hc</w:t>
        </w:r>
        <w:proofErr w:type="spellEnd"/>
        <w:r w:rsidRPr="00133B93">
          <w:rPr>
            <w:sz w:val="28"/>
            <w:szCs w:val="28"/>
          </w:rPr>
          <w:t>]), SEEK:([</w:t>
        </w:r>
        <w:proofErr w:type="spellStart"/>
        <w:r w:rsidRPr="00133B93">
          <w:rPr>
            <w:sz w:val="28"/>
            <w:szCs w:val="28"/>
          </w:rPr>
          <w:t>hc</w:t>
        </w:r>
        <w:proofErr w:type="spellEnd"/>
        <w:r w:rsidRPr="00133B93">
          <w:rPr>
            <w:sz w:val="28"/>
            <w:szCs w:val="28"/>
          </w:rPr>
          <w:t>].[parent]=[Recr1004]) ORDERED FORWARD)</w:t>
        </w:r>
      </w:ins>
    </w:p>
    <w:p w:rsidR="00133B93" w:rsidRPr="00133B93" w:rsidRDefault="00133B93" w:rsidP="00133B93">
      <w:pPr>
        <w:rPr>
          <w:ins w:id="672" w:author="Unknown"/>
          <w:sz w:val="28"/>
          <w:szCs w:val="28"/>
        </w:rPr>
      </w:pPr>
      <w:ins w:id="673" w:author="Unknown">
        <w:r w:rsidRPr="00133B93">
          <w:rPr>
            <w:sz w:val="28"/>
            <w:szCs w:val="28"/>
          </w:rPr>
          <w:t xml:space="preserve">                                          |--Clustered Index Seek(OBJECT:([test].[20090925_nested].[t_hierarchy].[PK__t_hierarchy__49EEDF40] AS [</w:t>
        </w:r>
        <w:proofErr w:type="spellStart"/>
        <w:r w:rsidRPr="00133B93">
          <w:rPr>
            <w:sz w:val="28"/>
            <w:szCs w:val="28"/>
          </w:rPr>
          <w:t>hc</w:t>
        </w:r>
        <w:proofErr w:type="spellEnd"/>
        <w:r w:rsidRPr="00133B93">
          <w:rPr>
            <w:sz w:val="28"/>
            <w:szCs w:val="28"/>
          </w:rPr>
          <w:t>]), SEEK:([</w:t>
        </w:r>
        <w:proofErr w:type="spellStart"/>
        <w:r w:rsidRPr="00133B93">
          <w:rPr>
            <w:sz w:val="28"/>
            <w:szCs w:val="28"/>
          </w:rPr>
          <w:t>hc</w:t>
        </w:r>
        <w:proofErr w:type="spellEnd"/>
        <w:r w:rsidRPr="00133B93">
          <w:rPr>
            <w:sz w:val="28"/>
            <w:szCs w:val="28"/>
          </w:rPr>
          <w:t>].[id]=[test].[20090925_nested].[</w:t>
        </w:r>
        <w:proofErr w:type="spellStart"/>
        <w:r w:rsidRPr="00133B93">
          <w:rPr>
            <w:sz w:val="28"/>
            <w:szCs w:val="28"/>
          </w:rPr>
          <w:t>t_hierarchy</w:t>
        </w:r>
        <w:proofErr w:type="spellEnd"/>
        <w:r w:rsidRPr="00133B93">
          <w:rPr>
            <w:sz w:val="28"/>
            <w:szCs w:val="28"/>
          </w:rPr>
          <w:t>].[id] as [</w:t>
        </w:r>
        <w:proofErr w:type="spellStart"/>
        <w:r w:rsidRPr="00133B93">
          <w:rPr>
            <w:sz w:val="28"/>
            <w:szCs w:val="28"/>
          </w:rPr>
          <w:t>hc</w:t>
        </w:r>
        <w:proofErr w:type="spellEnd"/>
        <w:r w:rsidRPr="00133B93">
          <w:rPr>
            <w:sz w:val="28"/>
            <w:szCs w:val="28"/>
          </w:rPr>
          <w:t>].[id]) LOOKUP ORDERED FORWARD)</w:t>
        </w:r>
      </w:ins>
    </w:p>
    <w:p w:rsidR="00133B93" w:rsidRPr="00133B93" w:rsidRDefault="00133B93" w:rsidP="00133B93">
      <w:pPr>
        <w:rPr>
          <w:ins w:id="674" w:author="Unknown"/>
          <w:sz w:val="28"/>
          <w:szCs w:val="28"/>
        </w:rPr>
      </w:pPr>
      <w:ins w:id="675" w:author="Unknown">
        <w:r w:rsidRPr="00133B93">
          <w:rPr>
            <w:sz w:val="28"/>
            <w:szCs w:val="28"/>
          </w:rPr>
          <w:fldChar w:fldCharType="begin"/>
        </w:r>
        <w:r w:rsidRPr="00133B93">
          <w:rPr>
            <w:sz w:val="28"/>
            <w:szCs w:val="28"/>
          </w:rPr>
          <w:instrText xml:space="preserve"> HYPERLINK "http://explainextended.com/2009/09/25/adjacency-list-vs-nested-sets-sql-server/" </w:instrText>
        </w:r>
        <w:r w:rsidRPr="00133B93">
          <w:rPr>
            <w:sz w:val="28"/>
            <w:szCs w:val="28"/>
          </w:rPr>
          <w:fldChar w:fldCharType="separate"/>
        </w:r>
        <w:r w:rsidRPr="00133B93">
          <w:rPr>
            <w:rStyle w:val="Hyperlink"/>
            <w:b/>
            <w:bCs/>
            <w:sz w:val="28"/>
            <w:szCs w:val="28"/>
          </w:rPr>
          <w:t>View results for node 31,415</w:t>
        </w:r>
        <w:r w:rsidRPr="00133B93">
          <w:rPr>
            <w:sz w:val="28"/>
            <w:szCs w:val="28"/>
          </w:rPr>
          <w:fldChar w:fldCharType="end"/>
        </w:r>
      </w:ins>
    </w:p>
    <w:p w:rsidR="00133B93" w:rsidRPr="00133B93" w:rsidRDefault="00133B93" w:rsidP="00133B93">
      <w:pPr>
        <w:rPr>
          <w:ins w:id="676" w:author="Unknown"/>
          <w:sz w:val="28"/>
          <w:szCs w:val="28"/>
        </w:rPr>
      </w:pPr>
      <w:ins w:id="677" w:author="Unknown">
        <w:r w:rsidRPr="00133B93">
          <w:rPr>
            <w:sz w:val="28"/>
            <w:szCs w:val="28"/>
          </w:rPr>
          <w:fldChar w:fldCharType="begin"/>
        </w:r>
        <w:r w:rsidRPr="00133B93">
          <w:rPr>
            <w:sz w:val="28"/>
            <w:szCs w:val="28"/>
          </w:rPr>
          <w:instrText xml:space="preserve"> HYPERLINK "http://explainextended.com/2009/09/25/adjacency-list-vs-nested-sets-sql-server/" \l "viewSource" \o "view source" </w:instrText>
        </w:r>
        <w:r w:rsidRPr="00133B93">
          <w:rPr>
            <w:sz w:val="28"/>
            <w:szCs w:val="28"/>
          </w:rPr>
          <w:fldChar w:fldCharType="separate"/>
        </w:r>
        <w:proofErr w:type="gramStart"/>
        <w:r w:rsidRPr="00133B93">
          <w:rPr>
            <w:rStyle w:val="Hyperlink"/>
            <w:sz w:val="28"/>
            <w:szCs w:val="28"/>
          </w:rPr>
          <w:t>view</w:t>
        </w:r>
        <w:proofErr w:type="gramEnd"/>
        <w:r w:rsidRPr="00133B93">
          <w:rPr>
            <w:rStyle w:val="Hyperlink"/>
            <w:sz w:val="28"/>
            <w:szCs w:val="28"/>
          </w:rPr>
          <w:t xml:space="preserve"> </w:t>
        </w:r>
        <w:proofErr w:type="spellStart"/>
        <w:r w:rsidRPr="00133B93">
          <w:rPr>
            <w:rStyle w:val="Hyperlink"/>
            <w:sz w:val="28"/>
            <w:szCs w:val="28"/>
          </w:rPr>
          <w:t>source</w:t>
        </w:r>
        <w:r w:rsidRPr="00133B93">
          <w:rPr>
            <w:sz w:val="28"/>
            <w:szCs w:val="28"/>
          </w:rPr>
          <w:fldChar w:fldCharType="end"/>
        </w:r>
        <w:r w:rsidRPr="00133B93">
          <w:rPr>
            <w:sz w:val="28"/>
            <w:szCs w:val="28"/>
          </w:rPr>
          <w:fldChar w:fldCharType="begin"/>
        </w:r>
        <w:r w:rsidRPr="00133B93">
          <w:rPr>
            <w:sz w:val="28"/>
            <w:szCs w:val="28"/>
          </w:rPr>
          <w:instrText xml:space="preserve"> HYPERLINK "http://explainextended.com/2009/09/25/adjacency-list-vs-nested-sets-sql-server/" \l "printSource" \o "print" </w:instrText>
        </w:r>
        <w:r w:rsidRPr="00133B93">
          <w:rPr>
            <w:sz w:val="28"/>
            <w:szCs w:val="28"/>
          </w:rPr>
          <w:fldChar w:fldCharType="separate"/>
        </w:r>
        <w:r w:rsidRPr="00133B93">
          <w:rPr>
            <w:rStyle w:val="Hyperlink"/>
            <w:sz w:val="28"/>
            <w:szCs w:val="28"/>
          </w:rPr>
          <w:t>print</w:t>
        </w:r>
        <w:proofErr w:type="spellEnd"/>
        <w:r w:rsidRPr="00133B93">
          <w:rPr>
            <w:sz w:val="28"/>
            <w:szCs w:val="28"/>
          </w:rPr>
          <w:fldChar w:fldCharType="end"/>
        </w:r>
        <w:r w:rsidRPr="00133B93">
          <w:rPr>
            <w:sz w:val="28"/>
            <w:szCs w:val="28"/>
          </w:rPr>
          <w:fldChar w:fldCharType="begin"/>
        </w:r>
        <w:r w:rsidRPr="00133B93">
          <w:rPr>
            <w:sz w:val="28"/>
            <w:szCs w:val="28"/>
          </w:rPr>
          <w:instrText xml:space="preserve"> HYPERLINK "http://explainextended.com/2009/09/25/adjacency-list-vs-nested-sets-sql-server/" \l "about" \o "?" </w:instrText>
        </w:r>
        <w:r w:rsidRPr="00133B93">
          <w:rPr>
            <w:sz w:val="28"/>
            <w:szCs w:val="28"/>
          </w:rPr>
          <w:fldChar w:fldCharType="separate"/>
        </w:r>
        <w:r w:rsidRPr="00133B93">
          <w:rPr>
            <w:rStyle w:val="Hyperlink"/>
            <w:sz w:val="28"/>
            <w:szCs w:val="28"/>
          </w:rPr>
          <w:t>?</w:t>
        </w:r>
        <w:r w:rsidRPr="00133B93">
          <w:rPr>
            <w:sz w:val="28"/>
            <w:szCs w:val="28"/>
          </w:rPr>
          <w:fldChar w:fldCharType="end"/>
        </w:r>
      </w:ins>
    </w:p>
    <w:p w:rsidR="00133B93" w:rsidRPr="00133B93" w:rsidRDefault="00133B93" w:rsidP="00133B93">
      <w:pPr>
        <w:rPr>
          <w:ins w:id="678" w:author="Unknown"/>
          <w:sz w:val="28"/>
          <w:szCs w:val="28"/>
        </w:rPr>
      </w:pPr>
      <w:ins w:id="679" w:author="Unknown">
        <w:r w:rsidRPr="00133B93">
          <w:rPr>
            <w:sz w:val="28"/>
            <w:szCs w:val="28"/>
          </w:rPr>
          <w:t>01</w:t>
        </w:r>
        <w:proofErr w:type="gramStart"/>
        <w:r w:rsidRPr="00133B93">
          <w:rPr>
            <w:sz w:val="28"/>
            <w:szCs w:val="28"/>
          </w:rPr>
          <w:t>.WITH</w:t>
        </w:r>
        <w:proofErr w:type="gramEnd"/>
        <w:r w:rsidRPr="00133B93">
          <w:rPr>
            <w:sz w:val="28"/>
            <w:szCs w:val="28"/>
          </w:rPr>
          <w:t>    q AS</w:t>
        </w:r>
      </w:ins>
    </w:p>
    <w:p w:rsidR="00133B93" w:rsidRPr="00133B93" w:rsidRDefault="00133B93" w:rsidP="00133B93">
      <w:pPr>
        <w:rPr>
          <w:ins w:id="680" w:author="Unknown"/>
          <w:sz w:val="28"/>
          <w:szCs w:val="28"/>
        </w:rPr>
      </w:pPr>
      <w:ins w:id="681" w:author="Unknown">
        <w:r w:rsidRPr="00133B93">
          <w:rPr>
            <w:sz w:val="28"/>
            <w:szCs w:val="28"/>
          </w:rPr>
          <w:t xml:space="preserve">02.        ( </w:t>
        </w:r>
      </w:ins>
    </w:p>
    <w:p w:rsidR="00133B93" w:rsidRPr="00133B93" w:rsidRDefault="00133B93" w:rsidP="00133B93">
      <w:pPr>
        <w:rPr>
          <w:ins w:id="682" w:author="Unknown"/>
          <w:sz w:val="28"/>
          <w:szCs w:val="28"/>
        </w:rPr>
      </w:pPr>
      <w:ins w:id="683" w:author="Unknown">
        <w:r w:rsidRPr="00133B93">
          <w:rPr>
            <w:sz w:val="28"/>
            <w:szCs w:val="28"/>
          </w:rPr>
          <w:lastRenderedPageBreak/>
          <w:t>03.        SELECT</w:t>
        </w:r>
        <w:proofErr w:type="gramStart"/>
        <w:r w:rsidRPr="00133B93">
          <w:rPr>
            <w:sz w:val="28"/>
            <w:szCs w:val="28"/>
          </w:rPr>
          <w:t>  id</w:t>
        </w:r>
        <w:proofErr w:type="gramEnd"/>
        <w:r w:rsidRPr="00133B93">
          <w:rPr>
            <w:sz w:val="28"/>
            <w:szCs w:val="28"/>
          </w:rPr>
          <w:t xml:space="preserve">, parent, </w:t>
        </w:r>
        <w:proofErr w:type="spellStart"/>
        <w:r w:rsidRPr="00133B93">
          <w:rPr>
            <w:sz w:val="28"/>
            <w:szCs w:val="28"/>
          </w:rPr>
          <w:t>lft</w:t>
        </w:r>
        <w:proofErr w:type="spellEnd"/>
        <w:r w:rsidRPr="00133B93">
          <w:rPr>
            <w:sz w:val="28"/>
            <w:szCs w:val="28"/>
          </w:rPr>
          <w:t xml:space="preserve">, </w:t>
        </w:r>
        <w:proofErr w:type="spellStart"/>
        <w:r w:rsidRPr="00133B93">
          <w:rPr>
            <w:sz w:val="28"/>
            <w:szCs w:val="28"/>
          </w:rPr>
          <w:t>rgt</w:t>
        </w:r>
        <w:proofErr w:type="spellEnd"/>
        <w:r w:rsidRPr="00133B93">
          <w:rPr>
            <w:sz w:val="28"/>
            <w:szCs w:val="28"/>
          </w:rPr>
          <w:t xml:space="preserve">, data, 1 AS level, </w:t>
        </w:r>
      </w:ins>
    </w:p>
    <w:p w:rsidR="00133B93" w:rsidRPr="00133B93" w:rsidRDefault="00133B93" w:rsidP="00133B93">
      <w:pPr>
        <w:rPr>
          <w:ins w:id="684" w:author="Unknown"/>
          <w:sz w:val="28"/>
          <w:szCs w:val="28"/>
        </w:rPr>
      </w:pPr>
      <w:ins w:id="685" w:author="Unknown">
        <w:r w:rsidRPr="00133B93">
          <w:rPr>
            <w:sz w:val="28"/>
            <w:szCs w:val="28"/>
          </w:rPr>
          <w:t>04.                </w:t>
        </w:r>
        <w:proofErr w:type="gramStart"/>
        <w:r w:rsidRPr="00133B93">
          <w:rPr>
            <w:sz w:val="28"/>
            <w:szCs w:val="28"/>
          </w:rPr>
          <w:t>CAST(</w:t>
        </w:r>
        <w:proofErr w:type="gramEnd"/>
        <w:r w:rsidRPr="00133B93">
          <w:rPr>
            <w:sz w:val="28"/>
            <w:szCs w:val="28"/>
          </w:rPr>
          <w:t xml:space="preserve">LEFT(CAST(id AS VARCHAR) + REPLICATE('0', 10), 10) AS VARCHAR) AS </w:t>
        </w:r>
        <w:proofErr w:type="spellStart"/>
        <w:r w:rsidRPr="00133B93">
          <w:rPr>
            <w:sz w:val="28"/>
            <w:szCs w:val="28"/>
          </w:rPr>
          <w:t>bc</w:t>
        </w:r>
        <w:proofErr w:type="spellEnd"/>
        <w:r w:rsidRPr="00133B93">
          <w:rPr>
            <w:sz w:val="28"/>
            <w:szCs w:val="28"/>
          </w:rPr>
          <w:t xml:space="preserve"> </w:t>
        </w:r>
      </w:ins>
    </w:p>
    <w:p w:rsidR="00133B93" w:rsidRPr="00133B93" w:rsidRDefault="00133B93" w:rsidP="00133B93">
      <w:pPr>
        <w:rPr>
          <w:ins w:id="686" w:author="Unknown"/>
          <w:sz w:val="28"/>
          <w:szCs w:val="28"/>
        </w:rPr>
      </w:pPr>
      <w:ins w:id="687" w:author="Unknown">
        <w:r w:rsidRPr="00133B93">
          <w:rPr>
            <w:sz w:val="28"/>
            <w:szCs w:val="28"/>
          </w:rPr>
          <w:t>05.        FROM    [20090925_nested].</w:t>
        </w:r>
        <w:proofErr w:type="spellStart"/>
        <w:r w:rsidRPr="00133B93">
          <w:rPr>
            <w:sz w:val="28"/>
            <w:szCs w:val="28"/>
          </w:rPr>
          <w:t>t_hierarchy</w:t>
        </w:r>
        <w:proofErr w:type="spellEnd"/>
        <w:r w:rsidRPr="00133B93">
          <w:rPr>
            <w:sz w:val="28"/>
            <w:szCs w:val="28"/>
          </w:rPr>
          <w:t xml:space="preserve"> </w:t>
        </w:r>
        <w:proofErr w:type="spellStart"/>
        <w:r w:rsidRPr="00133B93">
          <w:rPr>
            <w:sz w:val="28"/>
            <w:szCs w:val="28"/>
          </w:rPr>
          <w:t>hc</w:t>
        </w:r>
        <w:proofErr w:type="spellEnd"/>
        <w:r w:rsidRPr="00133B93">
          <w:rPr>
            <w:sz w:val="28"/>
            <w:szCs w:val="28"/>
          </w:rPr>
          <w:t xml:space="preserve"> </w:t>
        </w:r>
      </w:ins>
    </w:p>
    <w:p w:rsidR="00133B93" w:rsidRPr="00133B93" w:rsidRDefault="00133B93" w:rsidP="00133B93">
      <w:pPr>
        <w:rPr>
          <w:ins w:id="688" w:author="Unknown"/>
          <w:sz w:val="28"/>
          <w:szCs w:val="28"/>
        </w:rPr>
      </w:pPr>
      <w:ins w:id="689" w:author="Unknown">
        <w:r w:rsidRPr="00133B93">
          <w:rPr>
            <w:sz w:val="28"/>
            <w:szCs w:val="28"/>
          </w:rPr>
          <w:t xml:space="preserve">06.        WHERE   id = 42 </w:t>
        </w:r>
      </w:ins>
    </w:p>
    <w:p w:rsidR="00133B93" w:rsidRPr="00133B93" w:rsidRDefault="00133B93" w:rsidP="00133B93">
      <w:pPr>
        <w:rPr>
          <w:ins w:id="690" w:author="Unknown"/>
          <w:sz w:val="28"/>
          <w:szCs w:val="28"/>
        </w:rPr>
      </w:pPr>
      <w:ins w:id="691" w:author="Unknown">
        <w:r w:rsidRPr="00133B93">
          <w:rPr>
            <w:sz w:val="28"/>
            <w:szCs w:val="28"/>
          </w:rPr>
          <w:t>07.        UNION ALL</w:t>
        </w:r>
      </w:ins>
    </w:p>
    <w:p w:rsidR="00133B93" w:rsidRPr="00133B93" w:rsidRDefault="00133B93" w:rsidP="00133B93">
      <w:pPr>
        <w:rPr>
          <w:ins w:id="692" w:author="Unknown"/>
          <w:sz w:val="28"/>
          <w:szCs w:val="28"/>
        </w:rPr>
      </w:pPr>
      <w:ins w:id="693" w:author="Unknown">
        <w:r w:rsidRPr="00133B93">
          <w:rPr>
            <w:sz w:val="28"/>
            <w:szCs w:val="28"/>
          </w:rPr>
          <w:t>08.        SELECT</w:t>
        </w:r>
        <w:proofErr w:type="gramStart"/>
        <w:r w:rsidRPr="00133B93">
          <w:rPr>
            <w:sz w:val="28"/>
            <w:szCs w:val="28"/>
          </w:rPr>
          <w:t>  hc.id</w:t>
        </w:r>
        <w:proofErr w:type="gramEnd"/>
        <w:r w:rsidRPr="00133B93">
          <w:rPr>
            <w:sz w:val="28"/>
            <w:szCs w:val="28"/>
          </w:rPr>
          <w:t xml:space="preserve">, </w:t>
        </w:r>
        <w:proofErr w:type="spellStart"/>
        <w:r w:rsidRPr="00133B93">
          <w:rPr>
            <w:sz w:val="28"/>
            <w:szCs w:val="28"/>
          </w:rPr>
          <w:t>hc.parent</w:t>
        </w:r>
        <w:proofErr w:type="spellEnd"/>
        <w:r w:rsidRPr="00133B93">
          <w:rPr>
            <w:sz w:val="28"/>
            <w:szCs w:val="28"/>
          </w:rPr>
          <w:t xml:space="preserve">, </w:t>
        </w:r>
        <w:proofErr w:type="spellStart"/>
        <w:r w:rsidRPr="00133B93">
          <w:rPr>
            <w:sz w:val="28"/>
            <w:szCs w:val="28"/>
          </w:rPr>
          <w:t>hc.lft</w:t>
        </w:r>
        <w:proofErr w:type="spellEnd"/>
        <w:r w:rsidRPr="00133B93">
          <w:rPr>
            <w:sz w:val="28"/>
            <w:szCs w:val="28"/>
          </w:rPr>
          <w:t xml:space="preserve">, </w:t>
        </w:r>
        <w:proofErr w:type="spellStart"/>
        <w:r w:rsidRPr="00133B93">
          <w:rPr>
            <w:sz w:val="28"/>
            <w:szCs w:val="28"/>
          </w:rPr>
          <w:t>hc.rgt</w:t>
        </w:r>
        <w:proofErr w:type="spellEnd"/>
        <w:r w:rsidRPr="00133B93">
          <w:rPr>
            <w:sz w:val="28"/>
            <w:szCs w:val="28"/>
          </w:rPr>
          <w:t xml:space="preserve">, </w:t>
        </w:r>
        <w:proofErr w:type="spellStart"/>
        <w:r w:rsidRPr="00133B93">
          <w:rPr>
            <w:sz w:val="28"/>
            <w:szCs w:val="28"/>
          </w:rPr>
          <w:t>hc.data</w:t>
        </w:r>
        <w:proofErr w:type="spellEnd"/>
        <w:r w:rsidRPr="00133B93">
          <w:rPr>
            <w:sz w:val="28"/>
            <w:szCs w:val="28"/>
          </w:rPr>
          <w:t xml:space="preserve">, level + 1, </w:t>
        </w:r>
      </w:ins>
    </w:p>
    <w:p w:rsidR="00133B93" w:rsidRPr="00133B93" w:rsidRDefault="00133B93" w:rsidP="00133B93">
      <w:pPr>
        <w:rPr>
          <w:ins w:id="694" w:author="Unknown"/>
          <w:sz w:val="28"/>
          <w:szCs w:val="28"/>
        </w:rPr>
      </w:pPr>
      <w:ins w:id="695" w:author="Unknown">
        <w:r w:rsidRPr="00133B93">
          <w:rPr>
            <w:sz w:val="28"/>
            <w:szCs w:val="28"/>
          </w:rPr>
          <w:t>09.                </w:t>
        </w:r>
        <w:proofErr w:type="gramStart"/>
        <w:r w:rsidRPr="00133B93">
          <w:rPr>
            <w:sz w:val="28"/>
            <w:szCs w:val="28"/>
          </w:rPr>
          <w:t>CAST(</w:t>
        </w:r>
        <w:proofErr w:type="spellStart"/>
        <w:proofErr w:type="gramEnd"/>
        <w:r w:rsidRPr="00133B93">
          <w:rPr>
            <w:sz w:val="28"/>
            <w:szCs w:val="28"/>
          </w:rPr>
          <w:t>bc</w:t>
        </w:r>
        <w:proofErr w:type="spellEnd"/>
        <w:r w:rsidRPr="00133B93">
          <w:rPr>
            <w:sz w:val="28"/>
            <w:szCs w:val="28"/>
          </w:rPr>
          <w:t xml:space="preserve"> + '.' + </w:t>
        </w:r>
        <w:proofErr w:type="gramStart"/>
        <w:r w:rsidRPr="00133B93">
          <w:rPr>
            <w:sz w:val="28"/>
            <w:szCs w:val="28"/>
          </w:rPr>
          <w:t>LEFT(</w:t>
        </w:r>
        <w:proofErr w:type="gramEnd"/>
        <w:r w:rsidRPr="00133B93">
          <w:rPr>
            <w:sz w:val="28"/>
            <w:szCs w:val="28"/>
          </w:rPr>
          <w:t xml:space="preserve">CAST(hc.id AS VARCHAR) + REPLICATE('0', 10), 10) AS VARCHAR) </w:t>
        </w:r>
      </w:ins>
    </w:p>
    <w:p w:rsidR="00133B93" w:rsidRPr="00133B93" w:rsidRDefault="00133B93" w:rsidP="00133B93">
      <w:pPr>
        <w:rPr>
          <w:ins w:id="696" w:author="Unknown"/>
          <w:sz w:val="28"/>
          <w:szCs w:val="28"/>
        </w:rPr>
      </w:pPr>
      <w:ins w:id="697" w:author="Unknown">
        <w:r w:rsidRPr="00133B93">
          <w:rPr>
            <w:sz w:val="28"/>
            <w:szCs w:val="28"/>
          </w:rPr>
          <w:t xml:space="preserve">10.        FROM    q </w:t>
        </w:r>
      </w:ins>
    </w:p>
    <w:p w:rsidR="00133B93" w:rsidRPr="00133B93" w:rsidRDefault="00133B93" w:rsidP="00133B93">
      <w:pPr>
        <w:rPr>
          <w:ins w:id="698" w:author="Unknown"/>
          <w:sz w:val="28"/>
          <w:szCs w:val="28"/>
        </w:rPr>
      </w:pPr>
      <w:ins w:id="699" w:author="Unknown">
        <w:r w:rsidRPr="00133B93">
          <w:rPr>
            <w:sz w:val="28"/>
            <w:szCs w:val="28"/>
          </w:rPr>
          <w:t>11.        JOIN    [20090925_nested].</w:t>
        </w:r>
        <w:proofErr w:type="spellStart"/>
        <w:r w:rsidRPr="00133B93">
          <w:rPr>
            <w:sz w:val="28"/>
            <w:szCs w:val="28"/>
          </w:rPr>
          <w:t>t_hierarchy</w:t>
        </w:r>
        <w:proofErr w:type="spellEnd"/>
        <w:r w:rsidRPr="00133B93">
          <w:rPr>
            <w:sz w:val="28"/>
            <w:szCs w:val="28"/>
          </w:rPr>
          <w:t xml:space="preserve"> </w:t>
        </w:r>
        <w:proofErr w:type="spellStart"/>
        <w:r w:rsidRPr="00133B93">
          <w:rPr>
            <w:sz w:val="28"/>
            <w:szCs w:val="28"/>
          </w:rPr>
          <w:t>hc</w:t>
        </w:r>
        <w:proofErr w:type="spellEnd"/>
        <w:r w:rsidRPr="00133B93">
          <w:rPr>
            <w:sz w:val="28"/>
            <w:szCs w:val="28"/>
          </w:rPr>
          <w:t xml:space="preserve"> </w:t>
        </w:r>
      </w:ins>
    </w:p>
    <w:p w:rsidR="00133B93" w:rsidRPr="00133B93" w:rsidRDefault="00133B93" w:rsidP="00133B93">
      <w:pPr>
        <w:rPr>
          <w:ins w:id="700" w:author="Unknown"/>
          <w:sz w:val="28"/>
          <w:szCs w:val="28"/>
        </w:rPr>
      </w:pPr>
      <w:ins w:id="701" w:author="Unknown">
        <w:r w:rsidRPr="00133B93">
          <w:rPr>
            <w:sz w:val="28"/>
            <w:szCs w:val="28"/>
          </w:rPr>
          <w:t xml:space="preserve">12.        ON      </w:t>
        </w:r>
        <w:proofErr w:type="spellStart"/>
        <w:r w:rsidRPr="00133B93">
          <w:rPr>
            <w:sz w:val="28"/>
            <w:szCs w:val="28"/>
          </w:rPr>
          <w:t>hc.parent</w:t>
        </w:r>
        <w:proofErr w:type="spellEnd"/>
        <w:r w:rsidRPr="00133B93">
          <w:rPr>
            <w:sz w:val="28"/>
            <w:szCs w:val="28"/>
          </w:rPr>
          <w:t xml:space="preserve"> = q.id </w:t>
        </w:r>
      </w:ins>
    </w:p>
    <w:p w:rsidR="00133B93" w:rsidRPr="00133B93" w:rsidRDefault="00133B93" w:rsidP="00133B93">
      <w:pPr>
        <w:rPr>
          <w:ins w:id="702" w:author="Unknown"/>
          <w:sz w:val="28"/>
          <w:szCs w:val="28"/>
        </w:rPr>
      </w:pPr>
      <w:ins w:id="703" w:author="Unknown">
        <w:r w:rsidRPr="00133B93">
          <w:rPr>
            <w:sz w:val="28"/>
            <w:szCs w:val="28"/>
          </w:rPr>
          <w:t xml:space="preserve">13.        WHERE   level &lt; 3 </w:t>
        </w:r>
      </w:ins>
    </w:p>
    <w:p w:rsidR="00133B93" w:rsidRPr="00133B93" w:rsidRDefault="00133B93" w:rsidP="00133B93">
      <w:pPr>
        <w:rPr>
          <w:ins w:id="704" w:author="Unknown"/>
          <w:sz w:val="28"/>
          <w:szCs w:val="28"/>
        </w:rPr>
      </w:pPr>
      <w:ins w:id="705" w:author="Unknown">
        <w:r w:rsidRPr="00133B93">
          <w:rPr>
            <w:sz w:val="28"/>
            <w:szCs w:val="28"/>
          </w:rPr>
          <w:t xml:space="preserve">14.        ) </w:t>
        </w:r>
      </w:ins>
    </w:p>
    <w:p w:rsidR="00133B93" w:rsidRPr="00133B93" w:rsidRDefault="00133B93" w:rsidP="00133B93">
      <w:pPr>
        <w:rPr>
          <w:ins w:id="706" w:author="Unknown"/>
          <w:sz w:val="28"/>
          <w:szCs w:val="28"/>
        </w:rPr>
      </w:pPr>
      <w:ins w:id="707" w:author="Unknown">
        <w:r w:rsidRPr="00133B93">
          <w:rPr>
            <w:sz w:val="28"/>
            <w:szCs w:val="28"/>
          </w:rPr>
          <w:t>15</w:t>
        </w:r>
        <w:proofErr w:type="gramStart"/>
        <w:r w:rsidRPr="00133B93">
          <w:rPr>
            <w:sz w:val="28"/>
            <w:szCs w:val="28"/>
          </w:rPr>
          <w:t>.SELECT</w:t>
        </w:r>
        <w:proofErr w:type="gramEnd"/>
        <w:r w:rsidRPr="00133B93">
          <w:rPr>
            <w:sz w:val="28"/>
            <w:szCs w:val="28"/>
          </w:rPr>
          <w:t xml:space="preserve">  id, parent, </w:t>
        </w:r>
        <w:proofErr w:type="spellStart"/>
        <w:r w:rsidRPr="00133B93">
          <w:rPr>
            <w:sz w:val="28"/>
            <w:szCs w:val="28"/>
          </w:rPr>
          <w:t>lft</w:t>
        </w:r>
        <w:proofErr w:type="spellEnd"/>
        <w:r w:rsidRPr="00133B93">
          <w:rPr>
            <w:sz w:val="28"/>
            <w:szCs w:val="28"/>
          </w:rPr>
          <w:t xml:space="preserve">, </w:t>
        </w:r>
        <w:proofErr w:type="spellStart"/>
        <w:r w:rsidRPr="00133B93">
          <w:rPr>
            <w:sz w:val="28"/>
            <w:szCs w:val="28"/>
          </w:rPr>
          <w:t>rgt</w:t>
        </w:r>
        <w:proofErr w:type="spellEnd"/>
        <w:r w:rsidRPr="00133B93">
          <w:rPr>
            <w:sz w:val="28"/>
            <w:szCs w:val="28"/>
          </w:rPr>
          <w:t xml:space="preserve">, data </w:t>
        </w:r>
      </w:ins>
    </w:p>
    <w:p w:rsidR="00133B93" w:rsidRPr="00133B93" w:rsidRDefault="00133B93" w:rsidP="00133B93">
      <w:pPr>
        <w:rPr>
          <w:ins w:id="708" w:author="Unknown"/>
          <w:sz w:val="28"/>
          <w:szCs w:val="28"/>
        </w:rPr>
      </w:pPr>
      <w:ins w:id="709" w:author="Unknown">
        <w:r w:rsidRPr="00133B93">
          <w:rPr>
            <w:sz w:val="28"/>
            <w:szCs w:val="28"/>
          </w:rPr>
          <w:t>16</w:t>
        </w:r>
        <w:proofErr w:type="gramStart"/>
        <w:r w:rsidRPr="00133B93">
          <w:rPr>
            <w:sz w:val="28"/>
            <w:szCs w:val="28"/>
          </w:rPr>
          <w:t>.FROM</w:t>
        </w:r>
        <w:proofErr w:type="gramEnd"/>
        <w:r w:rsidRPr="00133B93">
          <w:rPr>
            <w:sz w:val="28"/>
            <w:szCs w:val="28"/>
          </w:rPr>
          <w:t xml:space="preserve">    q </w:t>
        </w:r>
      </w:ins>
    </w:p>
    <w:p w:rsidR="00133B93" w:rsidRPr="00133B93" w:rsidRDefault="00133B93" w:rsidP="00133B93">
      <w:pPr>
        <w:rPr>
          <w:ins w:id="710" w:author="Unknown"/>
          <w:sz w:val="28"/>
          <w:szCs w:val="28"/>
        </w:rPr>
      </w:pPr>
      <w:ins w:id="711" w:author="Unknown">
        <w:r w:rsidRPr="00133B93">
          <w:rPr>
            <w:sz w:val="28"/>
            <w:szCs w:val="28"/>
          </w:rPr>
          <w:t>17</w:t>
        </w:r>
        <w:proofErr w:type="gramStart"/>
        <w:r w:rsidRPr="00133B93">
          <w:rPr>
            <w:sz w:val="28"/>
            <w:szCs w:val="28"/>
          </w:rPr>
          <w:t>.ORDER</w:t>
        </w:r>
        <w:proofErr w:type="gramEnd"/>
        <w:r w:rsidRPr="00133B93">
          <w:rPr>
            <w:sz w:val="28"/>
            <w:szCs w:val="28"/>
          </w:rPr>
          <w:t xml:space="preserve"> BY</w:t>
        </w:r>
      </w:ins>
    </w:p>
    <w:p w:rsidR="00133B93" w:rsidRPr="00133B93" w:rsidRDefault="00133B93" w:rsidP="00133B93">
      <w:pPr>
        <w:rPr>
          <w:ins w:id="712" w:author="Unknown"/>
          <w:sz w:val="28"/>
          <w:szCs w:val="28"/>
        </w:rPr>
      </w:pPr>
      <w:ins w:id="713" w:author="Unknown">
        <w:r w:rsidRPr="00133B93">
          <w:rPr>
            <w:sz w:val="28"/>
            <w:szCs w:val="28"/>
          </w:rPr>
          <w:t>18.        </w:t>
        </w:r>
        <w:proofErr w:type="spellStart"/>
        <w:proofErr w:type="gramStart"/>
        <w:r w:rsidRPr="00133B93">
          <w:rPr>
            <w:sz w:val="28"/>
            <w:szCs w:val="28"/>
          </w:rPr>
          <w:t>bc</w:t>
        </w:r>
        <w:proofErr w:type="spellEnd"/>
        <w:proofErr w:type="gramEnd"/>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3"/>
        <w:gridCol w:w="837"/>
        <w:gridCol w:w="912"/>
        <w:gridCol w:w="912"/>
        <w:gridCol w:w="1335"/>
        <w:gridCol w:w="45"/>
      </w:tblGrid>
      <w:tr w:rsidR="00133B93" w:rsidRPr="00133B93" w:rsidTr="00133B93">
        <w:trPr>
          <w:gridAfter w:val="1"/>
          <w:tblCellSpacing w:w="15" w:type="dxa"/>
        </w:trPr>
        <w:tc>
          <w:tcPr>
            <w:tcW w:w="0" w:type="auto"/>
            <w:vAlign w:val="center"/>
            <w:hideMark/>
          </w:tcPr>
          <w:p w:rsidR="00133B93" w:rsidRPr="00133B93" w:rsidRDefault="00133B93" w:rsidP="00133B93">
            <w:pPr>
              <w:rPr>
                <w:b/>
                <w:bCs/>
                <w:sz w:val="28"/>
                <w:szCs w:val="28"/>
              </w:rPr>
            </w:pPr>
            <w:r w:rsidRPr="00133B93">
              <w:rPr>
                <w:b/>
                <w:bCs/>
                <w:sz w:val="28"/>
                <w:szCs w:val="28"/>
              </w:rPr>
              <w:t>id</w:t>
            </w:r>
          </w:p>
        </w:tc>
        <w:tc>
          <w:tcPr>
            <w:tcW w:w="0" w:type="auto"/>
            <w:vAlign w:val="center"/>
            <w:hideMark/>
          </w:tcPr>
          <w:p w:rsidR="00133B93" w:rsidRPr="00133B93" w:rsidRDefault="00133B93" w:rsidP="00133B93">
            <w:pPr>
              <w:rPr>
                <w:b/>
                <w:bCs/>
                <w:sz w:val="28"/>
                <w:szCs w:val="28"/>
              </w:rPr>
            </w:pPr>
            <w:r w:rsidRPr="00133B93">
              <w:rPr>
                <w:b/>
                <w:bCs/>
                <w:sz w:val="28"/>
                <w:szCs w:val="28"/>
              </w:rPr>
              <w:t>parent</w:t>
            </w:r>
          </w:p>
        </w:tc>
        <w:tc>
          <w:tcPr>
            <w:tcW w:w="0" w:type="auto"/>
            <w:vAlign w:val="center"/>
            <w:hideMark/>
          </w:tcPr>
          <w:p w:rsidR="00133B93" w:rsidRPr="00133B93" w:rsidRDefault="00133B93" w:rsidP="00133B93">
            <w:pPr>
              <w:rPr>
                <w:b/>
                <w:bCs/>
                <w:sz w:val="28"/>
                <w:szCs w:val="28"/>
              </w:rPr>
            </w:pPr>
            <w:proofErr w:type="spellStart"/>
            <w:r w:rsidRPr="00133B93">
              <w:rPr>
                <w:b/>
                <w:bCs/>
                <w:sz w:val="28"/>
                <w:szCs w:val="28"/>
              </w:rPr>
              <w:t>lft</w:t>
            </w:r>
            <w:proofErr w:type="spellEnd"/>
          </w:p>
        </w:tc>
        <w:tc>
          <w:tcPr>
            <w:tcW w:w="0" w:type="auto"/>
            <w:vAlign w:val="center"/>
            <w:hideMark/>
          </w:tcPr>
          <w:p w:rsidR="00133B93" w:rsidRPr="00133B93" w:rsidRDefault="00133B93" w:rsidP="00133B93">
            <w:pPr>
              <w:rPr>
                <w:b/>
                <w:bCs/>
                <w:sz w:val="28"/>
                <w:szCs w:val="28"/>
              </w:rPr>
            </w:pPr>
            <w:proofErr w:type="spellStart"/>
            <w:r w:rsidRPr="00133B93">
              <w:rPr>
                <w:b/>
                <w:bCs/>
                <w:sz w:val="28"/>
                <w:szCs w:val="28"/>
              </w:rPr>
              <w:t>rgt</w:t>
            </w:r>
            <w:proofErr w:type="spellEnd"/>
          </w:p>
        </w:tc>
        <w:tc>
          <w:tcPr>
            <w:tcW w:w="0" w:type="auto"/>
            <w:vAlign w:val="center"/>
            <w:hideMark/>
          </w:tcPr>
          <w:p w:rsidR="00133B93" w:rsidRPr="00133B93" w:rsidRDefault="00133B93" w:rsidP="00133B93">
            <w:pPr>
              <w:rPr>
                <w:b/>
                <w:bCs/>
                <w:sz w:val="28"/>
                <w:szCs w:val="28"/>
              </w:rPr>
            </w:pPr>
            <w:r w:rsidRPr="00133B93">
              <w:rPr>
                <w:b/>
                <w:bCs/>
                <w:sz w:val="28"/>
                <w:szCs w:val="28"/>
              </w:rPr>
              <w:t>data</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42</w:t>
            </w:r>
          </w:p>
        </w:tc>
        <w:tc>
          <w:tcPr>
            <w:tcW w:w="0" w:type="auto"/>
            <w:vAlign w:val="center"/>
            <w:hideMark/>
          </w:tcPr>
          <w:p w:rsidR="00133B93" w:rsidRPr="00133B93" w:rsidRDefault="00133B93" w:rsidP="00133B93">
            <w:pPr>
              <w:rPr>
                <w:sz w:val="28"/>
                <w:szCs w:val="28"/>
              </w:rPr>
            </w:pPr>
            <w:r w:rsidRPr="00133B93">
              <w:rPr>
                <w:sz w:val="28"/>
                <w:szCs w:val="28"/>
              </w:rPr>
              <w:t>8</w:t>
            </w:r>
          </w:p>
        </w:tc>
        <w:tc>
          <w:tcPr>
            <w:tcW w:w="0" w:type="auto"/>
            <w:vAlign w:val="center"/>
            <w:hideMark/>
          </w:tcPr>
          <w:p w:rsidR="00133B93" w:rsidRPr="00133B93" w:rsidRDefault="00133B93" w:rsidP="00133B93">
            <w:pPr>
              <w:rPr>
                <w:sz w:val="28"/>
                <w:szCs w:val="28"/>
              </w:rPr>
            </w:pPr>
            <w:r w:rsidRPr="00133B93">
              <w:rPr>
                <w:sz w:val="28"/>
                <w:szCs w:val="28"/>
              </w:rPr>
              <w:t>257814</w:t>
            </w:r>
          </w:p>
        </w:tc>
        <w:tc>
          <w:tcPr>
            <w:tcW w:w="0" w:type="auto"/>
            <w:vAlign w:val="center"/>
            <w:hideMark/>
          </w:tcPr>
          <w:p w:rsidR="00133B93" w:rsidRPr="00133B93" w:rsidRDefault="00133B93" w:rsidP="00133B93">
            <w:pPr>
              <w:rPr>
                <w:sz w:val="28"/>
                <w:szCs w:val="28"/>
              </w:rPr>
            </w:pPr>
            <w:r w:rsidRPr="00133B93">
              <w:rPr>
                <w:sz w:val="28"/>
                <w:szCs w:val="28"/>
              </w:rPr>
              <w:t>281250</w:t>
            </w:r>
          </w:p>
        </w:tc>
        <w:tc>
          <w:tcPr>
            <w:tcW w:w="0" w:type="auto"/>
            <w:vAlign w:val="center"/>
            <w:hideMark/>
          </w:tcPr>
          <w:p w:rsidR="00133B93" w:rsidRPr="00133B93" w:rsidRDefault="00133B93" w:rsidP="00133B93">
            <w:pPr>
              <w:rPr>
                <w:sz w:val="28"/>
                <w:szCs w:val="28"/>
              </w:rPr>
            </w:pPr>
            <w:r w:rsidRPr="00133B93">
              <w:rPr>
                <w:sz w:val="28"/>
                <w:szCs w:val="28"/>
              </w:rPr>
              <w:t>Value 42</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211</w:t>
            </w:r>
          </w:p>
        </w:tc>
        <w:tc>
          <w:tcPr>
            <w:tcW w:w="0" w:type="auto"/>
            <w:vAlign w:val="center"/>
            <w:hideMark/>
          </w:tcPr>
          <w:p w:rsidR="00133B93" w:rsidRPr="00133B93" w:rsidRDefault="00133B93" w:rsidP="00133B93">
            <w:pPr>
              <w:rPr>
                <w:sz w:val="28"/>
                <w:szCs w:val="28"/>
              </w:rPr>
            </w:pPr>
            <w:r w:rsidRPr="00133B93">
              <w:rPr>
                <w:sz w:val="28"/>
                <w:szCs w:val="28"/>
              </w:rPr>
              <w:t>42</w:t>
            </w:r>
          </w:p>
        </w:tc>
        <w:tc>
          <w:tcPr>
            <w:tcW w:w="0" w:type="auto"/>
            <w:vAlign w:val="center"/>
            <w:hideMark/>
          </w:tcPr>
          <w:p w:rsidR="00133B93" w:rsidRPr="00133B93" w:rsidRDefault="00133B93" w:rsidP="00133B93">
            <w:pPr>
              <w:rPr>
                <w:sz w:val="28"/>
                <w:szCs w:val="28"/>
              </w:rPr>
            </w:pPr>
            <w:r w:rsidRPr="00133B93">
              <w:rPr>
                <w:sz w:val="28"/>
                <w:szCs w:val="28"/>
              </w:rPr>
              <w:t>257815</w:t>
            </w:r>
          </w:p>
        </w:tc>
        <w:tc>
          <w:tcPr>
            <w:tcW w:w="0" w:type="auto"/>
            <w:vAlign w:val="center"/>
            <w:hideMark/>
          </w:tcPr>
          <w:p w:rsidR="00133B93" w:rsidRPr="00133B93" w:rsidRDefault="00133B93" w:rsidP="00133B93">
            <w:pPr>
              <w:rPr>
                <w:sz w:val="28"/>
                <w:szCs w:val="28"/>
              </w:rPr>
            </w:pPr>
            <w:r w:rsidRPr="00133B93">
              <w:rPr>
                <w:sz w:val="28"/>
                <w:szCs w:val="28"/>
              </w:rPr>
              <w:t>262501</w:t>
            </w:r>
          </w:p>
        </w:tc>
        <w:tc>
          <w:tcPr>
            <w:tcW w:w="0" w:type="auto"/>
            <w:vAlign w:val="center"/>
            <w:hideMark/>
          </w:tcPr>
          <w:p w:rsidR="00133B93" w:rsidRPr="00133B93" w:rsidRDefault="00133B93" w:rsidP="00133B93">
            <w:pPr>
              <w:rPr>
                <w:sz w:val="28"/>
                <w:szCs w:val="28"/>
              </w:rPr>
            </w:pPr>
            <w:r w:rsidRPr="00133B93">
              <w:rPr>
                <w:sz w:val="28"/>
                <w:szCs w:val="28"/>
              </w:rPr>
              <w:t>Value 211</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1056</w:t>
            </w:r>
          </w:p>
        </w:tc>
        <w:tc>
          <w:tcPr>
            <w:tcW w:w="0" w:type="auto"/>
            <w:vAlign w:val="center"/>
            <w:hideMark/>
          </w:tcPr>
          <w:p w:rsidR="00133B93" w:rsidRPr="00133B93" w:rsidRDefault="00133B93" w:rsidP="00133B93">
            <w:pPr>
              <w:rPr>
                <w:sz w:val="28"/>
                <w:szCs w:val="28"/>
              </w:rPr>
            </w:pPr>
            <w:r w:rsidRPr="00133B93">
              <w:rPr>
                <w:sz w:val="28"/>
                <w:szCs w:val="28"/>
              </w:rPr>
              <w:t>211</w:t>
            </w:r>
          </w:p>
        </w:tc>
        <w:tc>
          <w:tcPr>
            <w:tcW w:w="0" w:type="auto"/>
            <w:vAlign w:val="center"/>
            <w:hideMark/>
          </w:tcPr>
          <w:p w:rsidR="00133B93" w:rsidRPr="00133B93" w:rsidRDefault="00133B93" w:rsidP="00133B93">
            <w:pPr>
              <w:rPr>
                <w:sz w:val="28"/>
                <w:szCs w:val="28"/>
              </w:rPr>
            </w:pPr>
            <w:r w:rsidRPr="00133B93">
              <w:rPr>
                <w:sz w:val="28"/>
                <w:szCs w:val="28"/>
              </w:rPr>
              <w:t>257816</w:t>
            </w:r>
          </w:p>
        </w:tc>
        <w:tc>
          <w:tcPr>
            <w:tcW w:w="0" w:type="auto"/>
            <w:vAlign w:val="center"/>
            <w:hideMark/>
          </w:tcPr>
          <w:p w:rsidR="00133B93" w:rsidRPr="00133B93" w:rsidRDefault="00133B93" w:rsidP="00133B93">
            <w:pPr>
              <w:rPr>
                <w:sz w:val="28"/>
                <w:szCs w:val="28"/>
              </w:rPr>
            </w:pPr>
            <w:r w:rsidRPr="00133B93">
              <w:rPr>
                <w:sz w:val="28"/>
                <w:szCs w:val="28"/>
              </w:rPr>
              <w:t>258752</w:t>
            </w:r>
          </w:p>
        </w:tc>
        <w:tc>
          <w:tcPr>
            <w:tcW w:w="0" w:type="auto"/>
            <w:vAlign w:val="center"/>
            <w:hideMark/>
          </w:tcPr>
          <w:p w:rsidR="00133B93" w:rsidRPr="00133B93" w:rsidRDefault="00133B93" w:rsidP="00133B93">
            <w:pPr>
              <w:rPr>
                <w:sz w:val="28"/>
                <w:szCs w:val="28"/>
              </w:rPr>
            </w:pPr>
            <w:r w:rsidRPr="00133B93">
              <w:rPr>
                <w:sz w:val="28"/>
                <w:szCs w:val="28"/>
              </w:rPr>
              <w:t xml:space="preserve">Value </w:t>
            </w:r>
            <w:r w:rsidRPr="00133B93">
              <w:rPr>
                <w:sz w:val="28"/>
                <w:szCs w:val="28"/>
              </w:rPr>
              <w:lastRenderedPageBreak/>
              <w:t>1056</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lastRenderedPageBreak/>
              <w:t>1057</w:t>
            </w:r>
          </w:p>
        </w:tc>
        <w:tc>
          <w:tcPr>
            <w:tcW w:w="0" w:type="auto"/>
            <w:vAlign w:val="center"/>
            <w:hideMark/>
          </w:tcPr>
          <w:p w:rsidR="00133B93" w:rsidRPr="00133B93" w:rsidRDefault="00133B93" w:rsidP="00133B93">
            <w:pPr>
              <w:rPr>
                <w:sz w:val="28"/>
                <w:szCs w:val="28"/>
              </w:rPr>
            </w:pPr>
            <w:r w:rsidRPr="00133B93">
              <w:rPr>
                <w:sz w:val="28"/>
                <w:szCs w:val="28"/>
              </w:rPr>
              <w:t>211</w:t>
            </w:r>
          </w:p>
        </w:tc>
        <w:tc>
          <w:tcPr>
            <w:tcW w:w="0" w:type="auto"/>
            <w:vAlign w:val="center"/>
            <w:hideMark/>
          </w:tcPr>
          <w:p w:rsidR="00133B93" w:rsidRPr="00133B93" w:rsidRDefault="00133B93" w:rsidP="00133B93">
            <w:pPr>
              <w:rPr>
                <w:sz w:val="28"/>
                <w:szCs w:val="28"/>
              </w:rPr>
            </w:pPr>
            <w:r w:rsidRPr="00133B93">
              <w:rPr>
                <w:sz w:val="28"/>
                <w:szCs w:val="28"/>
              </w:rPr>
              <w:t>258753</w:t>
            </w:r>
          </w:p>
        </w:tc>
        <w:tc>
          <w:tcPr>
            <w:tcW w:w="0" w:type="auto"/>
            <w:vAlign w:val="center"/>
            <w:hideMark/>
          </w:tcPr>
          <w:p w:rsidR="00133B93" w:rsidRPr="00133B93" w:rsidRDefault="00133B93" w:rsidP="00133B93">
            <w:pPr>
              <w:rPr>
                <w:sz w:val="28"/>
                <w:szCs w:val="28"/>
              </w:rPr>
            </w:pPr>
            <w:r w:rsidRPr="00133B93">
              <w:rPr>
                <w:sz w:val="28"/>
                <w:szCs w:val="28"/>
              </w:rPr>
              <w:t>259689</w:t>
            </w:r>
          </w:p>
        </w:tc>
        <w:tc>
          <w:tcPr>
            <w:tcW w:w="0" w:type="auto"/>
            <w:vAlign w:val="center"/>
            <w:hideMark/>
          </w:tcPr>
          <w:p w:rsidR="00133B93" w:rsidRPr="00133B93" w:rsidRDefault="00133B93" w:rsidP="00133B93">
            <w:pPr>
              <w:rPr>
                <w:sz w:val="28"/>
                <w:szCs w:val="28"/>
              </w:rPr>
            </w:pPr>
            <w:r w:rsidRPr="00133B93">
              <w:rPr>
                <w:sz w:val="28"/>
                <w:szCs w:val="28"/>
              </w:rPr>
              <w:t>Value 1057</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1058</w:t>
            </w:r>
          </w:p>
        </w:tc>
        <w:tc>
          <w:tcPr>
            <w:tcW w:w="0" w:type="auto"/>
            <w:vAlign w:val="center"/>
            <w:hideMark/>
          </w:tcPr>
          <w:p w:rsidR="00133B93" w:rsidRPr="00133B93" w:rsidRDefault="00133B93" w:rsidP="00133B93">
            <w:pPr>
              <w:rPr>
                <w:sz w:val="28"/>
                <w:szCs w:val="28"/>
              </w:rPr>
            </w:pPr>
            <w:r w:rsidRPr="00133B93">
              <w:rPr>
                <w:sz w:val="28"/>
                <w:szCs w:val="28"/>
              </w:rPr>
              <w:t>211</w:t>
            </w:r>
          </w:p>
        </w:tc>
        <w:tc>
          <w:tcPr>
            <w:tcW w:w="0" w:type="auto"/>
            <w:vAlign w:val="center"/>
            <w:hideMark/>
          </w:tcPr>
          <w:p w:rsidR="00133B93" w:rsidRPr="00133B93" w:rsidRDefault="00133B93" w:rsidP="00133B93">
            <w:pPr>
              <w:rPr>
                <w:sz w:val="28"/>
                <w:szCs w:val="28"/>
              </w:rPr>
            </w:pPr>
            <w:r w:rsidRPr="00133B93">
              <w:rPr>
                <w:sz w:val="28"/>
                <w:szCs w:val="28"/>
              </w:rPr>
              <w:t>259690</w:t>
            </w:r>
          </w:p>
        </w:tc>
        <w:tc>
          <w:tcPr>
            <w:tcW w:w="0" w:type="auto"/>
            <w:vAlign w:val="center"/>
            <w:hideMark/>
          </w:tcPr>
          <w:p w:rsidR="00133B93" w:rsidRPr="00133B93" w:rsidRDefault="00133B93" w:rsidP="00133B93">
            <w:pPr>
              <w:rPr>
                <w:sz w:val="28"/>
                <w:szCs w:val="28"/>
              </w:rPr>
            </w:pPr>
            <w:r w:rsidRPr="00133B93">
              <w:rPr>
                <w:sz w:val="28"/>
                <w:szCs w:val="28"/>
              </w:rPr>
              <w:t>260626</w:t>
            </w:r>
          </w:p>
        </w:tc>
        <w:tc>
          <w:tcPr>
            <w:tcW w:w="0" w:type="auto"/>
            <w:vAlign w:val="center"/>
            <w:hideMark/>
          </w:tcPr>
          <w:p w:rsidR="00133B93" w:rsidRPr="00133B93" w:rsidRDefault="00133B93" w:rsidP="00133B93">
            <w:pPr>
              <w:rPr>
                <w:sz w:val="28"/>
                <w:szCs w:val="28"/>
              </w:rPr>
            </w:pPr>
            <w:r w:rsidRPr="00133B93">
              <w:rPr>
                <w:sz w:val="28"/>
                <w:szCs w:val="28"/>
              </w:rPr>
              <w:t>Value 1058</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1059</w:t>
            </w:r>
          </w:p>
        </w:tc>
        <w:tc>
          <w:tcPr>
            <w:tcW w:w="0" w:type="auto"/>
            <w:vAlign w:val="center"/>
            <w:hideMark/>
          </w:tcPr>
          <w:p w:rsidR="00133B93" w:rsidRPr="00133B93" w:rsidRDefault="00133B93" w:rsidP="00133B93">
            <w:pPr>
              <w:rPr>
                <w:sz w:val="28"/>
                <w:szCs w:val="28"/>
              </w:rPr>
            </w:pPr>
            <w:r w:rsidRPr="00133B93">
              <w:rPr>
                <w:sz w:val="28"/>
                <w:szCs w:val="28"/>
              </w:rPr>
              <w:t>211</w:t>
            </w:r>
          </w:p>
        </w:tc>
        <w:tc>
          <w:tcPr>
            <w:tcW w:w="0" w:type="auto"/>
            <w:vAlign w:val="center"/>
            <w:hideMark/>
          </w:tcPr>
          <w:p w:rsidR="00133B93" w:rsidRPr="00133B93" w:rsidRDefault="00133B93" w:rsidP="00133B93">
            <w:pPr>
              <w:rPr>
                <w:sz w:val="28"/>
                <w:szCs w:val="28"/>
              </w:rPr>
            </w:pPr>
            <w:r w:rsidRPr="00133B93">
              <w:rPr>
                <w:sz w:val="28"/>
                <w:szCs w:val="28"/>
              </w:rPr>
              <w:t>260627</w:t>
            </w:r>
          </w:p>
        </w:tc>
        <w:tc>
          <w:tcPr>
            <w:tcW w:w="0" w:type="auto"/>
            <w:vAlign w:val="center"/>
            <w:hideMark/>
          </w:tcPr>
          <w:p w:rsidR="00133B93" w:rsidRPr="00133B93" w:rsidRDefault="00133B93" w:rsidP="00133B93">
            <w:pPr>
              <w:rPr>
                <w:sz w:val="28"/>
                <w:szCs w:val="28"/>
              </w:rPr>
            </w:pPr>
            <w:r w:rsidRPr="00133B93">
              <w:rPr>
                <w:sz w:val="28"/>
                <w:szCs w:val="28"/>
              </w:rPr>
              <w:t>261563</w:t>
            </w:r>
          </w:p>
        </w:tc>
        <w:tc>
          <w:tcPr>
            <w:tcW w:w="0" w:type="auto"/>
            <w:vAlign w:val="center"/>
            <w:hideMark/>
          </w:tcPr>
          <w:p w:rsidR="00133B93" w:rsidRPr="00133B93" w:rsidRDefault="00133B93" w:rsidP="00133B93">
            <w:pPr>
              <w:rPr>
                <w:sz w:val="28"/>
                <w:szCs w:val="28"/>
              </w:rPr>
            </w:pPr>
            <w:r w:rsidRPr="00133B93">
              <w:rPr>
                <w:sz w:val="28"/>
                <w:szCs w:val="28"/>
              </w:rPr>
              <w:t>Value 1059</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1060</w:t>
            </w:r>
          </w:p>
        </w:tc>
        <w:tc>
          <w:tcPr>
            <w:tcW w:w="0" w:type="auto"/>
            <w:vAlign w:val="center"/>
            <w:hideMark/>
          </w:tcPr>
          <w:p w:rsidR="00133B93" w:rsidRPr="00133B93" w:rsidRDefault="00133B93" w:rsidP="00133B93">
            <w:pPr>
              <w:rPr>
                <w:sz w:val="28"/>
                <w:szCs w:val="28"/>
              </w:rPr>
            </w:pPr>
            <w:r w:rsidRPr="00133B93">
              <w:rPr>
                <w:sz w:val="28"/>
                <w:szCs w:val="28"/>
              </w:rPr>
              <w:t>211</w:t>
            </w:r>
          </w:p>
        </w:tc>
        <w:tc>
          <w:tcPr>
            <w:tcW w:w="0" w:type="auto"/>
            <w:vAlign w:val="center"/>
            <w:hideMark/>
          </w:tcPr>
          <w:p w:rsidR="00133B93" w:rsidRPr="00133B93" w:rsidRDefault="00133B93" w:rsidP="00133B93">
            <w:pPr>
              <w:rPr>
                <w:sz w:val="28"/>
                <w:szCs w:val="28"/>
              </w:rPr>
            </w:pPr>
            <w:r w:rsidRPr="00133B93">
              <w:rPr>
                <w:sz w:val="28"/>
                <w:szCs w:val="28"/>
              </w:rPr>
              <w:t>261564</w:t>
            </w:r>
          </w:p>
        </w:tc>
        <w:tc>
          <w:tcPr>
            <w:tcW w:w="0" w:type="auto"/>
            <w:vAlign w:val="center"/>
            <w:hideMark/>
          </w:tcPr>
          <w:p w:rsidR="00133B93" w:rsidRPr="00133B93" w:rsidRDefault="00133B93" w:rsidP="00133B93">
            <w:pPr>
              <w:rPr>
                <w:sz w:val="28"/>
                <w:szCs w:val="28"/>
              </w:rPr>
            </w:pPr>
            <w:r w:rsidRPr="00133B93">
              <w:rPr>
                <w:sz w:val="28"/>
                <w:szCs w:val="28"/>
              </w:rPr>
              <w:t>262500</w:t>
            </w:r>
          </w:p>
        </w:tc>
        <w:tc>
          <w:tcPr>
            <w:tcW w:w="0" w:type="auto"/>
            <w:vAlign w:val="center"/>
            <w:hideMark/>
          </w:tcPr>
          <w:p w:rsidR="00133B93" w:rsidRPr="00133B93" w:rsidRDefault="00133B93" w:rsidP="00133B93">
            <w:pPr>
              <w:rPr>
                <w:sz w:val="28"/>
                <w:szCs w:val="28"/>
              </w:rPr>
            </w:pPr>
            <w:r w:rsidRPr="00133B93">
              <w:rPr>
                <w:sz w:val="28"/>
                <w:szCs w:val="28"/>
              </w:rPr>
              <w:t>Value 1060</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212</w:t>
            </w:r>
          </w:p>
        </w:tc>
        <w:tc>
          <w:tcPr>
            <w:tcW w:w="0" w:type="auto"/>
            <w:vAlign w:val="center"/>
            <w:hideMark/>
          </w:tcPr>
          <w:p w:rsidR="00133B93" w:rsidRPr="00133B93" w:rsidRDefault="00133B93" w:rsidP="00133B93">
            <w:pPr>
              <w:rPr>
                <w:sz w:val="28"/>
                <w:szCs w:val="28"/>
              </w:rPr>
            </w:pPr>
            <w:r w:rsidRPr="00133B93">
              <w:rPr>
                <w:sz w:val="28"/>
                <w:szCs w:val="28"/>
              </w:rPr>
              <w:t>42</w:t>
            </w:r>
          </w:p>
        </w:tc>
        <w:tc>
          <w:tcPr>
            <w:tcW w:w="0" w:type="auto"/>
            <w:vAlign w:val="center"/>
            <w:hideMark/>
          </w:tcPr>
          <w:p w:rsidR="00133B93" w:rsidRPr="00133B93" w:rsidRDefault="00133B93" w:rsidP="00133B93">
            <w:pPr>
              <w:rPr>
                <w:sz w:val="28"/>
                <w:szCs w:val="28"/>
              </w:rPr>
            </w:pPr>
            <w:r w:rsidRPr="00133B93">
              <w:rPr>
                <w:sz w:val="28"/>
                <w:szCs w:val="28"/>
              </w:rPr>
              <w:t>262502</w:t>
            </w:r>
          </w:p>
        </w:tc>
        <w:tc>
          <w:tcPr>
            <w:tcW w:w="0" w:type="auto"/>
            <w:vAlign w:val="center"/>
            <w:hideMark/>
          </w:tcPr>
          <w:p w:rsidR="00133B93" w:rsidRPr="00133B93" w:rsidRDefault="00133B93" w:rsidP="00133B93">
            <w:pPr>
              <w:rPr>
                <w:sz w:val="28"/>
                <w:szCs w:val="28"/>
              </w:rPr>
            </w:pPr>
            <w:r w:rsidRPr="00133B93">
              <w:rPr>
                <w:sz w:val="28"/>
                <w:szCs w:val="28"/>
              </w:rPr>
              <w:t>267188</w:t>
            </w:r>
          </w:p>
        </w:tc>
        <w:tc>
          <w:tcPr>
            <w:tcW w:w="0" w:type="auto"/>
            <w:vAlign w:val="center"/>
            <w:hideMark/>
          </w:tcPr>
          <w:p w:rsidR="00133B93" w:rsidRPr="00133B93" w:rsidRDefault="00133B93" w:rsidP="00133B93">
            <w:pPr>
              <w:rPr>
                <w:sz w:val="28"/>
                <w:szCs w:val="28"/>
              </w:rPr>
            </w:pPr>
            <w:r w:rsidRPr="00133B93">
              <w:rPr>
                <w:sz w:val="28"/>
                <w:szCs w:val="28"/>
              </w:rPr>
              <w:t>Value 212</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1061</w:t>
            </w:r>
          </w:p>
        </w:tc>
        <w:tc>
          <w:tcPr>
            <w:tcW w:w="0" w:type="auto"/>
            <w:vAlign w:val="center"/>
            <w:hideMark/>
          </w:tcPr>
          <w:p w:rsidR="00133B93" w:rsidRPr="00133B93" w:rsidRDefault="00133B93" w:rsidP="00133B93">
            <w:pPr>
              <w:rPr>
                <w:sz w:val="28"/>
                <w:szCs w:val="28"/>
              </w:rPr>
            </w:pPr>
            <w:r w:rsidRPr="00133B93">
              <w:rPr>
                <w:sz w:val="28"/>
                <w:szCs w:val="28"/>
              </w:rPr>
              <w:t>212</w:t>
            </w:r>
          </w:p>
        </w:tc>
        <w:tc>
          <w:tcPr>
            <w:tcW w:w="0" w:type="auto"/>
            <w:vAlign w:val="center"/>
            <w:hideMark/>
          </w:tcPr>
          <w:p w:rsidR="00133B93" w:rsidRPr="00133B93" w:rsidRDefault="00133B93" w:rsidP="00133B93">
            <w:pPr>
              <w:rPr>
                <w:sz w:val="28"/>
                <w:szCs w:val="28"/>
              </w:rPr>
            </w:pPr>
            <w:r w:rsidRPr="00133B93">
              <w:rPr>
                <w:sz w:val="28"/>
                <w:szCs w:val="28"/>
              </w:rPr>
              <w:t>262503</w:t>
            </w:r>
          </w:p>
        </w:tc>
        <w:tc>
          <w:tcPr>
            <w:tcW w:w="0" w:type="auto"/>
            <w:vAlign w:val="center"/>
            <w:hideMark/>
          </w:tcPr>
          <w:p w:rsidR="00133B93" w:rsidRPr="00133B93" w:rsidRDefault="00133B93" w:rsidP="00133B93">
            <w:pPr>
              <w:rPr>
                <w:sz w:val="28"/>
                <w:szCs w:val="28"/>
              </w:rPr>
            </w:pPr>
            <w:r w:rsidRPr="00133B93">
              <w:rPr>
                <w:sz w:val="28"/>
                <w:szCs w:val="28"/>
              </w:rPr>
              <w:t>263439</w:t>
            </w:r>
          </w:p>
        </w:tc>
        <w:tc>
          <w:tcPr>
            <w:tcW w:w="0" w:type="auto"/>
            <w:vAlign w:val="center"/>
            <w:hideMark/>
          </w:tcPr>
          <w:p w:rsidR="00133B93" w:rsidRPr="00133B93" w:rsidRDefault="00133B93" w:rsidP="00133B93">
            <w:pPr>
              <w:rPr>
                <w:sz w:val="28"/>
                <w:szCs w:val="28"/>
              </w:rPr>
            </w:pPr>
            <w:r w:rsidRPr="00133B93">
              <w:rPr>
                <w:sz w:val="28"/>
                <w:szCs w:val="28"/>
              </w:rPr>
              <w:t>Value 1061</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1062</w:t>
            </w:r>
          </w:p>
        </w:tc>
        <w:tc>
          <w:tcPr>
            <w:tcW w:w="0" w:type="auto"/>
            <w:vAlign w:val="center"/>
            <w:hideMark/>
          </w:tcPr>
          <w:p w:rsidR="00133B93" w:rsidRPr="00133B93" w:rsidRDefault="00133B93" w:rsidP="00133B93">
            <w:pPr>
              <w:rPr>
                <w:sz w:val="28"/>
                <w:szCs w:val="28"/>
              </w:rPr>
            </w:pPr>
            <w:r w:rsidRPr="00133B93">
              <w:rPr>
                <w:sz w:val="28"/>
                <w:szCs w:val="28"/>
              </w:rPr>
              <w:t>212</w:t>
            </w:r>
          </w:p>
        </w:tc>
        <w:tc>
          <w:tcPr>
            <w:tcW w:w="0" w:type="auto"/>
            <w:vAlign w:val="center"/>
            <w:hideMark/>
          </w:tcPr>
          <w:p w:rsidR="00133B93" w:rsidRPr="00133B93" w:rsidRDefault="00133B93" w:rsidP="00133B93">
            <w:pPr>
              <w:rPr>
                <w:sz w:val="28"/>
                <w:szCs w:val="28"/>
              </w:rPr>
            </w:pPr>
            <w:r w:rsidRPr="00133B93">
              <w:rPr>
                <w:sz w:val="28"/>
                <w:szCs w:val="28"/>
              </w:rPr>
              <w:t>263440</w:t>
            </w:r>
          </w:p>
        </w:tc>
        <w:tc>
          <w:tcPr>
            <w:tcW w:w="0" w:type="auto"/>
            <w:vAlign w:val="center"/>
            <w:hideMark/>
          </w:tcPr>
          <w:p w:rsidR="00133B93" w:rsidRPr="00133B93" w:rsidRDefault="00133B93" w:rsidP="00133B93">
            <w:pPr>
              <w:rPr>
                <w:sz w:val="28"/>
                <w:szCs w:val="28"/>
              </w:rPr>
            </w:pPr>
            <w:r w:rsidRPr="00133B93">
              <w:rPr>
                <w:sz w:val="28"/>
                <w:szCs w:val="28"/>
              </w:rPr>
              <w:t>264376</w:t>
            </w:r>
          </w:p>
        </w:tc>
        <w:tc>
          <w:tcPr>
            <w:tcW w:w="0" w:type="auto"/>
            <w:vAlign w:val="center"/>
            <w:hideMark/>
          </w:tcPr>
          <w:p w:rsidR="00133B93" w:rsidRPr="00133B93" w:rsidRDefault="00133B93" w:rsidP="00133B93">
            <w:pPr>
              <w:rPr>
                <w:sz w:val="28"/>
                <w:szCs w:val="28"/>
              </w:rPr>
            </w:pPr>
            <w:r w:rsidRPr="00133B93">
              <w:rPr>
                <w:sz w:val="28"/>
                <w:szCs w:val="28"/>
              </w:rPr>
              <w:t>Value 1062</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1063</w:t>
            </w:r>
          </w:p>
        </w:tc>
        <w:tc>
          <w:tcPr>
            <w:tcW w:w="0" w:type="auto"/>
            <w:vAlign w:val="center"/>
            <w:hideMark/>
          </w:tcPr>
          <w:p w:rsidR="00133B93" w:rsidRPr="00133B93" w:rsidRDefault="00133B93" w:rsidP="00133B93">
            <w:pPr>
              <w:rPr>
                <w:sz w:val="28"/>
                <w:szCs w:val="28"/>
              </w:rPr>
            </w:pPr>
            <w:r w:rsidRPr="00133B93">
              <w:rPr>
                <w:sz w:val="28"/>
                <w:szCs w:val="28"/>
              </w:rPr>
              <w:t>212</w:t>
            </w:r>
          </w:p>
        </w:tc>
        <w:tc>
          <w:tcPr>
            <w:tcW w:w="0" w:type="auto"/>
            <w:vAlign w:val="center"/>
            <w:hideMark/>
          </w:tcPr>
          <w:p w:rsidR="00133B93" w:rsidRPr="00133B93" w:rsidRDefault="00133B93" w:rsidP="00133B93">
            <w:pPr>
              <w:rPr>
                <w:sz w:val="28"/>
                <w:szCs w:val="28"/>
              </w:rPr>
            </w:pPr>
            <w:r w:rsidRPr="00133B93">
              <w:rPr>
                <w:sz w:val="28"/>
                <w:szCs w:val="28"/>
              </w:rPr>
              <w:t>264377</w:t>
            </w:r>
          </w:p>
        </w:tc>
        <w:tc>
          <w:tcPr>
            <w:tcW w:w="0" w:type="auto"/>
            <w:vAlign w:val="center"/>
            <w:hideMark/>
          </w:tcPr>
          <w:p w:rsidR="00133B93" w:rsidRPr="00133B93" w:rsidRDefault="00133B93" w:rsidP="00133B93">
            <w:pPr>
              <w:rPr>
                <w:sz w:val="28"/>
                <w:szCs w:val="28"/>
              </w:rPr>
            </w:pPr>
            <w:r w:rsidRPr="00133B93">
              <w:rPr>
                <w:sz w:val="28"/>
                <w:szCs w:val="28"/>
              </w:rPr>
              <w:t>265313</w:t>
            </w:r>
          </w:p>
        </w:tc>
        <w:tc>
          <w:tcPr>
            <w:tcW w:w="0" w:type="auto"/>
            <w:vAlign w:val="center"/>
            <w:hideMark/>
          </w:tcPr>
          <w:p w:rsidR="00133B93" w:rsidRPr="00133B93" w:rsidRDefault="00133B93" w:rsidP="00133B93">
            <w:pPr>
              <w:rPr>
                <w:sz w:val="28"/>
                <w:szCs w:val="28"/>
              </w:rPr>
            </w:pPr>
            <w:r w:rsidRPr="00133B93">
              <w:rPr>
                <w:sz w:val="28"/>
                <w:szCs w:val="28"/>
              </w:rPr>
              <w:t>Value 1063</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1064</w:t>
            </w:r>
          </w:p>
        </w:tc>
        <w:tc>
          <w:tcPr>
            <w:tcW w:w="0" w:type="auto"/>
            <w:vAlign w:val="center"/>
            <w:hideMark/>
          </w:tcPr>
          <w:p w:rsidR="00133B93" w:rsidRPr="00133B93" w:rsidRDefault="00133B93" w:rsidP="00133B93">
            <w:pPr>
              <w:rPr>
                <w:sz w:val="28"/>
                <w:szCs w:val="28"/>
              </w:rPr>
            </w:pPr>
            <w:r w:rsidRPr="00133B93">
              <w:rPr>
                <w:sz w:val="28"/>
                <w:szCs w:val="28"/>
              </w:rPr>
              <w:t>212</w:t>
            </w:r>
          </w:p>
        </w:tc>
        <w:tc>
          <w:tcPr>
            <w:tcW w:w="0" w:type="auto"/>
            <w:vAlign w:val="center"/>
            <w:hideMark/>
          </w:tcPr>
          <w:p w:rsidR="00133B93" w:rsidRPr="00133B93" w:rsidRDefault="00133B93" w:rsidP="00133B93">
            <w:pPr>
              <w:rPr>
                <w:sz w:val="28"/>
                <w:szCs w:val="28"/>
              </w:rPr>
            </w:pPr>
            <w:r w:rsidRPr="00133B93">
              <w:rPr>
                <w:sz w:val="28"/>
                <w:szCs w:val="28"/>
              </w:rPr>
              <w:t>265314</w:t>
            </w:r>
          </w:p>
        </w:tc>
        <w:tc>
          <w:tcPr>
            <w:tcW w:w="0" w:type="auto"/>
            <w:vAlign w:val="center"/>
            <w:hideMark/>
          </w:tcPr>
          <w:p w:rsidR="00133B93" w:rsidRPr="00133B93" w:rsidRDefault="00133B93" w:rsidP="00133B93">
            <w:pPr>
              <w:rPr>
                <w:sz w:val="28"/>
                <w:szCs w:val="28"/>
              </w:rPr>
            </w:pPr>
            <w:r w:rsidRPr="00133B93">
              <w:rPr>
                <w:sz w:val="28"/>
                <w:szCs w:val="28"/>
              </w:rPr>
              <w:t>266250</w:t>
            </w:r>
          </w:p>
        </w:tc>
        <w:tc>
          <w:tcPr>
            <w:tcW w:w="0" w:type="auto"/>
            <w:vAlign w:val="center"/>
            <w:hideMark/>
          </w:tcPr>
          <w:p w:rsidR="00133B93" w:rsidRPr="00133B93" w:rsidRDefault="00133B93" w:rsidP="00133B93">
            <w:pPr>
              <w:rPr>
                <w:sz w:val="28"/>
                <w:szCs w:val="28"/>
              </w:rPr>
            </w:pPr>
            <w:r w:rsidRPr="00133B93">
              <w:rPr>
                <w:sz w:val="28"/>
                <w:szCs w:val="28"/>
              </w:rPr>
              <w:t>Value 1064</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1065</w:t>
            </w:r>
          </w:p>
        </w:tc>
        <w:tc>
          <w:tcPr>
            <w:tcW w:w="0" w:type="auto"/>
            <w:vAlign w:val="center"/>
            <w:hideMark/>
          </w:tcPr>
          <w:p w:rsidR="00133B93" w:rsidRPr="00133B93" w:rsidRDefault="00133B93" w:rsidP="00133B93">
            <w:pPr>
              <w:rPr>
                <w:sz w:val="28"/>
                <w:szCs w:val="28"/>
              </w:rPr>
            </w:pPr>
            <w:r w:rsidRPr="00133B93">
              <w:rPr>
                <w:sz w:val="28"/>
                <w:szCs w:val="28"/>
              </w:rPr>
              <w:t>212</w:t>
            </w:r>
          </w:p>
        </w:tc>
        <w:tc>
          <w:tcPr>
            <w:tcW w:w="0" w:type="auto"/>
            <w:vAlign w:val="center"/>
            <w:hideMark/>
          </w:tcPr>
          <w:p w:rsidR="00133B93" w:rsidRPr="00133B93" w:rsidRDefault="00133B93" w:rsidP="00133B93">
            <w:pPr>
              <w:rPr>
                <w:sz w:val="28"/>
                <w:szCs w:val="28"/>
              </w:rPr>
            </w:pPr>
            <w:r w:rsidRPr="00133B93">
              <w:rPr>
                <w:sz w:val="28"/>
                <w:szCs w:val="28"/>
              </w:rPr>
              <w:t>266251</w:t>
            </w:r>
          </w:p>
        </w:tc>
        <w:tc>
          <w:tcPr>
            <w:tcW w:w="0" w:type="auto"/>
            <w:vAlign w:val="center"/>
            <w:hideMark/>
          </w:tcPr>
          <w:p w:rsidR="00133B93" w:rsidRPr="00133B93" w:rsidRDefault="00133B93" w:rsidP="00133B93">
            <w:pPr>
              <w:rPr>
                <w:sz w:val="28"/>
                <w:szCs w:val="28"/>
              </w:rPr>
            </w:pPr>
            <w:r w:rsidRPr="00133B93">
              <w:rPr>
                <w:sz w:val="28"/>
                <w:szCs w:val="28"/>
              </w:rPr>
              <w:t>267187</w:t>
            </w:r>
          </w:p>
        </w:tc>
        <w:tc>
          <w:tcPr>
            <w:tcW w:w="0" w:type="auto"/>
            <w:vAlign w:val="center"/>
            <w:hideMark/>
          </w:tcPr>
          <w:p w:rsidR="00133B93" w:rsidRPr="00133B93" w:rsidRDefault="00133B93" w:rsidP="00133B93">
            <w:pPr>
              <w:rPr>
                <w:sz w:val="28"/>
                <w:szCs w:val="28"/>
              </w:rPr>
            </w:pPr>
            <w:r w:rsidRPr="00133B93">
              <w:rPr>
                <w:sz w:val="28"/>
                <w:szCs w:val="28"/>
              </w:rPr>
              <w:t>Value 1065</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213</w:t>
            </w:r>
          </w:p>
        </w:tc>
        <w:tc>
          <w:tcPr>
            <w:tcW w:w="0" w:type="auto"/>
            <w:vAlign w:val="center"/>
            <w:hideMark/>
          </w:tcPr>
          <w:p w:rsidR="00133B93" w:rsidRPr="00133B93" w:rsidRDefault="00133B93" w:rsidP="00133B93">
            <w:pPr>
              <w:rPr>
                <w:sz w:val="28"/>
                <w:szCs w:val="28"/>
              </w:rPr>
            </w:pPr>
            <w:r w:rsidRPr="00133B93">
              <w:rPr>
                <w:sz w:val="28"/>
                <w:szCs w:val="28"/>
              </w:rPr>
              <w:t>42</w:t>
            </w:r>
          </w:p>
        </w:tc>
        <w:tc>
          <w:tcPr>
            <w:tcW w:w="0" w:type="auto"/>
            <w:vAlign w:val="center"/>
            <w:hideMark/>
          </w:tcPr>
          <w:p w:rsidR="00133B93" w:rsidRPr="00133B93" w:rsidRDefault="00133B93" w:rsidP="00133B93">
            <w:pPr>
              <w:rPr>
                <w:sz w:val="28"/>
                <w:szCs w:val="28"/>
              </w:rPr>
            </w:pPr>
            <w:r w:rsidRPr="00133B93">
              <w:rPr>
                <w:sz w:val="28"/>
                <w:szCs w:val="28"/>
              </w:rPr>
              <w:t>267189</w:t>
            </w:r>
          </w:p>
        </w:tc>
        <w:tc>
          <w:tcPr>
            <w:tcW w:w="0" w:type="auto"/>
            <w:vAlign w:val="center"/>
            <w:hideMark/>
          </w:tcPr>
          <w:p w:rsidR="00133B93" w:rsidRPr="00133B93" w:rsidRDefault="00133B93" w:rsidP="00133B93">
            <w:pPr>
              <w:rPr>
                <w:sz w:val="28"/>
                <w:szCs w:val="28"/>
              </w:rPr>
            </w:pPr>
            <w:r w:rsidRPr="00133B93">
              <w:rPr>
                <w:sz w:val="28"/>
                <w:szCs w:val="28"/>
              </w:rPr>
              <w:t>271875</w:t>
            </w:r>
          </w:p>
        </w:tc>
        <w:tc>
          <w:tcPr>
            <w:tcW w:w="0" w:type="auto"/>
            <w:vAlign w:val="center"/>
            <w:hideMark/>
          </w:tcPr>
          <w:p w:rsidR="00133B93" w:rsidRPr="00133B93" w:rsidRDefault="00133B93" w:rsidP="00133B93">
            <w:pPr>
              <w:rPr>
                <w:sz w:val="28"/>
                <w:szCs w:val="28"/>
              </w:rPr>
            </w:pPr>
            <w:r w:rsidRPr="00133B93">
              <w:rPr>
                <w:sz w:val="28"/>
                <w:szCs w:val="28"/>
              </w:rPr>
              <w:t>Value 213</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1066</w:t>
            </w:r>
          </w:p>
        </w:tc>
        <w:tc>
          <w:tcPr>
            <w:tcW w:w="0" w:type="auto"/>
            <w:vAlign w:val="center"/>
            <w:hideMark/>
          </w:tcPr>
          <w:p w:rsidR="00133B93" w:rsidRPr="00133B93" w:rsidRDefault="00133B93" w:rsidP="00133B93">
            <w:pPr>
              <w:rPr>
                <w:sz w:val="28"/>
                <w:szCs w:val="28"/>
              </w:rPr>
            </w:pPr>
            <w:r w:rsidRPr="00133B93">
              <w:rPr>
                <w:sz w:val="28"/>
                <w:szCs w:val="28"/>
              </w:rPr>
              <w:t>213</w:t>
            </w:r>
          </w:p>
        </w:tc>
        <w:tc>
          <w:tcPr>
            <w:tcW w:w="0" w:type="auto"/>
            <w:vAlign w:val="center"/>
            <w:hideMark/>
          </w:tcPr>
          <w:p w:rsidR="00133B93" w:rsidRPr="00133B93" w:rsidRDefault="00133B93" w:rsidP="00133B93">
            <w:pPr>
              <w:rPr>
                <w:sz w:val="28"/>
                <w:szCs w:val="28"/>
              </w:rPr>
            </w:pPr>
            <w:r w:rsidRPr="00133B93">
              <w:rPr>
                <w:sz w:val="28"/>
                <w:szCs w:val="28"/>
              </w:rPr>
              <w:t>267190</w:t>
            </w:r>
          </w:p>
        </w:tc>
        <w:tc>
          <w:tcPr>
            <w:tcW w:w="0" w:type="auto"/>
            <w:vAlign w:val="center"/>
            <w:hideMark/>
          </w:tcPr>
          <w:p w:rsidR="00133B93" w:rsidRPr="00133B93" w:rsidRDefault="00133B93" w:rsidP="00133B93">
            <w:pPr>
              <w:rPr>
                <w:sz w:val="28"/>
                <w:szCs w:val="28"/>
              </w:rPr>
            </w:pPr>
            <w:r w:rsidRPr="00133B93">
              <w:rPr>
                <w:sz w:val="28"/>
                <w:szCs w:val="28"/>
              </w:rPr>
              <w:t>268126</w:t>
            </w:r>
          </w:p>
        </w:tc>
        <w:tc>
          <w:tcPr>
            <w:tcW w:w="0" w:type="auto"/>
            <w:vAlign w:val="center"/>
            <w:hideMark/>
          </w:tcPr>
          <w:p w:rsidR="00133B93" w:rsidRPr="00133B93" w:rsidRDefault="00133B93" w:rsidP="00133B93">
            <w:pPr>
              <w:rPr>
                <w:sz w:val="28"/>
                <w:szCs w:val="28"/>
              </w:rPr>
            </w:pPr>
            <w:r w:rsidRPr="00133B93">
              <w:rPr>
                <w:sz w:val="28"/>
                <w:szCs w:val="28"/>
              </w:rPr>
              <w:t>Value 1066</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lastRenderedPageBreak/>
              <w:t>1067</w:t>
            </w:r>
          </w:p>
        </w:tc>
        <w:tc>
          <w:tcPr>
            <w:tcW w:w="0" w:type="auto"/>
            <w:vAlign w:val="center"/>
            <w:hideMark/>
          </w:tcPr>
          <w:p w:rsidR="00133B93" w:rsidRPr="00133B93" w:rsidRDefault="00133B93" w:rsidP="00133B93">
            <w:pPr>
              <w:rPr>
                <w:sz w:val="28"/>
                <w:szCs w:val="28"/>
              </w:rPr>
            </w:pPr>
            <w:r w:rsidRPr="00133B93">
              <w:rPr>
                <w:sz w:val="28"/>
                <w:szCs w:val="28"/>
              </w:rPr>
              <w:t>213</w:t>
            </w:r>
          </w:p>
        </w:tc>
        <w:tc>
          <w:tcPr>
            <w:tcW w:w="0" w:type="auto"/>
            <w:vAlign w:val="center"/>
            <w:hideMark/>
          </w:tcPr>
          <w:p w:rsidR="00133B93" w:rsidRPr="00133B93" w:rsidRDefault="00133B93" w:rsidP="00133B93">
            <w:pPr>
              <w:rPr>
                <w:sz w:val="28"/>
                <w:szCs w:val="28"/>
              </w:rPr>
            </w:pPr>
            <w:r w:rsidRPr="00133B93">
              <w:rPr>
                <w:sz w:val="28"/>
                <w:szCs w:val="28"/>
              </w:rPr>
              <w:t>268127</w:t>
            </w:r>
          </w:p>
        </w:tc>
        <w:tc>
          <w:tcPr>
            <w:tcW w:w="0" w:type="auto"/>
            <w:vAlign w:val="center"/>
            <w:hideMark/>
          </w:tcPr>
          <w:p w:rsidR="00133B93" w:rsidRPr="00133B93" w:rsidRDefault="00133B93" w:rsidP="00133B93">
            <w:pPr>
              <w:rPr>
                <w:sz w:val="28"/>
                <w:szCs w:val="28"/>
              </w:rPr>
            </w:pPr>
            <w:r w:rsidRPr="00133B93">
              <w:rPr>
                <w:sz w:val="28"/>
                <w:szCs w:val="28"/>
              </w:rPr>
              <w:t>269063</w:t>
            </w:r>
          </w:p>
        </w:tc>
        <w:tc>
          <w:tcPr>
            <w:tcW w:w="0" w:type="auto"/>
            <w:vAlign w:val="center"/>
            <w:hideMark/>
          </w:tcPr>
          <w:p w:rsidR="00133B93" w:rsidRPr="00133B93" w:rsidRDefault="00133B93" w:rsidP="00133B93">
            <w:pPr>
              <w:rPr>
                <w:sz w:val="28"/>
                <w:szCs w:val="28"/>
              </w:rPr>
            </w:pPr>
            <w:r w:rsidRPr="00133B93">
              <w:rPr>
                <w:sz w:val="28"/>
                <w:szCs w:val="28"/>
              </w:rPr>
              <w:t>Value 1067</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1068</w:t>
            </w:r>
          </w:p>
        </w:tc>
        <w:tc>
          <w:tcPr>
            <w:tcW w:w="0" w:type="auto"/>
            <w:vAlign w:val="center"/>
            <w:hideMark/>
          </w:tcPr>
          <w:p w:rsidR="00133B93" w:rsidRPr="00133B93" w:rsidRDefault="00133B93" w:rsidP="00133B93">
            <w:pPr>
              <w:rPr>
                <w:sz w:val="28"/>
                <w:szCs w:val="28"/>
              </w:rPr>
            </w:pPr>
            <w:r w:rsidRPr="00133B93">
              <w:rPr>
                <w:sz w:val="28"/>
                <w:szCs w:val="28"/>
              </w:rPr>
              <w:t>213</w:t>
            </w:r>
          </w:p>
        </w:tc>
        <w:tc>
          <w:tcPr>
            <w:tcW w:w="0" w:type="auto"/>
            <w:vAlign w:val="center"/>
            <w:hideMark/>
          </w:tcPr>
          <w:p w:rsidR="00133B93" w:rsidRPr="00133B93" w:rsidRDefault="00133B93" w:rsidP="00133B93">
            <w:pPr>
              <w:rPr>
                <w:sz w:val="28"/>
                <w:szCs w:val="28"/>
              </w:rPr>
            </w:pPr>
            <w:r w:rsidRPr="00133B93">
              <w:rPr>
                <w:sz w:val="28"/>
                <w:szCs w:val="28"/>
              </w:rPr>
              <w:t>269064</w:t>
            </w:r>
          </w:p>
        </w:tc>
        <w:tc>
          <w:tcPr>
            <w:tcW w:w="0" w:type="auto"/>
            <w:vAlign w:val="center"/>
            <w:hideMark/>
          </w:tcPr>
          <w:p w:rsidR="00133B93" w:rsidRPr="00133B93" w:rsidRDefault="00133B93" w:rsidP="00133B93">
            <w:pPr>
              <w:rPr>
                <w:sz w:val="28"/>
                <w:szCs w:val="28"/>
              </w:rPr>
            </w:pPr>
            <w:r w:rsidRPr="00133B93">
              <w:rPr>
                <w:sz w:val="28"/>
                <w:szCs w:val="28"/>
              </w:rPr>
              <w:t>270000</w:t>
            </w:r>
          </w:p>
        </w:tc>
        <w:tc>
          <w:tcPr>
            <w:tcW w:w="0" w:type="auto"/>
            <w:vAlign w:val="center"/>
            <w:hideMark/>
          </w:tcPr>
          <w:p w:rsidR="00133B93" w:rsidRPr="00133B93" w:rsidRDefault="00133B93" w:rsidP="00133B93">
            <w:pPr>
              <w:rPr>
                <w:sz w:val="28"/>
                <w:szCs w:val="28"/>
              </w:rPr>
            </w:pPr>
            <w:r w:rsidRPr="00133B93">
              <w:rPr>
                <w:sz w:val="28"/>
                <w:szCs w:val="28"/>
              </w:rPr>
              <w:t>Value 1068</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1069</w:t>
            </w:r>
          </w:p>
        </w:tc>
        <w:tc>
          <w:tcPr>
            <w:tcW w:w="0" w:type="auto"/>
            <w:vAlign w:val="center"/>
            <w:hideMark/>
          </w:tcPr>
          <w:p w:rsidR="00133B93" w:rsidRPr="00133B93" w:rsidRDefault="00133B93" w:rsidP="00133B93">
            <w:pPr>
              <w:rPr>
                <w:sz w:val="28"/>
                <w:szCs w:val="28"/>
              </w:rPr>
            </w:pPr>
            <w:r w:rsidRPr="00133B93">
              <w:rPr>
                <w:sz w:val="28"/>
                <w:szCs w:val="28"/>
              </w:rPr>
              <w:t>213</w:t>
            </w:r>
          </w:p>
        </w:tc>
        <w:tc>
          <w:tcPr>
            <w:tcW w:w="0" w:type="auto"/>
            <w:vAlign w:val="center"/>
            <w:hideMark/>
          </w:tcPr>
          <w:p w:rsidR="00133B93" w:rsidRPr="00133B93" w:rsidRDefault="00133B93" w:rsidP="00133B93">
            <w:pPr>
              <w:rPr>
                <w:sz w:val="28"/>
                <w:szCs w:val="28"/>
              </w:rPr>
            </w:pPr>
            <w:r w:rsidRPr="00133B93">
              <w:rPr>
                <w:sz w:val="28"/>
                <w:szCs w:val="28"/>
              </w:rPr>
              <w:t>270001</w:t>
            </w:r>
          </w:p>
        </w:tc>
        <w:tc>
          <w:tcPr>
            <w:tcW w:w="0" w:type="auto"/>
            <w:vAlign w:val="center"/>
            <w:hideMark/>
          </w:tcPr>
          <w:p w:rsidR="00133B93" w:rsidRPr="00133B93" w:rsidRDefault="00133B93" w:rsidP="00133B93">
            <w:pPr>
              <w:rPr>
                <w:sz w:val="28"/>
                <w:szCs w:val="28"/>
              </w:rPr>
            </w:pPr>
            <w:r w:rsidRPr="00133B93">
              <w:rPr>
                <w:sz w:val="28"/>
                <w:szCs w:val="28"/>
              </w:rPr>
              <w:t>270937</w:t>
            </w:r>
          </w:p>
        </w:tc>
        <w:tc>
          <w:tcPr>
            <w:tcW w:w="0" w:type="auto"/>
            <w:vAlign w:val="center"/>
            <w:hideMark/>
          </w:tcPr>
          <w:p w:rsidR="00133B93" w:rsidRPr="00133B93" w:rsidRDefault="00133B93" w:rsidP="00133B93">
            <w:pPr>
              <w:rPr>
                <w:sz w:val="28"/>
                <w:szCs w:val="28"/>
              </w:rPr>
            </w:pPr>
            <w:r w:rsidRPr="00133B93">
              <w:rPr>
                <w:sz w:val="28"/>
                <w:szCs w:val="28"/>
              </w:rPr>
              <w:t>Value 1069</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1070</w:t>
            </w:r>
          </w:p>
        </w:tc>
        <w:tc>
          <w:tcPr>
            <w:tcW w:w="0" w:type="auto"/>
            <w:vAlign w:val="center"/>
            <w:hideMark/>
          </w:tcPr>
          <w:p w:rsidR="00133B93" w:rsidRPr="00133B93" w:rsidRDefault="00133B93" w:rsidP="00133B93">
            <w:pPr>
              <w:rPr>
                <w:sz w:val="28"/>
                <w:szCs w:val="28"/>
              </w:rPr>
            </w:pPr>
            <w:r w:rsidRPr="00133B93">
              <w:rPr>
                <w:sz w:val="28"/>
                <w:szCs w:val="28"/>
              </w:rPr>
              <w:t>213</w:t>
            </w:r>
          </w:p>
        </w:tc>
        <w:tc>
          <w:tcPr>
            <w:tcW w:w="0" w:type="auto"/>
            <w:vAlign w:val="center"/>
            <w:hideMark/>
          </w:tcPr>
          <w:p w:rsidR="00133B93" w:rsidRPr="00133B93" w:rsidRDefault="00133B93" w:rsidP="00133B93">
            <w:pPr>
              <w:rPr>
                <w:sz w:val="28"/>
                <w:szCs w:val="28"/>
              </w:rPr>
            </w:pPr>
            <w:r w:rsidRPr="00133B93">
              <w:rPr>
                <w:sz w:val="28"/>
                <w:szCs w:val="28"/>
              </w:rPr>
              <w:t>270938</w:t>
            </w:r>
          </w:p>
        </w:tc>
        <w:tc>
          <w:tcPr>
            <w:tcW w:w="0" w:type="auto"/>
            <w:vAlign w:val="center"/>
            <w:hideMark/>
          </w:tcPr>
          <w:p w:rsidR="00133B93" w:rsidRPr="00133B93" w:rsidRDefault="00133B93" w:rsidP="00133B93">
            <w:pPr>
              <w:rPr>
                <w:sz w:val="28"/>
                <w:szCs w:val="28"/>
              </w:rPr>
            </w:pPr>
            <w:r w:rsidRPr="00133B93">
              <w:rPr>
                <w:sz w:val="28"/>
                <w:szCs w:val="28"/>
              </w:rPr>
              <w:t>271874</w:t>
            </w:r>
          </w:p>
        </w:tc>
        <w:tc>
          <w:tcPr>
            <w:tcW w:w="0" w:type="auto"/>
            <w:vAlign w:val="center"/>
            <w:hideMark/>
          </w:tcPr>
          <w:p w:rsidR="00133B93" w:rsidRPr="00133B93" w:rsidRDefault="00133B93" w:rsidP="00133B93">
            <w:pPr>
              <w:rPr>
                <w:sz w:val="28"/>
                <w:szCs w:val="28"/>
              </w:rPr>
            </w:pPr>
            <w:r w:rsidRPr="00133B93">
              <w:rPr>
                <w:sz w:val="28"/>
                <w:szCs w:val="28"/>
              </w:rPr>
              <w:t>Value 1070</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214</w:t>
            </w:r>
          </w:p>
        </w:tc>
        <w:tc>
          <w:tcPr>
            <w:tcW w:w="0" w:type="auto"/>
            <w:vAlign w:val="center"/>
            <w:hideMark/>
          </w:tcPr>
          <w:p w:rsidR="00133B93" w:rsidRPr="00133B93" w:rsidRDefault="00133B93" w:rsidP="00133B93">
            <w:pPr>
              <w:rPr>
                <w:sz w:val="28"/>
                <w:szCs w:val="28"/>
              </w:rPr>
            </w:pPr>
            <w:r w:rsidRPr="00133B93">
              <w:rPr>
                <w:sz w:val="28"/>
                <w:szCs w:val="28"/>
              </w:rPr>
              <w:t>42</w:t>
            </w:r>
          </w:p>
        </w:tc>
        <w:tc>
          <w:tcPr>
            <w:tcW w:w="0" w:type="auto"/>
            <w:vAlign w:val="center"/>
            <w:hideMark/>
          </w:tcPr>
          <w:p w:rsidR="00133B93" w:rsidRPr="00133B93" w:rsidRDefault="00133B93" w:rsidP="00133B93">
            <w:pPr>
              <w:rPr>
                <w:sz w:val="28"/>
                <w:szCs w:val="28"/>
              </w:rPr>
            </w:pPr>
            <w:r w:rsidRPr="00133B93">
              <w:rPr>
                <w:sz w:val="28"/>
                <w:szCs w:val="28"/>
              </w:rPr>
              <w:t>271876</w:t>
            </w:r>
          </w:p>
        </w:tc>
        <w:tc>
          <w:tcPr>
            <w:tcW w:w="0" w:type="auto"/>
            <w:vAlign w:val="center"/>
            <w:hideMark/>
          </w:tcPr>
          <w:p w:rsidR="00133B93" w:rsidRPr="00133B93" w:rsidRDefault="00133B93" w:rsidP="00133B93">
            <w:pPr>
              <w:rPr>
                <w:sz w:val="28"/>
                <w:szCs w:val="28"/>
              </w:rPr>
            </w:pPr>
            <w:r w:rsidRPr="00133B93">
              <w:rPr>
                <w:sz w:val="28"/>
                <w:szCs w:val="28"/>
              </w:rPr>
              <w:t>276562</w:t>
            </w:r>
          </w:p>
        </w:tc>
        <w:tc>
          <w:tcPr>
            <w:tcW w:w="0" w:type="auto"/>
            <w:vAlign w:val="center"/>
            <w:hideMark/>
          </w:tcPr>
          <w:p w:rsidR="00133B93" w:rsidRPr="00133B93" w:rsidRDefault="00133B93" w:rsidP="00133B93">
            <w:pPr>
              <w:rPr>
                <w:sz w:val="28"/>
                <w:szCs w:val="28"/>
              </w:rPr>
            </w:pPr>
            <w:r w:rsidRPr="00133B93">
              <w:rPr>
                <w:sz w:val="28"/>
                <w:szCs w:val="28"/>
              </w:rPr>
              <w:t>Value 214</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1071</w:t>
            </w:r>
          </w:p>
        </w:tc>
        <w:tc>
          <w:tcPr>
            <w:tcW w:w="0" w:type="auto"/>
            <w:vAlign w:val="center"/>
            <w:hideMark/>
          </w:tcPr>
          <w:p w:rsidR="00133B93" w:rsidRPr="00133B93" w:rsidRDefault="00133B93" w:rsidP="00133B93">
            <w:pPr>
              <w:rPr>
                <w:sz w:val="28"/>
                <w:szCs w:val="28"/>
              </w:rPr>
            </w:pPr>
            <w:r w:rsidRPr="00133B93">
              <w:rPr>
                <w:sz w:val="28"/>
                <w:szCs w:val="28"/>
              </w:rPr>
              <w:t>214</w:t>
            </w:r>
          </w:p>
        </w:tc>
        <w:tc>
          <w:tcPr>
            <w:tcW w:w="0" w:type="auto"/>
            <w:vAlign w:val="center"/>
            <w:hideMark/>
          </w:tcPr>
          <w:p w:rsidR="00133B93" w:rsidRPr="00133B93" w:rsidRDefault="00133B93" w:rsidP="00133B93">
            <w:pPr>
              <w:rPr>
                <w:sz w:val="28"/>
                <w:szCs w:val="28"/>
              </w:rPr>
            </w:pPr>
            <w:r w:rsidRPr="00133B93">
              <w:rPr>
                <w:sz w:val="28"/>
                <w:szCs w:val="28"/>
              </w:rPr>
              <w:t>271877</w:t>
            </w:r>
          </w:p>
        </w:tc>
        <w:tc>
          <w:tcPr>
            <w:tcW w:w="0" w:type="auto"/>
            <w:vAlign w:val="center"/>
            <w:hideMark/>
          </w:tcPr>
          <w:p w:rsidR="00133B93" w:rsidRPr="00133B93" w:rsidRDefault="00133B93" w:rsidP="00133B93">
            <w:pPr>
              <w:rPr>
                <w:sz w:val="28"/>
                <w:szCs w:val="28"/>
              </w:rPr>
            </w:pPr>
            <w:r w:rsidRPr="00133B93">
              <w:rPr>
                <w:sz w:val="28"/>
                <w:szCs w:val="28"/>
              </w:rPr>
              <w:t>272813</w:t>
            </w:r>
          </w:p>
        </w:tc>
        <w:tc>
          <w:tcPr>
            <w:tcW w:w="0" w:type="auto"/>
            <w:vAlign w:val="center"/>
            <w:hideMark/>
          </w:tcPr>
          <w:p w:rsidR="00133B93" w:rsidRPr="00133B93" w:rsidRDefault="00133B93" w:rsidP="00133B93">
            <w:pPr>
              <w:rPr>
                <w:sz w:val="28"/>
                <w:szCs w:val="28"/>
              </w:rPr>
            </w:pPr>
            <w:r w:rsidRPr="00133B93">
              <w:rPr>
                <w:sz w:val="28"/>
                <w:szCs w:val="28"/>
              </w:rPr>
              <w:t>Value 1071</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1072</w:t>
            </w:r>
          </w:p>
        </w:tc>
        <w:tc>
          <w:tcPr>
            <w:tcW w:w="0" w:type="auto"/>
            <w:vAlign w:val="center"/>
            <w:hideMark/>
          </w:tcPr>
          <w:p w:rsidR="00133B93" w:rsidRPr="00133B93" w:rsidRDefault="00133B93" w:rsidP="00133B93">
            <w:pPr>
              <w:rPr>
                <w:sz w:val="28"/>
                <w:szCs w:val="28"/>
              </w:rPr>
            </w:pPr>
            <w:r w:rsidRPr="00133B93">
              <w:rPr>
                <w:sz w:val="28"/>
                <w:szCs w:val="28"/>
              </w:rPr>
              <w:t>214</w:t>
            </w:r>
          </w:p>
        </w:tc>
        <w:tc>
          <w:tcPr>
            <w:tcW w:w="0" w:type="auto"/>
            <w:vAlign w:val="center"/>
            <w:hideMark/>
          </w:tcPr>
          <w:p w:rsidR="00133B93" w:rsidRPr="00133B93" w:rsidRDefault="00133B93" w:rsidP="00133B93">
            <w:pPr>
              <w:rPr>
                <w:sz w:val="28"/>
                <w:szCs w:val="28"/>
              </w:rPr>
            </w:pPr>
            <w:r w:rsidRPr="00133B93">
              <w:rPr>
                <w:sz w:val="28"/>
                <w:szCs w:val="28"/>
              </w:rPr>
              <w:t>272814</w:t>
            </w:r>
          </w:p>
        </w:tc>
        <w:tc>
          <w:tcPr>
            <w:tcW w:w="0" w:type="auto"/>
            <w:vAlign w:val="center"/>
            <w:hideMark/>
          </w:tcPr>
          <w:p w:rsidR="00133B93" w:rsidRPr="00133B93" w:rsidRDefault="00133B93" w:rsidP="00133B93">
            <w:pPr>
              <w:rPr>
                <w:sz w:val="28"/>
                <w:szCs w:val="28"/>
              </w:rPr>
            </w:pPr>
            <w:r w:rsidRPr="00133B93">
              <w:rPr>
                <w:sz w:val="28"/>
                <w:szCs w:val="28"/>
              </w:rPr>
              <w:t>273750</w:t>
            </w:r>
          </w:p>
        </w:tc>
        <w:tc>
          <w:tcPr>
            <w:tcW w:w="0" w:type="auto"/>
            <w:vAlign w:val="center"/>
            <w:hideMark/>
          </w:tcPr>
          <w:p w:rsidR="00133B93" w:rsidRPr="00133B93" w:rsidRDefault="00133B93" w:rsidP="00133B93">
            <w:pPr>
              <w:rPr>
                <w:sz w:val="28"/>
                <w:szCs w:val="28"/>
              </w:rPr>
            </w:pPr>
            <w:r w:rsidRPr="00133B93">
              <w:rPr>
                <w:sz w:val="28"/>
                <w:szCs w:val="28"/>
              </w:rPr>
              <w:t>Value 1072</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1073</w:t>
            </w:r>
          </w:p>
        </w:tc>
        <w:tc>
          <w:tcPr>
            <w:tcW w:w="0" w:type="auto"/>
            <w:vAlign w:val="center"/>
            <w:hideMark/>
          </w:tcPr>
          <w:p w:rsidR="00133B93" w:rsidRPr="00133B93" w:rsidRDefault="00133B93" w:rsidP="00133B93">
            <w:pPr>
              <w:rPr>
                <w:sz w:val="28"/>
                <w:szCs w:val="28"/>
              </w:rPr>
            </w:pPr>
            <w:r w:rsidRPr="00133B93">
              <w:rPr>
                <w:sz w:val="28"/>
                <w:szCs w:val="28"/>
              </w:rPr>
              <w:t>214</w:t>
            </w:r>
          </w:p>
        </w:tc>
        <w:tc>
          <w:tcPr>
            <w:tcW w:w="0" w:type="auto"/>
            <w:vAlign w:val="center"/>
            <w:hideMark/>
          </w:tcPr>
          <w:p w:rsidR="00133B93" w:rsidRPr="00133B93" w:rsidRDefault="00133B93" w:rsidP="00133B93">
            <w:pPr>
              <w:rPr>
                <w:sz w:val="28"/>
                <w:szCs w:val="28"/>
              </w:rPr>
            </w:pPr>
            <w:r w:rsidRPr="00133B93">
              <w:rPr>
                <w:sz w:val="28"/>
                <w:szCs w:val="28"/>
              </w:rPr>
              <w:t>273751</w:t>
            </w:r>
          </w:p>
        </w:tc>
        <w:tc>
          <w:tcPr>
            <w:tcW w:w="0" w:type="auto"/>
            <w:vAlign w:val="center"/>
            <w:hideMark/>
          </w:tcPr>
          <w:p w:rsidR="00133B93" w:rsidRPr="00133B93" w:rsidRDefault="00133B93" w:rsidP="00133B93">
            <w:pPr>
              <w:rPr>
                <w:sz w:val="28"/>
                <w:szCs w:val="28"/>
              </w:rPr>
            </w:pPr>
            <w:r w:rsidRPr="00133B93">
              <w:rPr>
                <w:sz w:val="28"/>
                <w:szCs w:val="28"/>
              </w:rPr>
              <w:t>274687</w:t>
            </w:r>
          </w:p>
        </w:tc>
        <w:tc>
          <w:tcPr>
            <w:tcW w:w="0" w:type="auto"/>
            <w:vAlign w:val="center"/>
            <w:hideMark/>
          </w:tcPr>
          <w:p w:rsidR="00133B93" w:rsidRPr="00133B93" w:rsidRDefault="00133B93" w:rsidP="00133B93">
            <w:pPr>
              <w:rPr>
                <w:sz w:val="28"/>
                <w:szCs w:val="28"/>
              </w:rPr>
            </w:pPr>
            <w:r w:rsidRPr="00133B93">
              <w:rPr>
                <w:sz w:val="28"/>
                <w:szCs w:val="28"/>
              </w:rPr>
              <w:t>Value 1073</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1074</w:t>
            </w:r>
          </w:p>
        </w:tc>
        <w:tc>
          <w:tcPr>
            <w:tcW w:w="0" w:type="auto"/>
            <w:vAlign w:val="center"/>
            <w:hideMark/>
          </w:tcPr>
          <w:p w:rsidR="00133B93" w:rsidRPr="00133B93" w:rsidRDefault="00133B93" w:rsidP="00133B93">
            <w:pPr>
              <w:rPr>
                <w:sz w:val="28"/>
                <w:szCs w:val="28"/>
              </w:rPr>
            </w:pPr>
            <w:r w:rsidRPr="00133B93">
              <w:rPr>
                <w:sz w:val="28"/>
                <w:szCs w:val="28"/>
              </w:rPr>
              <w:t>214</w:t>
            </w:r>
          </w:p>
        </w:tc>
        <w:tc>
          <w:tcPr>
            <w:tcW w:w="0" w:type="auto"/>
            <w:vAlign w:val="center"/>
            <w:hideMark/>
          </w:tcPr>
          <w:p w:rsidR="00133B93" w:rsidRPr="00133B93" w:rsidRDefault="00133B93" w:rsidP="00133B93">
            <w:pPr>
              <w:rPr>
                <w:sz w:val="28"/>
                <w:szCs w:val="28"/>
              </w:rPr>
            </w:pPr>
            <w:r w:rsidRPr="00133B93">
              <w:rPr>
                <w:sz w:val="28"/>
                <w:szCs w:val="28"/>
              </w:rPr>
              <w:t>274688</w:t>
            </w:r>
          </w:p>
        </w:tc>
        <w:tc>
          <w:tcPr>
            <w:tcW w:w="0" w:type="auto"/>
            <w:vAlign w:val="center"/>
            <w:hideMark/>
          </w:tcPr>
          <w:p w:rsidR="00133B93" w:rsidRPr="00133B93" w:rsidRDefault="00133B93" w:rsidP="00133B93">
            <w:pPr>
              <w:rPr>
                <w:sz w:val="28"/>
                <w:szCs w:val="28"/>
              </w:rPr>
            </w:pPr>
            <w:r w:rsidRPr="00133B93">
              <w:rPr>
                <w:sz w:val="28"/>
                <w:szCs w:val="28"/>
              </w:rPr>
              <w:t>275624</w:t>
            </w:r>
          </w:p>
        </w:tc>
        <w:tc>
          <w:tcPr>
            <w:tcW w:w="0" w:type="auto"/>
            <w:vAlign w:val="center"/>
            <w:hideMark/>
          </w:tcPr>
          <w:p w:rsidR="00133B93" w:rsidRPr="00133B93" w:rsidRDefault="00133B93" w:rsidP="00133B93">
            <w:pPr>
              <w:rPr>
                <w:sz w:val="28"/>
                <w:szCs w:val="28"/>
              </w:rPr>
            </w:pPr>
            <w:r w:rsidRPr="00133B93">
              <w:rPr>
                <w:sz w:val="28"/>
                <w:szCs w:val="28"/>
              </w:rPr>
              <w:t>Value 1074</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1075</w:t>
            </w:r>
          </w:p>
        </w:tc>
        <w:tc>
          <w:tcPr>
            <w:tcW w:w="0" w:type="auto"/>
            <w:vAlign w:val="center"/>
            <w:hideMark/>
          </w:tcPr>
          <w:p w:rsidR="00133B93" w:rsidRPr="00133B93" w:rsidRDefault="00133B93" w:rsidP="00133B93">
            <w:pPr>
              <w:rPr>
                <w:sz w:val="28"/>
                <w:szCs w:val="28"/>
              </w:rPr>
            </w:pPr>
            <w:r w:rsidRPr="00133B93">
              <w:rPr>
                <w:sz w:val="28"/>
                <w:szCs w:val="28"/>
              </w:rPr>
              <w:t>214</w:t>
            </w:r>
          </w:p>
        </w:tc>
        <w:tc>
          <w:tcPr>
            <w:tcW w:w="0" w:type="auto"/>
            <w:vAlign w:val="center"/>
            <w:hideMark/>
          </w:tcPr>
          <w:p w:rsidR="00133B93" w:rsidRPr="00133B93" w:rsidRDefault="00133B93" w:rsidP="00133B93">
            <w:pPr>
              <w:rPr>
                <w:sz w:val="28"/>
                <w:szCs w:val="28"/>
              </w:rPr>
            </w:pPr>
            <w:r w:rsidRPr="00133B93">
              <w:rPr>
                <w:sz w:val="28"/>
                <w:szCs w:val="28"/>
              </w:rPr>
              <w:t>275625</w:t>
            </w:r>
          </w:p>
        </w:tc>
        <w:tc>
          <w:tcPr>
            <w:tcW w:w="0" w:type="auto"/>
            <w:vAlign w:val="center"/>
            <w:hideMark/>
          </w:tcPr>
          <w:p w:rsidR="00133B93" w:rsidRPr="00133B93" w:rsidRDefault="00133B93" w:rsidP="00133B93">
            <w:pPr>
              <w:rPr>
                <w:sz w:val="28"/>
                <w:szCs w:val="28"/>
              </w:rPr>
            </w:pPr>
            <w:r w:rsidRPr="00133B93">
              <w:rPr>
                <w:sz w:val="28"/>
                <w:szCs w:val="28"/>
              </w:rPr>
              <w:t>276561</w:t>
            </w:r>
          </w:p>
        </w:tc>
        <w:tc>
          <w:tcPr>
            <w:tcW w:w="0" w:type="auto"/>
            <w:vAlign w:val="center"/>
            <w:hideMark/>
          </w:tcPr>
          <w:p w:rsidR="00133B93" w:rsidRPr="00133B93" w:rsidRDefault="00133B93" w:rsidP="00133B93">
            <w:pPr>
              <w:rPr>
                <w:sz w:val="28"/>
                <w:szCs w:val="28"/>
              </w:rPr>
            </w:pPr>
            <w:r w:rsidRPr="00133B93">
              <w:rPr>
                <w:sz w:val="28"/>
                <w:szCs w:val="28"/>
              </w:rPr>
              <w:t>Value 1075</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215</w:t>
            </w:r>
          </w:p>
        </w:tc>
        <w:tc>
          <w:tcPr>
            <w:tcW w:w="0" w:type="auto"/>
            <w:vAlign w:val="center"/>
            <w:hideMark/>
          </w:tcPr>
          <w:p w:rsidR="00133B93" w:rsidRPr="00133B93" w:rsidRDefault="00133B93" w:rsidP="00133B93">
            <w:pPr>
              <w:rPr>
                <w:sz w:val="28"/>
                <w:szCs w:val="28"/>
              </w:rPr>
            </w:pPr>
            <w:r w:rsidRPr="00133B93">
              <w:rPr>
                <w:sz w:val="28"/>
                <w:szCs w:val="28"/>
              </w:rPr>
              <w:t>42</w:t>
            </w:r>
          </w:p>
        </w:tc>
        <w:tc>
          <w:tcPr>
            <w:tcW w:w="0" w:type="auto"/>
            <w:vAlign w:val="center"/>
            <w:hideMark/>
          </w:tcPr>
          <w:p w:rsidR="00133B93" w:rsidRPr="00133B93" w:rsidRDefault="00133B93" w:rsidP="00133B93">
            <w:pPr>
              <w:rPr>
                <w:sz w:val="28"/>
                <w:szCs w:val="28"/>
              </w:rPr>
            </w:pPr>
            <w:r w:rsidRPr="00133B93">
              <w:rPr>
                <w:sz w:val="28"/>
                <w:szCs w:val="28"/>
              </w:rPr>
              <w:t>276563</w:t>
            </w:r>
          </w:p>
        </w:tc>
        <w:tc>
          <w:tcPr>
            <w:tcW w:w="0" w:type="auto"/>
            <w:vAlign w:val="center"/>
            <w:hideMark/>
          </w:tcPr>
          <w:p w:rsidR="00133B93" w:rsidRPr="00133B93" w:rsidRDefault="00133B93" w:rsidP="00133B93">
            <w:pPr>
              <w:rPr>
                <w:sz w:val="28"/>
                <w:szCs w:val="28"/>
              </w:rPr>
            </w:pPr>
            <w:r w:rsidRPr="00133B93">
              <w:rPr>
                <w:sz w:val="28"/>
                <w:szCs w:val="28"/>
              </w:rPr>
              <w:t>281249</w:t>
            </w:r>
          </w:p>
        </w:tc>
        <w:tc>
          <w:tcPr>
            <w:tcW w:w="0" w:type="auto"/>
            <w:vAlign w:val="center"/>
            <w:hideMark/>
          </w:tcPr>
          <w:p w:rsidR="00133B93" w:rsidRPr="00133B93" w:rsidRDefault="00133B93" w:rsidP="00133B93">
            <w:pPr>
              <w:rPr>
                <w:sz w:val="28"/>
                <w:szCs w:val="28"/>
              </w:rPr>
            </w:pPr>
            <w:r w:rsidRPr="00133B93">
              <w:rPr>
                <w:sz w:val="28"/>
                <w:szCs w:val="28"/>
              </w:rPr>
              <w:t>Value 215</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1076</w:t>
            </w:r>
          </w:p>
        </w:tc>
        <w:tc>
          <w:tcPr>
            <w:tcW w:w="0" w:type="auto"/>
            <w:vAlign w:val="center"/>
            <w:hideMark/>
          </w:tcPr>
          <w:p w:rsidR="00133B93" w:rsidRPr="00133B93" w:rsidRDefault="00133B93" w:rsidP="00133B93">
            <w:pPr>
              <w:rPr>
                <w:sz w:val="28"/>
                <w:szCs w:val="28"/>
              </w:rPr>
            </w:pPr>
            <w:r w:rsidRPr="00133B93">
              <w:rPr>
                <w:sz w:val="28"/>
                <w:szCs w:val="28"/>
              </w:rPr>
              <w:t>215</w:t>
            </w:r>
          </w:p>
        </w:tc>
        <w:tc>
          <w:tcPr>
            <w:tcW w:w="0" w:type="auto"/>
            <w:vAlign w:val="center"/>
            <w:hideMark/>
          </w:tcPr>
          <w:p w:rsidR="00133B93" w:rsidRPr="00133B93" w:rsidRDefault="00133B93" w:rsidP="00133B93">
            <w:pPr>
              <w:rPr>
                <w:sz w:val="28"/>
                <w:szCs w:val="28"/>
              </w:rPr>
            </w:pPr>
            <w:r w:rsidRPr="00133B93">
              <w:rPr>
                <w:sz w:val="28"/>
                <w:szCs w:val="28"/>
              </w:rPr>
              <w:t>276564</w:t>
            </w:r>
          </w:p>
        </w:tc>
        <w:tc>
          <w:tcPr>
            <w:tcW w:w="0" w:type="auto"/>
            <w:vAlign w:val="center"/>
            <w:hideMark/>
          </w:tcPr>
          <w:p w:rsidR="00133B93" w:rsidRPr="00133B93" w:rsidRDefault="00133B93" w:rsidP="00133B93">
            <w:pPr>
              <w:rPr>
                <w:sz w:val="28"/>
                <w:szCs w:val="28"/>
              </w:rPr>
            </w:pPr>
            <w:r w:rsidRPr="00133B93">
              <w:rPr>
                <w:sz w:val="28"/>
                <w:szCs w:val="28"/>
              </w:rPr>
              <w:t>277500</w:t>
            </w:r>
          </w:p>
        </w:tc>
        <w:tc>
          <w:tcPr>
            <w:tcW w:w="0" w:type="auto"/>
            <w:vAlign w:val="center"/>
            <w:hideMark/>
          </w:tcPr>
          <w:p w:rsidR="00133B93" w:rsidRPr="00133B93" w:rsidRDefault="00133B93" w:rsidP="00133B93">
            <w:pPr>
              <w:rPr>
                <w:sz w:val="28"/>
                <w:szCs w:val="28"/>
              </w:rPr>
            </w:pPr>
            <w:r w:rsidRPr="00133B93">
              <w:rPr>
                <w:sz w:val="28"/>
                <w:szCs w:val="28"/>
              </w:rPr>
              <w:t>Value 1076</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1077</w:t>
            </w:r>
          </w:p>
        </w:tc>
        <w:tc>
          <w:tcPr>
            <w:tcW w:w="0" w:type="auto"/>
            <w:vAlign w:val="center"/>
            <w:hideMark/>
          </w:tcPr>
          <w:p w:rsidR="00133B93" w:rsidRPr="00133B93" w:rsidRDefault="00133B93" w:rsidP="00133B93">
            <w:pPr>
              <w:rPr>
                <w:sz w:val="28"/>
                <w:szCs w:val="28"/>
              </w:rPr>
            </w:pPr>
            <w:r w:rsidRPr="00133B93">
              <w:rPr>
                <w:sz w:val="28"/>
                <w:szCs w:val="28"/>
              </w:rPr>
              <w:t>215</w:t>
            </w:r>
          </w:p>
        </w:tc>
        <w:tc>
          <w:tcPr>
            <w:tcW w:w="0" w:type="auto"/>
            <w:vAlign w:val="center"/>
            <w:hideMark/>
          </w:tcPr>
          <w:p w:rsidR="00133B93" w:rsidRPr="00133B93" w:rsidRDefault="00133B93" w:rsidP="00133B93">
            <w:pPr>
              <w:rPr>
                <w:sz w:val="28"/>
                <w:szCs w:val="28"/>
              </w:rPr>
            </w:pPr>
            <w:r w:rsidRPr="00133B93">
              <w:rPr>
                <w:sz w:val="28"/>
                <w:szCs w:val="28"/>
              </w:rPr>
              <w:t>277501</w:t>
            </w:r>
          </w:p>
        </w:tc>
        <w:tc>
          <w:tcPr>
            <w:tcW w:w="0" w:type="auto"/>
            <w:vAlign w:val="center"/>
            <w:hideMark/>
          </w:tcPr>
          <w:p w:rsidR="00133B93" w:rsidRPr="00133B93" w:rsidRDefault="00133B93" w:rsidP="00133B93">
            <w:pPr>
              <w:rPr>
                <w:sz w:val="28"/>
                <w:szCs w:val="28"/>
              </w:rPr>
            </w:pPr>
            <w:r w:rsidRPr="00133B93">
              <w:rPr>
                <w:sz w:val="28"/>
                <w:szCs w:val="28"/>
              </w:rPr>
              <w:t>278437</w:t>
            </w:r>
          </w:p>
        </w:tc>
        <w:tc>
          <w:tcPr>
            <w:tcW w:w="0" w:type="auto"/>
            <w:vAlign w:val="center"/>
            <w:hideMark/>
          </w:tcPr>
          <w:p w:rsidR="00133B93" w:rsidRPr="00133B93" w:rsidRDefault="00133B93" w:rsidP="00133B93">
            <w:pPr>
              <w:rPr>
                <w:sz w:val="28"/>
                <w:szCs w:val="28"/>
              </w:rPr>
            </w:pPr>
            <w:r w:rsidRPr="00133B93">
              <w:rPr>
                <w:sz w:val="28"/>
                <w:szCs w:val="28"/>
              </w:rPr>
              <w:t>Value 1077</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lastRenderedPageBreak/>
              <w:t>1078</w:t>
            </w:r>
          </w:p>
        </w:tc>
        <w:tc>
          <w:tcPr>
            <w:tcW w:w="0" w:type="auto"/>
            <w:vAlign w:val="center"/>
            <w:hideMark/>
          </w:tcPr>
          <w:p w:rsidR="00133B93" w:rsidRPr="00133B93" w:rsidRDefault="00133B93" w:rsidP="00133B93">
            <w:pPr>
              <w:rPr>
                <w:sz w:val="28"/>
                <w:szCs w:val="28"/>
              </w:rPr>
            </w:pPr>
            <w:r w:rsidRPr="00133B93">
              <w:rPr>
                <w:sz w:val="28"/>
                <w:szCs w:val="28"/>
              </w:rPr>
              <w:t>215</w:t>
            </w:r>
          </w:p>
        </w:tc>
        <w:tc>
          <w:tcPr>
            <w:tcW w:w="0" w:type="auto"/>
            <w:vAlign w:val="center"/>
            <w:hideMark/>
          </w:tcPr>
          <w:p w:rsidR="00133B93" w:rsidRPr="00133B93" w:rsidRDefault="00133B93" w:rsidP="00133B93">
            <w:pPr>
              <w:rPr>
                <w:sz w:val="28"/>
                <w:szCs w:val="28"/>
              </w:rPr>
            </w:pPr>
            <w:r w:rsidRPr="00133B93">
              <w:rPr>
                <w:sz w:val="28"/>
                <w:szCs w:val="28"/>
              </w:rPr>
              <w:t>278438</w:t>
            </w:r>
          </w:p>
        </w:tc>
        <w:tc>
          <w:tcPr>
            <w:tcW w:w="0" w:type="auto"/>
            <w:vAlign w:val="center"/>
            <w:hideMark/>
          </w:tcPr>
          <w:p w:rsidR="00133B93" w:rsidRPr="00133B93" w:rsidRDefault="00133B93" w:rsidP="00133B93">
            <w:pPr>
              <w:rPr>
                <w:sz w:val="28"/>
                <w:szCs w:val="28"/>
              </w:rPr>
            </w:pPr>
            <w:r w:rsidRPr="00133B93">
              <w:rPr>
                <w:sz w:val="28"/>
                <w:szCs w:val="28"/>
              </w:rPr>
              <w:t>279374</w:t>
            </w:r>
          </w:p>
        </w:tc>
        <w:tc>
          <w:tcPr>
            <w:tcW w:w="0" w:type="auto"/>
            <w:vAlign w:val="center"/>
            <w:hideMark/>
          </w:tcPr>
          <w:p w:rsidR="00133B93" w:rsidRPr="00133B93" w:rsidRDefault="00133B93" w:rsidP="00133B93">
            <w:pPr>
              <w:rPr>
                <w:sz w:val="28"/>
                <w:szCs w:val="28"/>
              </w:rPr>
            </w:pPr>
            <w:r w:rsidRPr="00133B93">
              <w:rPr>
                <w:sz w:val="28"/>
                <w:szCs w:val="28"/>
              </w:rPr>
              <w:t>Value 1078</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1079</w:t>
            </w:r>
          </w:p>
        </w:tc>
        <w:tc>
          <w:tcPr>
            <w:tcW w:w="0" w:type="auto"/>
            <w:vAlign w:val="center"/>
            <w:hideMark/>
          </w:tcPr>
          <w:p w:rsidR="00133B93" w:rsidRPr="00133B93" w:rsidRDefault="00133B93" w:rsidP="00133B93">
            <w:pPr>
              <w:rPr>
                <w:sz w:val="28"/>
                <w:szCs w:val="28"/>
              </w:rPr>
            </w:pPr>
            <w:r w:rsidRPr="00133B93">
              <w:rPr>
                <w:sz w:val="28"/>
                <w:szCs w:val="28"/>
              </w:rPr>
              <w:t>215</w:t>
            </w:r>
          </w:p>
        </w:tc>
        <w:tc>
          <w:tcPr>
            <w:tcW w:w="0" w:type="auto"/>
            <w:vAlign w:val="center"/>
            <w:hideMark/>
          </w:tcPr>
          <w:p w:rsidR="00133B93" w:rsidRPr="00133B93" w:rsidRDefault="00133B93" w:rsidP="00133B93">
            <w:pPr>
              <w:rPr>
                <w:sz w:val="28"/>
                <w:szCs w:val="28"/>
              </w:rPr>
            </w:pPr>
            <w:r w:rsidRPr="00133B93">
              <w:rPr>
                <w:sz w:val="28"/>
                <w:szCs w:val="28"/>
              </w:rPr>
              <w:t>279375</w:t>
            </w:r>
          </w:p>
        </w:tc>
        <w:tc>
          <w:tcPr>
            <w:tcW w:w="0" w:type="auto"/>
            <w:vAlign w:val="center"/>
            <w:hideMark/>
          </w:tcPr>
          <w:p w:rsidR="00133B93" w:rsidRPr="00133B93" w:rsidRDefault="00133B93" w:rsidP="00133B93">
            <w:pPr>
              <w:rPr>
                <w:sz w:val="28"/>
                <w:szCs w:val="28"/>
              </w:rPr>
            </w:pPr>
            <w:r w:rsidRPr="00133B93">
              <w:rPr>
                <w:sz w:val="28"/>
                <w:szCs w:val="28"/>
              </w:rPr>
              <w:t>280311</w:t>
            </w:r>
          </w:p>
        </w:tc>
        <w:tc>
          <w:tcPr>
            <w:tcW w:w="0" w:type="auto"/>
            <w:vAlign w:val="center"/>
            <w:hideMark/>
          </w:tcPr>
          <w:p w:rsidR="00133B93" w:rsidRPr="00133B93" w:rsidRDefault="00133B93" w:rsidP="00133B93">
            <w:pPr>
              <w:rPr>
                <w:sz w:val="28"/>
                <w:szCs w:val="28"/>
              </w:rPr>
            </w:pPr>
            <w:r w:rsidRPr="00133B93">
              <w:rPr>
                <w:sz w:val="28"/>
                <w:szCs w:val="28"/>
              </w:rPr>
              <w:t>Value 1079</w:t>
            </w:r>
          </w:p>
        </w:tc>
      </w:tr>
      <w:tr w:rsidR="00133B93" w:rsidRPr="00133B93" w:rsidTr="00133B93">
        <w:trPr>
          <w:gridAfter w:val="1"/>
          <w:tblCellSpacing w:w="15" w:type="dxa"/>
        </w:trPr>
        <w:tc>
          <w:tcPr>
            <w:tcW w:w="0" w:type="auto"/>
            <w:vAlign w:val="center"/>
            <w:hideMark/>
          </w:tcPr>
          <w:p w:rsidR="00133B93" w:rsidRPr="00133B93" w:rsidRDefault="00133B93" w:rsidP="00133B93">
            <w:pPr>
              <w:rPr>
                <w:sz w:val="28"/>
                <w:szCs w:val="28"/>
              </w:rPr>
            </w:pPr>
            <w:r w:rsidRPr="00133B93">
              <w:rPr>
                <w:sz w:val="28"/>
                <w:szCs w:val="28"/>
              </w:rPr>
              <w:t>1080</w:t>
            </w:r>
          </w:p>
        </w:tc>
        <w:tc>
          <w:tcPr>
            <w:tcW w:w="0" w:type="auto"/>
            <w:vAlign w:val="center"/>
            <w:hideMark/>
          </w:tcPr>
          <w:p w:rsidR="00133B93" w:rsidRPr="00133B93" w:rsidRDefault="00133B93" w:rsidP="00133B93">
            <w:pPr>
              <w:rPr>
                <w:sz w:val="28"/>
                <w:szCs w:val="28"/>
              </w:rPr>
            </w:pPr>
            <w:r w:rsidRPr="00133B93">
              <w:rPr>
                <w:sz w:val="28"/>
                <w:szCs w:val="28"/>
              </w:rPr>
              <w:t>215</w:t>
            </w:r>
          </w:p>
        </w:tc>
        <w:tc>
          <w:tcPr>
            <w:tcW w:w="0" w:type="auto"/>
            <w:vAlign w:val="center"/>
            <w:hideMark/>
          </w:tcPr>
          <w:p w:rsidR="00133B93" w:rsidRPr="00133B93" w:rsidRDefault="00133B93" w:rsidP="00133B93">
            <w:pPr>
              <w:rPr>
                <w:sz w:val="28"/>
                <w:szCs w:val="28"/>
              </w:rPr>
            </w:pPr>
            <w:r w:rsidRPr="00133B93">
              <w:rPr>
                <w:sz w:val="28"/>
                <w:szCs w:val="28"/>
              </w:rPr>
              <w:t>280312</w:t>
            </w:r>
          </w:p>
        </w:tc>
        <w:tc>
          <w:tcPr>
            <w:tcW w:w="0" w:type="auto"/>
            <w:vAlign w:val="center"/>
            <w:hideMark/>
          </w:tcPr>
          <w:p w:rsidR="00133B93" w:rsidRPr="00133B93" w:rsidRDefault="00133B93" w:rsidP="00133B93">
            <w:pPr>
              <w:rPr>
                <w:sz w:val="28"/>
                <w:szCs w:val="28"/>
              </w:rPr>
            </w:pPr>
            <w:r w:rsidRPr="00133B93">
              <w:rPr>
                <w:sz w:val="28"/>
                <w:szCs w:val="28"/>
              </w:rPr>
              <w:t>281248</w:t>
            </w:r>
          </w:p>
        </w:tc>
        <w:tc>
          <w:tcPr>
            <w:tcW w:w="0" w:type="auto"/>
            <w:vAlign w:val="center"/>
            <w:hideMark/>
          </w:tcPr>
          <w:p w:rsidR="00133B93" w:rsidRPr="00133B93" w:rsidRDefault="00133B93" w:rsidP="00133B93">
            <w:pPr>
              <w:rPr>
                <w:sz w:val="28"/>
                <w:szCs w:val="28"/>
              </w:rPr>
            </w:pPr>
            <w:r w:rsidRPr="00133B93">
              <w:rPr>
                <w:sz w:val="28"/>
                <w:szCs w:val="28"/>
              </w:rPr>
              <w:t>Value 1080</w:t>
            </w:r>
          </w:p>
        </w:tc>
      </w:tr>
      <w:tr w:rsidR="00133B93" w:rsidRPr="00133B93" w:rsidTr="00133B93">
        <w:trPr>
          <w:tblCellSpacing w:w="15" w:type="dxa"/>
        </w:trPr>
        <w:tc>
          <w:tcPr>
            <w:tcW w:w="0" w:type="auto"/>
            <w:gridSpan w:val="6"/>
            <w:vAlign w:val="center"/>
            <w:hideMark/>
          </w:tcPr>
          <w:p w:rsidR="00133B93" w:rsidRPr="00133B93" w:rsidRDefault="00133B93" w:rsidP="00133B93">
            <w:pPr>
              <w:rPr>
                <w:sz w:val="28"/>
                <w:szCs w:val="28"/>
              </w:rPr>
            </w:pPr>
            <w:r w:rsidRPr="00133B93">
              <w:rPr>
                <w:sz w:val="28"/>
                <w:szCs w:val="28"/>
              </w:rPr>
              <w:t>31 rows fetched in 0.0018s (0.0023s)</w:t>
            </w:r>
          </w:p>
        </w:tc>
      </w:tr>
    </w:tbl>
    <w:p w:rsidR="00133B93" w:rsidRPr="00133B93" w:rsidRDefault="00133B93" w:rsidP="00133B93">
      <w:pPr>
        <w:rPr>
          <w:ins w:id="714" w:author="Unknown"/>
          <w:sz w:val="28"/>
          <w:szCs w:val="28"/>
        </w:rPr>
      </w:pPr>
      <w:ins w:id="715" w:author="Unknown">
        <w:r w:rsidRPr="00133B93">
          <w:rPr>
            <w:sz w:val="28"/>
            <w:szCs w:val="28"/>
          </w:rPr>
          <w:t xml:space="preserve">Table 'Worktable'. Scan count 2, logical reads 188, </w:t>
        </w:r>
        <w:proofErr w:type="gramStart"/>
        <w:r w:rsidRPr="00133B93">
          <w:rPr>
            <w:sz w:val="28"/>
            <w:szCs w:val="28"/>
          </w:rPr>
          <w:t>physical</w:t>
        </w:r>
        <w:proofErr w:type="gramEnd"/>
        <w:r w:rsidRPr="00133B93">
          <w:rPr>
            <w:sz w:val="28"/>
            <w:szCs w:val="28"/>
          </w:rPr>
          <w:t xml:space="preserve"> reads 0, read-ahead reads 0, lob logical reads 0, lob physical reads 0, lob read-ahead reads 0. </w:t>
        </w:r>
      </w:ins>
    </w:p>
    <w:p w:rsidR="00133B93" w:rsidRPr="00133B93" w:rsidRDefault="00133B93" w:rsidP="00133B93">
      <w:pPr>
        <w:rPr>
          <w:ins w:id="716" w:author="Unknown"/>
          <w:sz w:val="28"/>
          <w:szCs w:val="28"/>
        </w:rPr>
      </w:pPr>
      <w:proofErr w:type="gramStart"/>
      <w:ins w:id="717" w:author="Unknown">
        <w:r w:rsidRPr="00133B93">
          <w:rPr>
            <w:sz w:val="28"/>
            <w:szCs w:val="28"/>
          </w:rPr>
          <w:t>Table '</w:t>
        </w:r>
        <w:proofErr w:type="spellStart"/>
        <w:r w:rsidRPr="00133B93">
          <w:rPr>
            <w:sz w:val="28"/>
            <w:szCs w:val="28"/>
          </w:rPr>
          <w:t>t_hierarchy</w:t>
        </w:r>
        <w:proofErr w:type="spellEnd"/>
        <w:r w:rsidRPr="00133B93">
          <w:rPr>
            <w:sz w:val="28"/>
            <w:szCs w:val="28"/>
          </w:rPr>
          <w:t>'.</w:t>
        </w:r>
        <w:proofErr w:type="gramEnd"/>
        <w:r w:rsidRPr="00133B93">
          <w:rPr>
            <w:sz w:val="28"/>
            <w:szCs w:val="28"/>
          </w:rPr>
          <w:t xml:space="preserve"> Scan count 6, logical reads 111, </w:t>
        </w:r>
        <w:proofErr w:type="gramStart"/>
        <w:r w:rsidRPr="00133B93">
          <w:rPr>
            <w:sz w:val="28"/>
            <w:szCs w:val="28"/>
          </w:rPr>
          <w:t>physical</w:t>
        </w:r>
        <w:proofErr w:type="gramEnd"/>
        <w:r w:rsidRPr="00133B93">
          <w:rPr>
            <w:sz w:val="28"/>
            <w:szCs w:val="28"/>
          </w:rPr>
          <w:t xml:space="preserve"> reads 0, read-ahead reads 0, lob logical reads 0, lob physical reads 0, lob read-ahead reads 0. </w:t>
        </w:r>
      </w:ins>
    </w:p>
    <w:p w:rsidR="00133B93" w:rsidRPr="00133B93" w:rsidRDefault="00133B93" w:rsidP="00133B93">
      <w:pPr>
        <w:rPr>
          <w:ins w:id="718" w:author="Unknown"/>
          <w:sz w:val="28"/>
          <w:szCs w:val="28"/>
        </w:rPr>
      </w:pPr>
    </w:p>
    <w:p w:rsidR="00133B93" w:rsidRPr="00133B93" w:rsidRDefault="00133B93" w:rsidP="00133B93">
      <w:pPr>
        <w:rPr>
          <w:ins w:id="719" w:author="Unknown"/>
          <w:sz w:val="28"/>
          <w:szCs w:val="28"/>
        </w:rPr>
      </w:pPr>
      <w:ins w:id="720" w:author="Unknown">
        <w:r w:rsidRPr="00133B93">
          <w:rPr>
            <w:sz w:val="28"/>
            <w:szCs w:val="28"/>
          </w:rPr>
          <w:t>SQL Server Execution Times:</w:t>
        </w:r>
      </w:ins>
    </w:p>
    <w:p w:rsidR="00133B93" w:rsidRPr="00133B93" w:rsidRDefault="00133B93" w:rsidP="00133B93">
      <w:pPr>
        <w:rPr>
          <w:ins w:id="721" w:author="Unknown"/>
          <w:sz w:val="28"/>
          <w:szCs w:val="28"/>
        </w:rPr>
      </w:pPr>
      <w:ins w:id="722" w:author="Unknown">
        <w:r w:rsidRPr="00133B93">
          <w:rPr>
            <w:sz w:val="28"/>
            <w:szCs w:val="28"/>
          </w:rPr>
          <w:t xml:space="preserve">   CPU time = 0 </w:t>
        </w:r>
        <w:proofErr w:type="spellStart"/>
        <w:r w:rsidRPr="00133B93">
          <w:rPr>
            <w:sz w:val="28"/>
            <w:szCs w:val="28"/>
          </w:rPr>
          <w:t>ms</w:t>
        </w:r>
        <w:proofErr w:type="spellEnd"/>
        <w:proofErr w:type="gramStart"/>
        <w:r w:rsidRPr="00133B93">
          <w:rPr>
            <w:sz w:val="28"/>
            <w:szCs w:val="28"/>
          </w:rPr>
          <w:t>,  elapsed</w:t>
        </w:r>
        <w:proofErr w:type="gramEnd"/>
        <w:r w:rsidRPr="00133B93">
          <w:rPr>
            <w:sz w:val="28"/>
            <w:szCs w:val="28"/>
          </w:rPr>
          <w:t xml:space="preserve"> time = 2 </w:t>
        </w:r>
        <w:proofErr w:type="spellStart"/>
        <w:r w:rsidRPr="00133B93">
          <w:rPr>
            <w:sz w:val="28"/>
            <w:szCs w:val="28"/>
          </w:rPr>
          <w:t>ms.</w:t>
        </w:r>
        <w:proofErr w:type="spellEnd"/>
        <w:r w:rsidRPr="00133B93">
          <w:rPr>
            <w:sz w:val="28"/>
            <w:szCs w:val="28"/>
          </w:rPr>
          <w:t xml:space="preserve"> </w:t>
        </w:r>
      </w:ins>
    </w:p>
    <w:p w:rsidR="00133B93" w:rsidRPr="00133B93" w:rsidRDefault="00133B93" w:rsidP="00133B93">
      <w:pPr>
        <w:rPr>
          <w:ins w:id="723" w:author="Unknown"/>
          <w:sz w:val="28"/>
          <w:szCs w:val="28"/>
        </w:rPr>
      </w:pPr>
      <w:ins w:id="724" w:author="Unknown">
        <w:r w:rsidRPr="00133B93">
          <w:rPr>
            <w:sz w:val="28"/>
            <w:szCs w:val="28"/>
          </w:rPr>
          <w:t xml:space="preserve">  |--</w:t>
        </w:r>
        <w:proofErr w:type="gramStart"/>
        <w:r w:rsidRPr="00133B93">
          <w:rPr>
            <w:sz w:val="28"/>
            <w:szCs w:val="28"/>
          </w:rPr>
          <w:t>Sort(</w:t>
        </w:r>
        <w:proofErr w:type="gramEnd"/>
        <w:r w:rsidRPr="00133B93">
          <w:rPr>
            <w:sz w:val="28"/>
            <w:szCs w:val="28"/>
          </w:rPr>
          <w:t>ORDER BY:([Recr1021] ASC))</w:t>
        </w:r>
      </w:ins>
    </w:p>
    <w:p w:rsidR="00133B93" w:rsidRPr="00133B93" w:rsidRDefault="00133B93" w:rsidP="00133B93">
      <w:pPr>
        <w:rPr>
          <w:ins w:id="725" w:author="Unknown"/>
          <w:sz w:val="28"/>
          <w:szCs w:val="28"/>
        </w:rPr>
      </w:pPr>
      <w:ins w:id="726" w:author="Unknown">
        <w:r w:rsidRPr="00133B93">
          <w:rPr>
            <w:sz w:val="28"/>
            <w:szCs w:val="28"/>
          </w:rPr>
          <w:t xml:space="preserve">       |--Index </w:t>
        </w:r>
        <w:proofErr w:type="gramStart"/>
        <w:r w:rsidRPr="00133B93">
          <w:rPr>
            <w:sz w:val="28"/>
            <w:szCs w:val="28"/>
          </w:rPr>
          <w:t>Spool(</w:t>
        </w:r>
        <w:proofErr w:type="gramEnd"/>
        <w:r w:rsidRPr="00133B93">
          <w:rPr>
            <w:sz w:val="28"/>
            <w:szCs w:val="28"/>
          </w:rPr>
          <w:t>WITH STACK)</w:t>
        </w:r>
      </w:ins>
    </w:p>
    <w:p w:rsidR="00133B93" w:rsidRPr="00133B93" w:rsidRDefault="00133B93" w:rsidP="00133B93">
      <w:pPr>
        <w:rPr>
          <w:ins w:id="727" w:author="Unknown"/>
          <w:sz w:val="28"/>
          <w:szCs w:val="28"/>
        </w:rPr>
      </w:pPr>
      <w:ins w:id="728" w:author="Unknown">
        <w:r w:rsidRPr="00133B93">
          <w:rPr>
            <w:sz w:val="28"/>
            <w:szCs w:val="28"/>
          </w:rPr>
          <w:t xml:space="preserve">            |--Concatenation</w:t>
        </w:r>
      </w:ins>
    </w:p>
    <w:p w:rsidR="00133B93" w:rsidRPr="00133B93" w:rsidRDefault="00133B93" w:rsidP="00133B93">
      <w:pPr>
        <w:rPr>
          <w:ins w:id="729" w:author="Unknown"/>
          <w:sz w:val="28"/>
          <w:szCs w:val="28"/>
        </w:rPr>
      </w:pPr>
      <w:ins w:id="730" w:author="Unknown">
        <w:r w:rsidRPr="00133B93">
          <w:rPr>
            <w:sz w:val="28"/>
            <w:szCs w:val="28"/>
          </w:rPr>
          <w:t xml:space="preserve">                 |--Compute </w:t>
        </w:r>
        <w:proofErr w:type="gramStart"/>
        <w:r w:rsidRPr="00133B93">
          <w:rPr>
            <w:sz w:val="28"/>
            <w:szCs w:val="28"/>
          </w:rPr>
          <w:t>Scalar(</w:t>
        </w:r>
        <w:proofErr w:type="gramEnd"/>
        <w:r w:rsidRPr="00133B93">
          <w:rPr>
            <w:sz w:val="28"/>
            <w:szCs w:val="28"/>
          </w:rPr>
          <w:t>DEFINE:([Expr1023]=(0)))</w:t>
        </w:r>
      </w:ins>
    </w:p>
    <w:p w:rsidR="00133B93" w:rsidRPr="00133B93" w:rsidRDefault="00133B93" w:rsidP="00133B93">
      <w:pPr>
        <w:rPr>
          <w:ins w:id="731" w:author="Unknown"/>
          <w:sz w:val="28"/>
          <w:szCs w:val="28"/>
        </w:rPr>
      </w:pPr>
      <w:ins w:id="732" w:author="Unknown">
        <w:r w:rsidRPr="00133B93">
          <w:rPr>
            <w:sz w:val="28"/>
            <w:szCs w:val="28"/>
          </w:rPr>
          <w:t xml:space="preserve">                 |    |--Compute </w:t>
        </w:r>
        <w:proofErr w:type="gramStart"/>
        <w:r w:rsidRPr="00133B93">
          <w:rPr>
            <w:sz w:val="28"/>
            <w:szCs w:val="28"/>
          </w:rPr>
          <w:t>Scalar(</w:t>
        </w:r>
        <w:proofErr w:type="gramEnd"/>
        <w:r w:rsidRPr="00133B93">
          <w:rPr>
            <w:sz w:val="28"/>
            <w:szCs w:val="28"/>
          </w:rPr>
          <w:t>DEFINE:([Expr1002]=(1)))</w:t>
        </w:r>
      </w:ins>
    </w:p>
    <w:p w:rsidR="00133B93" w:rsidRPr="00133B93" w:rsidRDefault="00133B93" w:rsidP="00133B93">
      <w:pPr>
        <w:rPr>
          <w:ins w:id="733" w:author="Unknown"/>
          <w:sz w:val="28"/>
          <w:szCs w:val="28"/>
        </w:rPr>
      </w:pPr>
      <w:ins w:id="734" w:author="Unknown">
        <w:r w:rsidRPr="00133B93">
          <w:rPr>
            <w:sz w:val="28"/>
            <w:szCs w:val="28"/>
          </w:rPr>
          <w:t xml:space="preserve">                 |         |--Compute Scalar(DEFINE:([Expr1003]=CONVERT(varchar(30),substring(CONVERT(varchar(30),[test].[20090925_nested].[t_hierarchy].[id] as [</w:t>
        </w:r>
        <w:proofErr w:type="spellStart"/>
        <w:r w:rsidRPr="00133B93">
          <w:rPr>
            <w:sz w:val="28"/>
            <w:szCs w:val="28"/>
          </w:rPr>
          <w:t>hc</w:t>
        </w:r>
        <w:proofErr w:type="spellEnd"/>
        <w:r w:rsidRPr="00133B93">
          <w:rPr>
            <w:sz w:val="28"/>
            <w:szCs w:val="28"/>
          </w:rPr>
          <w:t>].[id],0)+'0000000000',(1),(10)),0)))</w:t>
        </w:r>
      </w:ins>
    </w:p>
    <w:p w:rsidR="00133B93" w:rsidRPr="00133B93" w:rsidRDefault="00133B93" w:rsidP="00133B93">
      <w:pPr>
        <w:rPr>
          <w:ins w:id="735" w:author="Unknown"/>
          <w:sz w:val="28"/>
          <w:szCs w:val="28"/>
        </w:rPr>
      </w:pPr>
      <w:ins w:id="736" w:author="Unknown">
        <w:r w:rsidRPr="00133B93">
          <w:rPr>
            <w:sz w:val="28"/>
            <w:szCs w:val="28"/>
          </w:rPr>
          <w:lastRenderedPageBreak/>
          <w:t xml:space="preserve">                 |              |--Clustered Index Seek(OBJECT:([test].[20090925_nested].[t_hierarchy].[PK__t_hierarchy__49EEDF40] AS [</w:t>
        </w:r>
        <w:proofErr w:type="spellStart"/>
        <w:r w:rsidRPr="00133B93">
          <w:rPr>
            <w:sz w:val="28"/>
            <w:szCs w:val="28"/>
          </w:rPr>
          <w:t>hc</w:t>
        </w:r>
        <w:proofErr w:type="spellEnd"/>
        <w:r w:rsidRPr="00133B93">
          <w:rPr>
            <w:sz w:val="28"/>
            <w:szCs w:val="28"/>
          </w:rPr>
          <w:t>]), SEEK:([</w:t>
        </w:r>
        <w:proofErr w:type="spellStart"/>
        <w:r w:rsidRPr="00133B93">
          <w:rPr>
            <w:sz w:val="28"/>
            <w:szCs w:val="28"/>
          </w:rPr>
          <w:t>hc</w:t>
        </w:r>
        <w:proofErr w:type="spellEnd"/>
        <w:r w:rsidRPr="00133B93">
          <w:rPr>
            <w:sz w:val="28"/>
            <w:szCs w:val="28"/>
          </w:rPr>
          <w:t>].[id]=(42)) ORDERED FORWARD)</w:t>
        </w:r>
      </w:ins>
    </w:p>
    <w:p w:rsidR="00133B93" w:rsidRPr="00133B93" w:rsidRDefault="00133B93" w:rsidP="00133B93">
      <w:pPr>
        <w:rPr>
          <w:ins w:id="737" w:author="Unknown"/>
          <w:sz w:val="28"/>
          <w:szCs w:val="28"/>
        </w:rPr>
      </w:pPr>
      <w:ins w:id="738" w:author="Unknown">
        <w:r w:rsidRPr="00133B93">
          <w:rPr>
            <w:sz w:val="28"/>
            <w:szCs w:val="28"/>
          </w:rPr>
          <w:t xml:space="preserve">                 |--</w:t>
        </w:r>
        <w:proofErr w:type="gramStart"/>
        <w:r w:rsidRPr="00133B93">
          <w:rPr>
            <w:sz w:val="28"/>
            <w:szCs w:val="28"/>
          </w:rPr>
          <w:t>Assert(</w:t>
        </w:r>
        <w:proofErr w:type="gramEnd"/>
        <w:r w:rsidRPr="00133B93">
          <w:rPr>
            <w:sz w:val="28"/>
            <w:szCs w:val="28"/>
          </w:rPr>
          <w:t>WHERE:(CASE WHEN [Expr1025]&gt;(100) THEN (0) ELSE NULL END))</w:t>
        </w:r>
      </w:ins>
    </w:p>
    <w:p w:rsidR="00133B93" w:rsidRPr="00133B93" w:rsidRDefault="00133B93" w:rsidP="00133B93">
      <w:pPr>
        <w:rPr>
          <w:ins w:id="739" w:author="Unknown"/>
          <w:sz w:val="28"/>
          <w:szCs w:val="28"/>
        </w:rPr>
      </w:pPr>
      <w:ins w:id="740" w:author="Unknown">
        <w:r w:rsidRPr="00133B93">
          <w:rPr>
            <w:sz w:val="28"/>
            <w:szCs w:val="28"/>
          </w:rPr>
          <w:t xml:space="preserve">                      |--Nested </w:t>
        </w:r>
        <w:proofErr w:type="gramStart"/>
        <w:r w:rsidRPr="00133B93">
          <w:rPr>
            <w:sz w:val="28"/>
            <w:szCs w:val="28"/>
          </w:rPr>
          <w:t>Loops(</w:t>
        </w:r>
        <w:proofErr w:type="gramEnd"/>
        <w:r w:rsidRPr="00133B93">
          <w:rPr>
            <w:sz w:val="28"/>
            <w:szCs w:val="28"/>
          </w:rPr>
          <w:t>Inner Join, OUTER REFERENCES:([Expr1025], [Recr1004], [Recr1005], [Recr1006], [Recr1007], [Recr1008], [Recr1009], [Recr1010]))</w:t>
        </w:r>
      </w:ins>
    </w:p>
    <w:p w:rsidR="00133B93" w:rsidRPr="00133B93" w:rsidRDefault="00133B93" w:rsidP="00133B93">
      <w:pPr>
        <w:rPr>
          <w:ins w:id="741" w:author="Unknown"/>
          <w:sz w:val="28"/>
          <w:szCs w:val="28"/>
        </w:rPr>
      </w:pPr>
      <w:ins w:id="742" w:author="Unknown">
        <w:r w:rsidRPr="00133B93">
          <w:rPr>
            <w:sz w:val="28"/>
            <w:szCs w:val="28"/>
          </w:rPr>
          <w:t xml:space="preserve">                           |--Compute </w:t>
        </w:r>
        <w:proofErr w:type="gramStart"/>
        <w:r w:rsidRPr="00133B93">
          <w:rPr>
            <w:sz w:val="28"/>
            <w:szCs w:val="28"/>
          </w:rPr>
          <w:t>Scalar(</w:t>
        </w:r>
        <w:proofErr w:type="gramEnd"/>
        <w:r w:rsidRPr="00133B93">
          <w:rPr>
            <w:sz w:val="28"/>
            <w:szCs w:val="28"/>
          </w:rPr>
          <w:t>DEFINE:([Expr1025]=[Expr1024]+(1)))</w:t>
        </w:r>
      </w:ins>
    </w:p>
    <w:p w:rsidR="00133B93" w:rsidRPr="00133B93" w:rsidRDefault="00133B93" w:rsidP="00133B93">
      <w:pPr>
        <w:rPr>
          <w:ins w:id="743" w:author="Unknown"/>
          <w:sz w:val="28"/>
          <w:szCs w:val="28"/>
        </w:rPr>
      </w:pPr>
      <w:ins w:id="744" w:author="Unknown">
        <w:r w:rsidRPr="00133B93">
          <w:rPr>
            <w:sz w:val="28"/>
            <w:szCs w:val="28"/>
          </w:rPr>
          <w:t xml:space="preserve">                           |    |--Table </w:t>
        </w:r>
        <w:proofErr w:type="gramStart"/>
        <w:r w:rsidRPr="00133B93">
          <w:rPr>
            <w:sz w:val="28"/>
            <w:szCs w:val="28"/>
          </w:rPr>
          <w:t>Spool(</w:t>
        </w:r>
        <w:proofErr w:type="gramEnd"/>
        <w:r w:rsidRPr="00133B93">
          <w:rPr>
            <w:sz w:val="28"/>
            <w:szCs w:val="28"/>
          </w:rPr>
          <w:t>WITH STACK)</w:t>
        </w:r>
      </w:ins>
    </w:p>
    <w:p w:rsidR="00133B93" w:rsidRPr="00133B93" w:rsidRDefault="00133B93" w:rsidP="00133B93">
      <w:pPr>
        <w:rPr>
          <w:ins w:id="745" w:author="Unknown"/>
          <w:sz w:val="28"/>
          <w:szCs w:val="28"/>
        </w:rPr>
      </w:pPr>
      <w:ins w:id="746" w:author="Unknown">
        <w:r w:rsidRPr="00133B93">
          <w:rPr>
            <w:sz w:val="28"/>
            <w:szCs w:val="28"/>
          </w:rPr>
          <w:t xml:space="preserve">                           |--Compute Scalar(DEFINE:([Expr1013]=[Recr1009]+(1), [Expr1014]=CONVERT(</w:t>
        </w:r>
        <w:proofErr w:type="spellStart"/>
        <w:r w:rsidRPr="00133B93">
          <w:rPr>
            <w:sz w:val="28"/>
            <w:szCs w:val="28"/>
          </w:rPr>
          <w:t>varchar</w:t>
        </w:r>
        <w:proofErr w:type="spellEnd"/>
        <w:r w:rsidRPr="00133B93">
          <w:rPr>
            <w:sz w:val="28"/>
            <w:szCs w:val="28"/>
          </w:rPr>
          <w:t>(30),([Recr1010]+'.')</w:t>
        </w:r>
        <w:proofErr w:type="gramStart"/>
        <w:r w:rsidRPr="00133B93">
          <w:rPr>
            <w:sz w:val="28"/>
            <w:szCs w:val="28"/>
          </w:rPr>
          <w:t>+[</w:t>
        </w:r>
        <w:proofErr w:type="gramEnd"/>
        <w:r w:rsidRPr="00133B93">
          <w:rPr>
            <w:sz w:val="28"/>
            <w:szCs w:val="28"/>
          </w:rPr>
          <w:t>Expr1022],0)))</w:t>
        </w:r>
      </w:ins>
    </w:p>
    <w:p w:rsidR="00133B93" w:rsidRPr="00133B93" w:rsidRDefault="00133B93" w:rsidP="00133B93">
      <w:pPr>
        <w:rPr>
          <w:ins w:id="747" w:author="Unknown"/>
          <w:sz w:val="28"/>
          <w:szCs w:val="28"/>
        </w:rPr>
      </w:pPr>
      <w:ins w:id="748" w:author="Unknown">
        <w:r w:rsidRPr="00133B93">
          <w:rPr>
            <w:sz w:val="28"/>
            <w:szCs w:val="28"/>
          </w:rPr>
          <w:t xml:space="preserve">                                |--Compute Scalar(DEFINE:([Expr1022]=substring(CONVERT(varchar(30),[test].[20090925_nested].[t_hierarchy].[id] as [</w:t>
        </w:r>
        <w:proofErr w:type="spellStart"/>
        <w:r w:rsidRPr="00133B93">
          <w:rPr>
            <w:sz w:val="28"/>
            <w:szCs w:val="28"/>
          </w:rPr>
          <w:t>hc</w:t>
        </w:r>
        <w:proofErr w:type="spellEnd"/>
        <w:r w:rsidRPr="00133B93">
          <w:rPr>
            <w:sz w:val="28"/>
            <w:szCs w:val="28"/>
          </w:rPr>
          <w:t>].[id],0)+'0000000000',(1),(10))))</w:t>
        </w:r>
      </w:ins>
    </w:p>
    <w:p w:rsidR="00133B93" w:rsidRPr="00133B93" w:rsidRDefault="00133B93" w:rsidP="00133B93">
      <w:pPr>
        <w:rPr>
          <w:ins w:id="749" w:author="Unknown"/>
          <w:sz w:val="28"/>
          <w:szCs w:val="28"/>
        </w:rPr>
      </w:pPr>
      <w:ins w:id="750" w:author="Unknown">
        <w:r w:rsidRPr="00133B93">
          <w:rPr>
            <w:sz w:val="28"/>
            <w:szCs w:val="28"/>
          </w:rPr>
          <w:t xml:space="preserve">                                     |--Nested </w:t>
        </w:r>
        <w:proofErr w:type="gramStart"/>
        <w:r w:rsidRPr="00133B93">
          <w:rPr>
            <w:sz w:val="28"/>
            <w:szCs w:val="28"/>
          </w:rPr>
          <w:t>Loops(</w:t>
        </w:r>
        <w:proofErr w:type="gramEnd"/>
        <w:r w:rsidRPr="00133B93">
          <w:rPr>
            <w:sz w:val="28"/>
            <w:szCs w:val="28"/>
          </w:rPr>
          <w:t>Inner Join, OUTER REFERENCES:([</w:t>
        </w:r>
        <w:proofErr w:type="spellStart"/>
        <w:r w:rsidRPr="00133B93">
          <w:rPr>
            <w:sz w:val="28"/>
            <w:szCs w:val="28"/>
          </w:rPr>
          <w:t>hc</w:t>
        </w:r>
        <w:proofErr w:type="spellEnd"/>
        <w:r w:rsidRPr="00133B93">
          <w:rPr>
            <w:sz w:val="28"/>
            <w:szCs w:val="28"/>
          </w:rPr>
          <w:t>].[id]) OPTIMIZED)</w:t>
        </w:r>
      </w:ins>
    </w:p>
    <w:p w:rsidR="00133B93" w:rsidRPr="00133B93" w:rsidRDefault="00133B93" w:rsidP="00133B93">
      <w:pPr>
        <w:rPr>
          <w:ins w:id="751" w:author="Unknown"/>
          <w:sz w:val="28"/>
          <w:szCs w:val="28"/>
        </w:rPr>
      </w:pPr>
      <w:ins w:id="752" w:author="Unknown">
        <w:r w:rsidRPr="00133B93">
          <w:rPr>
            <w:sz w:val="28"/>
            <w:szCs w:val="28"/>
          </w:rPr>
          <w:t xml:space="preserve">                                          |--</w:t>
        </w:r>
        <w:proofErr w:type="gramStart"/>
        <w:r w:rsidRPr="00133B93">
          <w:rPr>
            <w:sz w:val="28"/>
            <w:szCs w:val="28"/>
          </w:rPr>
          <w:t>Filter(</w:t>
        </w:r>
        <w:proofErr w:type="gramEnd"/>
        <w:r w:rsidRPr="00133B93">
          <w:rPr>
            <w:sz w:val="28"/>
            <w:szCs w:val="28"/>
          </w:rPr>
          <w:t>WHERE:(STARTUP EXPR([Recr1009]&lt;(3))))</w:t>
        </w:r>
      </w:ins>
    </w:p>
    <w:p w:rsidR="00133B93" w:rsidRPr="00133B93" w:rsidRDefault="00133B93" w:rsidP="00133B93">
      <w:pPr>
        <w:rPr>
          <w:ins w:id="753" w:author="Unknown"/>
          <w:sz w:val="28"/>
          <w:szCs w:val="28"/>
        </w:rPr>
      </w:pPr>
      <w:ins w:id="754" w:author="Unknown">
        <w:r w:rsidRPr="00133B93">
          <w:rPr>
            <w:sz w:val="28"/>
            <w:szCs w:val="28"/>
          </w:rPr>
          <w:t xml:space="preserve">                                          |    |--Index Seek(OBJECT:([test].[20090925_nested].[t_hierarchy].[IX_hierarchy_parent] AS [</w:t>
        </w:r>
        <w:proofErr w:type="spellStart"/>
        <w:r w:rsidRPr="00133B93">
          <w:rPr>
            <w:sz w:val="28"/>
            <w:szCs w:val="28"/>
          </w:rPr>
          <w:t>hc</w:t>
        </w:r>
        <w:proofErr w:type="spellEnd"/>
        <w:r w:rsidRPr="00133B93">
          <w:rPr>
            <w:sz w:val="28"/>
            <w:szCs w:val="28"/>
          </w:rPr>
          <w:t>]), SEEK:([</w:t>
        </w:r>
        <w:proofErr w:type="spellStart"/>
        <w:r w:rsidRPr="00133B93">
          <w:rPr>
            <w:sz w:val="28"/>
            <w:szCs w:val="28"/>
          </w:rPr>
          <w:t>hc</w:t>
        </w:r>
        <w:proofErr w:type="spellEnd"/>
        <w:r w:rsidRPr="00133B93">
          <w:rPr>
            <w:sz w:val="28"/>
            <w:szCs w:val="28"/>
          </w:rPr>
          <w:t>].[parent]=[Recr1004]) ORDERED FORWARD)</w:t>
        </w:r>
      </w:ins>
    </w:p>
    <w:p w:rsidR="00133B93" w:rsidRPr="00133B93" w:rsidRDefault="00133B93" w:rsidP="00133B93">
      <w:pPr>
        <w:rPr>
          <w:ins w:id="755" w:author="Unknown"/>
          <w:sz w:val="28"/>
          <w:szCs w:val="28"/>
        </w:rPr>
      </w:pPr>
      <w:ins w:id="756" w:author="Unknown">
        <w:r w:rsidRPr="00133B93">
          <w:rPr>
            <w:sz w:val="28"/>
            <w:szCs w:val="28"/>
          </w:rPr>
          <w:t xml:space="preserve">                                          |--Clustered Index Seek(OBJECT:([test].[20090925_nested].[t_hierarchy].[PK__t_hierarchy__49EEDF40] AS [</w:t>
        </w:r>
        <w:proofErr w:type="spellStart"/>
        <w:r w:rsidRPr="00133B93">
          <w:rPr>
            <w:sz w:val="28"/>
            <w:szCs w:val="28"/>
          </w:rPr>
          <w:t>hc</w:t>
        </w:r>
        <w:proofErr w:type="spellEnd"/>
        <w:r w:rsidRPr="00133B93">
          <w:rPr>
            <w:sz w:val="28"/>
            <w:szCs w:val="28"/>
          </w:rPr>
          <w:t>]), SEEK:([</w:t>
        </w:r>
        <w:proofErr w:type="spellStart"/>
        <w:r w:rsidRPr="00133B93">
          <w:rPr>
            <w:sz w:val="28"/>
            <w:szCs w:val="28"/>
          </w:rPr>
          <w:t>hc</w:t>
        </w:r>
        <w:proofErr w:type="spellEnd"/>
        <w:r w:rsidRPr="00133B93">
          <w:rPr>
            <w:sz w:val="28"/>
            <w:szCs w:val="28"/>
          </w:rPr>
          <w:t>].[id]=[test].[20090925_nested].[</w:t>
        </w:r>
        <w:proofErr w:type="spellStart"/>
        <w:r w:rsidRPr="00133B93">
          <w:rPr>
            <w:sz w:val="28"/>
            <w:szCs w:val="28"/>
          </w:rPr>
          <w:t>t_hierarchy</w:t>
        </w:r>
        <w:proofErr w:type="spellEnd"/>
        <w:r w:rsidRPr="00133B93">
          <w:rPr>
            <w:sz w:val="28"/>
            <w:szCs w:val="28"/>
          </w:rPr>
          <w:t>].[id] as [</w:t>
        </w:r>
        <w:proofErr w:type="spellStart"/>
        <w:r w:rsidRPr="00133B93">
          <w:rPr>
            <w:sz w:val="28"/>
            <w:szCs w:val="28"/>
          </w:rPr>
          <w:t>hc</w:t>
        </w:r>
        <w:proofErr w:type="spellEnd"/>
        <w:r w:rsidRPr="00133B93">
          <w:rPr>
            <w:sz w:val="28"/>
            <w:szCs w:val="28"/>
          </w:rPr>
          <w:t>].[id]) LOOKUP ORDERED FORWARD)</w:t>
        </w:r>
      </w:ins>
    </w:p>
    <w:p w:rsidR="00133B93" w:rsidRPr="00133B93" w:rsidRDefault="00133B93" w:rsidP="00133B93">
      <w:pPr>
        <w:rPr>
          <w:ins w:id="757" w:author="Unknown"/>
          <w:sz w:val="28"/>
          <w:szCs w:val="28"/>
        </w:rPr>
      </w:pPr>
      <w:ins w:id="758" w:author="Unknown">
        <w:r w:rsidRPr="00133B93">
          <w:rPr>
            <w:sz w:val="28"/>
            <w:szCs w:val="28"/>
          </w:rPr>
          <w:lastRenderedPageBreak/>
          <w:t xml:space="preserve">Both queries use the same efficient plans (which basically include </w:t>
        </w:r>
        <w:r w:rsidRPr="00133B93">
          <w:rPr>
            <w:b/>
            <w:bCs/>
            <w:sz w:val="28"/>
            <w:szCs w:val="28"/>
          </w:rPr>
          <w:t>31</w:t>
        </w:r>
        <w:r w:rsidRPr="00133B93">
          <w:rPr>
            <w:sz w:val="28"/>
            <w:szCs w:val="28"/>
          </w:rPr>
          <w:t xml:space="preserve"> index seeks and ordering of the values fetched) and complete in </w:t>
        </w:r>
        <w:r w:rsidRPr="00133B93">
          <w:rPr>
            <w:b/>
            <w:bCs/>
            <w:sz w:val="28"/>
            <w:szCs w:val="28"/>
          </w:rPr>
          <w:t xml:space="preserve">2 </w:t>
        </w:r>
        <w:proofErr w:type="spellStart"/>
        <w:r w:rsidRPr="00133B93">
          <w:rPr>
            <w:b/>
            <w:bCs/>
            <w:sz w:val="28"/>
            <w:szCs w:val="28"/>
          </w:rPr>
          <w:t>ms</w:t>
        </w:r>
        <w:proofErr w:type="spellEnd"/>
        <w:r w:rsidRPr="00133B93">
          <w:rPr>
            <w:sz w:val="28"/>
            <w:szCs w:val="28"/>
          </w:rPr>
          <w:t>, which may be considered instant.</w:t>
        </w:r>
      </w:ins>
    </w:p>
    <w:p w:rsidR="00133B93" w:rsidRPr="00133B93" w:rsidRDefault="00133B93" w:rsidP="00133B93">
      <w:pPr>
        <w:rPr>
          <w:ins w:id="759" w:author="Unknown"/>
          <w:b/>
          <w:bCs/>
          <w:sz w:val="28"/>
          <w:szCs w:val="28"/>
        </w:rPr>
      </w:pPr>
      <w:ins w:id="760" w:author="Unknown">
        <w:r w:rsidRPr="00133B93">
          <w:rPr>
            <w:b/>
            <w:bCs/>
            <w:sz w:val="28"/>
            <w:szCs w:val="28"/>
          </w:rPr>
          <w:t>Summary</w:t>
        </w:r>
      </w:ins>
    </w:p>
    <w:p w:rsidR="00133B93" w:rsidRPr="00133B93" w:rsidRDefault="00133B93" w:rsidP="00133B93">
      <w:pPr>
        <w:rPr>
          <w:ins w:id="761" w:author="Unknown"/>
          <w:sz w:val="28"/>
          <w:szCs w:val="28"/>
        </w:rPr>
      </w:pPr>
      <w:ins w:id="762" w:author="Unknown">
        <w:r w:rsidRPr="00133B93">
          <w:rPr>
            <w:sz w:val="28"/>
            <w:szCs w:val="28"/>
          </w:rPr>
          <w:t xml:space="preserve">We made an </w:t>
        </w:r>
        <w:r w:rsidRPr="00133B93">
          <w:rPr>
            <w:b/>
            <w:bCs/>
            <w:sz w:val="28"/>
            <w:szCs w:val="28"/>
          </w:rPr>
          <w:t>SQL Server</w:t>
        </w:r>
        <w:r w:rsidRPr="00133B93">
          <w:rPr>
            <w:sz w:val="28"/>
            <w:szCs w:val="28"/>
          </w:rPr>
          <w:t xml:space="preserve"> table combining two popular models for hierarchical data: </w:t>
        </w:r>
        <w:r w:rsidRPr="00133B93">
          <w:rPr>
            <w:b/>
            <w:bCs/>
            <w:sz w:val="28"/>
            <w:szCs w:val="28"/>
          </w:rPr>
          <w:t>adjacency list</w:t>
        </w:r>
        <w:r w:rsidRPr="00133B93">
          <w:rPr>
            <w:sz w:val="28"/>
            <w:szCs w:val="28"/>
          </w:rPr>
          <w:t xml:space="preserve"> and </w:t>
        </w:r>
        <w:r w:rsidRPr="00133B93">
          <w:rPr>
            <w:b/>
            <w:bCs/>
            <w:sz w:val="28"/>
            <w:szCs w:val="28"/>
          </w:rPr>
          <w:t>nested sets</w:t>
        </w:r>
        <w:r w:rsidRPr="00133B93">
          <w:rPr>
            <w:sz w:val="28"/>
            <w:szCs w:val="28"/>
          </w:rPr>
          <w:t xml:space="preserve"> and tested three most used queries against these data:</w:t>
        </w:r>
      </w:ins>
    </w:p>
    <w:p w:rsidR="00133B93" w:rsidRPr="00133B93" w:rsidRDefault="00133B93" w:rsidP="00133B93">
      <w:pPr>
        <w:numPr>
          <w:ilvl w:val="0"/>
          <w:numId w:val="3"/>
        </w:numPr>
        <w:rPr>
          <w:ins w:id="763" w:author="Unknown"/>
          <w:sz w:val="28"/>
          <w:szCs w:val="28"/>
        </w:rPr>
      </w:pPr>
      <w:ins w:id="764" w:author="Unknown">
        <w:r w:rsidRPr="00133B93">
          <w:rPr>
            <w:sz w:val="28"/>
            <w:szCs w:val="28"/>
          </w:rPr>
          <w:t>Find all descendants of a given node</w:t>
        </w:r>
      </w:ins>
    </w:p>
    <w:p w:rsidR="00133B93" w:rsidRPr="00133B93" w:rsidRDefault="00133B93" w:rsidP="00133B93">
      <w:pPr>
        <w:numPr>
          <w:ilvl w:val="0"/>
          <w:numId w:val="3"/>
        </w:numPr>
        <w:rPr>
          <w:ins w:id="765" w:author="Unknown"/>
          <w:sz w:val="28"/>
          <w:szCs w:val="28"/>
        </w:rPr>
      </w:pPr>
      <w:ins w:id="766" w:author="Unknown">
        <w:r w:rsidRPr="00133B93">
          <w:rPr>
            <w:sz w:val="28"/>
            <w:szCs w:val="28"/>
          </w:rPr>
          <w:t>Find all ancestors of a given node</w:t>
        </w:r>
      </w:ins>
    </w:p>
    <w:p w:rsidR="00133B93" w:rsidRPr="00133B93" w:rsidRDefault="00133B93" w:rsidP="00133B93">
      <w:pPr>
        <w:numPr>
          <w:ilvl w:val="0"/>
          <w:numId w:val="3"/>
        </w:numPr>
        <w:rPr>
          <w:ins w:id="767" w:author="Unknown"/>
          <w:sz w:val="28"/>
          <w:szCs w:val="28"/>
        </w:rPr>
      </w:pPr>
      <w:ins w:id="768" w:author="Unknown">
        <w:r w:rsidRPr="00133B93">
          <w:rPr>
            <w:sz w:val="28"/>
            <w:szCs w:val="28"/>
          </w:rPr>
          <w:t>Find all descendants of a given node up to a certain depth</w:t>
        </w:r>
      </w:ins>
    </w:p>
    <w:p w:rsidR="00133B93" w:rsidRPr="00133B93" w:rsidRDefault="00133B93" w:rsidP="00133B93">
      <w:pPr>
        <w:rPr>
          <w:ins w:id="769" w:author="Unknown"/>
          <w:sz w:val="28"/>
          <w:szCs w:val="28"/>
        </w:rPr>
      </w:pPr>
      <w:ins w:id="770" w:author="Unknown">
        <w:r w:rsidRPr="00133B93">
          <w:rPr>
            <w:sz w:val="28"/>
            <w:szCs w:val="28"/>
          </w:rPr>
          <w:t xml:space="preserve">As in the similar test for </w:t>
        </w:r>
        <w:proofErr w:type="spellStart"/>
        <w:r w:rsidRPr="00133B93">
          <w:rPr>
            <w:b/>
            <w:bCs/>
            <w:sz w:val="28"/>
            <w:szCs w:val="28"/>
          </w:rPr>
          <w:t>PostgreSQL</w:t>
        </w:r>
        <w:proofErr w:type="spellEnd"/>
        <w:r w:rsidRPr="00133B93">
          <w:rPr>
            <w:b/>
            <w:bCs/>
            <w:sz w:val="28"/>
            <w:szCs w:val="28"/>
          </w:rPr>
          <w:t xml:space="preserve"> 8.4</w:t>
        </w:r>
        <w:r w:rsidRPr="00133B93">
          <w:rPr>
            <w:sz w:val="28"/>
            <w:szCs w:val="28"/>
          </w:rPr>
          <w:t xml:space="preserve"> (conducted in the </w:t>
        </w:r>
        <w:r w:rsidRPr="00133B93">
          <w:rPr>
            <w:sz w:val="28"/>
            <w:szCs w:val="28"/>
          </w:rPr>
          <w:fldChar w:fldCharType="begin"/>
        </w:r>
        <w:r w:rsidRPr="00133B93">
          <w:rPr>
            <w:sz w:val="28"/>
            <w:szCs w:val="28"/>
          </w:rPr>
          <w:instrText xml:space="preserve"> HYPERLINK "http://explainextended.com/2009/09/24/adjacency-list-vs-nested-sets-postgresql/" </w:instrText>
        </w:r>
        <w:r w:rsidRPr="00133B93">
          <w:rPr>
            <w:sz w:val="28"/>
            <w:szCs w:val="28"/>
          </w:rPr>
          <w:fldChar w:fldCharType="separate"/>
        </w:r>
        <w:r w:rsidRPr="00133B93">
          <w:rPr>
            <w:rStyle w:val="Hyperlink"/>
            <w:sz w:val="28"/>
            <w:szCs w:val="28"/>
          </w:rPr>
          <w:t>previous article</w:t>
        </w:r>
        <w:r w:rsidRPr="00133B93">
          <w:rPr>
            <w:sz w:val="28"/>
            <w:szCs w:val="28"/>
          </w:rPr>
          <w:fldChar w:fldCharType="end"/>
        </w:r>
        <w:r w:rsidRPr="00133B93">
          <w:rPr>
            <w:sz w:val="28"/>
            <w:szCs w:val="28"/>
          </w:rPr>
          <w:t>), nested sets model has shown a little performance benefit for the first query (finding all descendants).</w:t>
        </w:r>
      </w:ins>
    </w:p>
    <w:p w:rsidR="00133B93" w:rsidRPr="00133B93" w:rsidRDefault="00133B93" w:rsidP="00133B93">
      <w:pPr>
        <w:rPr>
          <w:ins w:id="771" w:author="Unknown"/>
          <w:sz w:val="28"/>
          <w:szCs w:val="28"/>
        </w:rPr>
      </w:pPr>
      <w:ins w:id="772" w:author="Unknown">
        <w:r w:rsidRPr="00133B93">
          <w:rPr>
            <w:sz w:val="28"/>
            <w:szCs w:val="28"/>
          </w:rPr>
          <w:t xml:space="preserve">However, </w:t>
        </w:r>
        <w:r w:rsidRPr="00133B93">
          <w:rPr>
            <w:b/>
            <w:bCs/>
            <w:sz w:val="28"/>
            <w:szCs w:val="28"/>
          </w:rPr>
          <w:t>SQL Server</w:t>
        </w:r>
        <w:r w:rsidRPr="00133B93">
          <w:rPr>
            <w:sz w:val="28"/>
            <w:szCs w:val="28"/>
          </w:rPr>
          <w:t xml:space="preserve">, unlike </w:t>
        </w:r>
        <w:proofErr w:type="spellStart"/>
        <w:r w:rsidRPr="00133B93">
          <w:rPr>
            <w:b/>
            <w:bCs/>
            <w:sz w:val="28"/>
            <w:szCs w:val="28"/>
          </w:rPr>
          <w:t>PostgreSQL</w:t>
        </w:r>
        <w:proofErr w:type="spellEnd"/>
        <w:r w:rsidRPr="00133B93">
          <w:rPr>
            <w:sz w:val="28"/>
            <w:szCs w:val="28"/>
          </w:rPr>
          <w:t xml:space="preserve">, is not able to build in-memory bitmaps which makes nested loops (required for the queries </w:t>
        </w:r>
        <w:r w:rsidRPr="00133B93">
          <w:rPr>
            <w:b/>
            <w:bCs/>
            <w:sz w:val="28"/>
            <w:szCs w:val="28"/>
          </w:rPr>
          <w:t>2</w:t>
        </w:r>
        <w:r w:rsidRPr="00133B93">
          <w:rPr>
            <w:sz w:val="28"/>
            <w:szCs w:val="28"/>
          </w:rPr>
          <w:t xml:space="preserve"> and </w:t>
        </w:r>
        <w:r w:rsidRPr="00133B93">
          <w:rPr>
            <w:b/>
            <w:bCs/>
            <w:sz w:val="28"/>
            <w:szCs w:val="28"/>
          </w:rPr>
          <w:t>3</w:t>
        </w:r>
        <w:r w:rsidRPr="00133B93">
          <w:rPr>
            <w:sz w:val="28"/>
            <w:szCs w:val="28"/>
          </w:rPr>
          <w:t xml:space="preserve"> against the nested sets model) very inefficient.</w:t>
        </w:r>
      </w:ins>
    </w:p>
    <w:p w:rsidR="00133B93" w:rsidRPr="00133B93" w:rsidRDefault="00133B93" w:rsidP="00133B93">
      <w:pPr>
        <w:rPr>
          <w:ins w:id="773" w:author="Unknown"/>
          <w:sz w:val="28"/>
          <w:szCs w:val="28"/>
        </w:rPr>
      </w:pPr>
      <w:ins w:id="774" w:author="Unknown">
        <w:r w:rsidRPr="00133B93">
          <w:rPr>
            <w:sz w:val="28"/>
            <w:szCs w:val="28"/>
          </w:rPr>
          <w:t xml:space="preserve">This makes the nested sets model very slow for queries </w:t>
        </w:r>
        <w:r w:rsidRPr="00133B93">
          <w:rPr>
            <w:b/>
            <w:bCs/>
            <w:sz w:val="28"/>
            <w:szCs w:val="28"/>
          </w:rPr>
          <w:t>2</w:t>
        </w:r>
        <w:r w:rsidRPr="00133B93">
          <w:rPr>
            <w:sz w:val="28"/>
            <w:szCs w:val="28"/>
          </w:rPr>
          <w:t xml:space="preserve"> and </w:t>
        </w:r>
        <w:r w:rsidRPr="00133B93">
          <w:rPr>
            <w:b/>
            <w:bCs/>
            <w:sz w:val="28"/>
            <w:szCs w:val="28"/>
          </w:rPr>
          <w:t>3</w:t>
        </w:r>
        <w:r w:rsidRPr="00133B93">
          <w:rPr>
            <w:sz w:val="28"/>
            <w:szCs w:val="28"/>
          </w:rPr>
          <w:t xml:space="preserve"> in </w:t>
        </w:r>
        <w:r w:rsidRPr="00133B93">
          <w:rPr>
            <w:b/>
            <w:bCs/>
            <w:sz w:val="28"/>
            <w:szCs w:val="28"/>
          </w:rPr>
          <w:t>SQL Server</w:t>
        </w:r>
        <w:r w:rsidRPr="00133B93">
          <w:rPr>
            <w:sz w:val="28"/>
            <w:szCs w:val="28"/>
          </w:rPr>
          <w:t>. More or less significant number of records in the table makes these queries too slow to be of practical use.</w:t>
        </w:r>
      </w:ins>
    </w:p>
    <w:p w:rsidR="00133B93" w:rsidRPr="00133B93" w:rsidRDefault="00133B93" w:rsidP="00133B93">
      <w:pPr>
        <w:rPr>
          <w:ins w:id="775" w:author="Unknown"/>
          <w:sz w:val="28"/>
          <w:szCs w:val="28"/>
        </w:rPr>
      </w:pPr>
      <w:ins w:id="776" w:author="Unknown">
        <w:r w:rsidRPr="00133B93">
          <w:rPr>
            <w:sz w:val="28"/>
            <w:szCs w:val="28"/>
          </w:rPr>
          <w:t xml:space="preserve">Adjacency list, on the contrary, shows decent performance for the query </w:t>
        </w:r>
        <w:r w:rsidRPr="00133B93">
          <w:rPr>
            <w:b/>
            <w:bCs/>
            <w:sz w:val="28"/>
            <w:szCs w:val="28"/>
          </w:rPr>
          <w:t>1</w:t>
        </w:r>
        <w:r w:rsidRPr="00133B93">
          <w:rPr>
            <w:sz w:val="28"/>
            <w:szCs w:val="28"/>
          </w:rPr>
          <w:t xml:space="preserve"> and amazing performance for the queries </w:t>
        </w:r>
        <w:r w:rsidRPr="00133B93">
          <w:rPr>
            <w:b/>
            <w:bCs/>
            <w:sz w:val="28"/>
            <w:szCs w:val="28"/>
          </w:rPr>
          <w:t>2</w:t>
        </w:r>
        <w:r w:rsidRPr="00133B93">
          <w:rPr>
            <w:sz w:val="28"/>
            <w:szCs w:val="28"/>
          </w:rPr>
          <w:t xml:space="preserve"> and </w:t>
        </w:r>
        <w:r w:rsidRPr="00133B93">
          <w:rPr>
            <w:b/>
            <w:bCs/>
            <w:sz w:val="28"/>
            <w:szCs w:val="28"/>
          </w:rPr>
          <w:t>3</w:t>
        </w:r>
        <w:r w:rsidRPr="00133B93">
          <w:rPr>
            <w:sz w:val="28"/>
            <w:szCs w:val="28"/>
          </w:rPr>
          <w:t>.</w:t>
        </w:r>
      </w:ins>
    </w:p>
    <w:p w:rsidR="00133B93" w:rsidRPr="00133B93" w:rsidRDefault="00133B93" w:rsidP="00133B93">
      <w:pPr>
        <w:rPr>
          <w:ins w:id="777" w:author="Unknown"/>
          <w:sz w:val="28"/>
          <w:szCs w:val="28"/>
        </w:rPr>
      </w:pPr>
      <w:ins w:id="778" w:author="Unknown">
        <w:r w:rsidRPr="00133B93">
          <w:rPr>
            <w:sz w:val="28"/>
            <w:szCs w:val="28"/>
          </w:rPr>
          <w:t xml:space="preserve">This fact, along with the simplicity of adjacency list implementation and management, make </w:t>
        </w:r>
        <w:r w:rsidRPr="00133B93">
          <w:rPr>
            <w:b/>
            <w:bCs/>
            <w:sz w:val="28"/>
            <w:szCs w:val="28"/>
          </w:rPr>
          <w:t>adjacency list</w:t>
        </w:r>
        <w:r w:rsidRPr="00133B93">
          <w:rPr>
            <w:sz w:val="28"/>
            <w:szCs w:val="28"/>
          </w:rPr>
          <w:t xml:space="preserve"> a preferred way to store hierarchical data in </w:t>
        </w:r>
        <w:r w:rsidRPr="00133B93">
          <w:rPr>
            <w:b/>
            <w:bCs/>
            <w:sz w:val="28"/>
            <w:szCs w:val="28"/>
          </w:rPr>
          <w:t>SQL Server</w:t>
        </w:r>
        <w:r w:rsidRPr="00133B93">
          <w:rPr>
            <w:sz w:val="28"/>
            <w:szCs w:val="28"/>
          </w:rPr>
          <w:t xml:space="preserve"> versions that support recursive </w:t>
        </w:r>
        <w:proofErr w:type="gramStart"/>
        <w:r w:rsidRPr="00133B93">
          <w:rPr>
            <w:b/>
            <w:bCs/>
            <w:sz w:val="28"/>
            <w:szCs w:val="28"/>
          </w:rPr>
          <w:t>CTE</w:t>
        </w:r>
        <w:r w:rsidRPr="00133B93">
          <w:rPr>
            <w:sz w:val="28"/>
            <w:szCs w:val="28"/>
          </w:rPr>
          <w:t>s, that</w:t>
        </w:r>
        <w:proofErr w:type="gramEnd"/>
        <w:r w:rsidRPr="00133B93">
          <w:rPr>
            <w:sz w:val="28"/>
            <w:szCs w:val="28"/>
          </w:rPr>
          <w:t xml:space="preserve"> is versions from </w:t>
        </w:r>
        <w:r w:rsidRPr="00133B93">
          <w:rPr>
            <w:b/>
            <w:bCs/>
            <w:sz w:val="28"/>
            <w:szCs w:val="28"/>
          </w:rPr>
          <w:t>2005</w:t>
        </w:r>
        <w:r w:rsidRPr="00133B93">
          <w:rPr>
            <w:sz w:val="28"/>
            <w:szCs w:val="28"/>
          </w:rPr>
          <w:t xml:space="preserve"> onwards.</w:t>
        </w:r>
      </w:ins>
    </w:p>
    <w:p w:rsidR="00133B93" w:rsidRPr="00133B93" w:rsidRDefault="00133B93" w:rsidP="00133B93">
      <w:pPr>
        <w:rPr>
          <w:ins w:id="779" w:author="Unknown"/>
          <w:b/>
          <w:bCs/>
          <w:sz w:val="28"/>
          <w:szCs w:val="28"/>
        </w:rPr>
      </w:pPr>
      <w:ins w:id="780" w:author="Unknown">
        <w:r w:rsidRPr="00133B93">
          <w:rPr>
            <w:b/>
            <w:bCs/>
            <w:sz w:val="28"/>
            <w:szCs w:val="28"/>
          </w:rPr>
          <w:t>Share this:</w:t>
        </w:r>
      </w:ins>
    </w:p>
    <w:p w:rsidR="00133B93" w:rsidRPr="00133B93" w:rsidRDefault="00133B93" w:rsidP="00133B93">
      <w:pPr>
        <w:numPr>
          <w:ilvl w:val="0"/>
          <w:numId w:val="4"/>
        </w:numPr>
        <w:rPr>
          <w:ins w:id="781" w:author="Unknown"/>
          <w:sz w:val="28"/>
          <w:szCs w:val="28"/>
        </w:rPr>
      </w:pPr>
      <w:ins w:id="782" w:author="Unknown">
        <w:r w:rsidRPr="00133B93">
          <w:rPr>
            <w:sz w:val="28"/>
            <w:szCs w:val="28"/>
          </w:rPr>
          <w:lastRenderedPageBreak/>
          <w:fldChar w:fldCharType="begin"/>
        </w:r>
        <w:r w:rsidRPr="00133B93">
          <w:rPr>
            <w:sz w:val="28"/>
            <w:szCs w:val="28"/>
          </w:rPr>
          <w:instrText xml:space="preserve"> HYPERLINK "http://explainextended.com/2009/09/25/adjacency-list-vs-nested-sets-sql-server/?share=facebook&amp;nb=1" \o "Share on Facebook" \t "_blank" </w:instrText>
        </w:r>
        <w:r w:rsidRPr="00133B93">
          <w:rPr>
            <w:sz w:val="28"/>
            <w:szCs w:val="28"/>
          </w:rPr>
          <w:fldChar w:fldCharType="separate"/>
        </w:r>
        <w:r w:rsidRPr="00133B93">
          <w:rPr>
            <w:rStyle w:val="Hyperlink"/>
            <w:sz w:val="28"/>
            <w:szCs w:val="28"/>
          </w:rPr>
          <w:t>Facebook2</w:t>
        </w:r>
        <w:r w:rsidRPr="00133B93">
          <w:rPr>
            <w:sz w:val="28"/>
            <w:szCs w:val="28"/>
          </w:rPr>
          <w:fldChar w:fldCharType="end"/>
        </w:r>
      </w:ins>
    </w:p>
    <w:p w:rsidR="00133B93" w:rsidRPr="00133B93" w:rsidRDefault="00133B93" w:rsidP="00133B93">
      <w:pPr>
        <w:numPr>
          <w:ilvl w:val="0"/>
          <w:numId w:val="4"/>
        </w:numPr>
        <w:rPr>
          <w:ins w:id="783" w:author="Unknown"/>
          <w:sz w:val="28"/>
          <w:szCs w:val="28"/>
        </w:rPr>
      </w:pPr>
      <w:ins w:id="784" w:author="Unknown">
        <w:r w:rsidRPr="00133B93">
          <w:rPr>
            <w:sz w:val="28"/>
            <w:szCs w:val="28"/>
          </w:rPr>
          <w:fldChar w:fldCharType="begin"/>
        </w:r>
        <w:r w:rsidRPr="00133B93">
          <w:rPr>
            <w:sz w:val="28"/>
            <w:szCs w:val="28"/>
          </w:rPr>
          <w:instrText xml:space="preserve"> HYPERLINK "http://explainextended.com/2009/09/25/adjacency-list-vs-nested-sets-sql-server/?share=twitter&amp;nb=1" \o "Click to share on Twitter" \t "_blank" </w:instrText>
        </w:r>
        <w:r w:rsidRPr="00133B93">
          <w:rPr>
            <w:sz w:val="28"/>
            <w:szCs w:val="28"/>
          </w:rPr>
          <w:fldChar w:fldCharType="separate"/>
        </w:r>
        <w:r w:rsidRPr="00133B93">
          <w:rPr>
            <w:rStyle w:val="Hyperlink"/>
            <w:sz w:val="28"/>
            <w:szCs w:val="28"/>
          </w:rPr>
          <w:t>Twitter</w:t>
        </w:r>
        <w:r w:rsidRPr="00133B93">
          <w:rPr>
            <w:sz w:val="28"/>
            <w:szCs w:val="28"/>
          </w:rPr>
          <w:fldChar w:fldCharType="end"/>
        </w:r>
      </w:ins>
    </w:p>
    <w:p w:rsidR="00133B93" w:rsidRPr="00133B93" w:rsidRDefault="00133B93" w:rsidP="00133B93">
      <w:pPr>
        <w:numPr>
          <w:ilvl w:val="0"/>
          <w:numId w:val="4"/>
        </w:numPr>
        <w:rPr>
          <w:ins w:id="785" w:author="Unknown"/>
          <w:sz w:val="28"/>
          <w:szCs w:val="28"/>
        </w:rPr>
      </w:pPr>
    </w:p>
    <w:p w:rsidR="00133B93" w:rsidRPr="00133B93" w:rsidRDefault="00133B93" w:rsidP="00133B93">
      <w:pPr>
        <w:rPr>
          <w:ins w:id="786" w:author="Unknown"/>
          <w:sz w:val="28"/>
          <w:szCs w:val="28"/>
        </w:rPr>
      </w:pPr>
      <w:ins w:id="787" w:author="Unknown">
        <w:r w:rsidRPr="00133B93">
          <w:rPr>
            <w:sz w:val="28"/>
            <w:szCs w:val="28"/>
          </w:rPr>
          <w:t xml:space="preserve">Written by </w:t>
        </w:r>
        <w:proofErr w:type="spellStart"/>
        <w:r w:rsidRPr="00133B93">
          <w:rPr>
            <w:sz w:val="28"/>
            <w:szCs w:val="28"/>
          </w:rPr>
          <w:t>Quassnoi</w:t>
        </w:r>
        <w:proofErr w:type="spellEnd"/>
        <w:r w:rsidRPr="00133B93">
          <w:rPr>
            <w:sz w:val="28"/>
            <w:szCs w:val="28"/>
          </w:rPr>
          <w:t xml:space="preserve"> </w:t>
        </w:r>
      </w:ins>
    </w:p>
    <w:p w:rsidR="00133B93" w:rsidRPr="00133B93" w:rsidRDefault="00133B93" w:rsidP="00133B93">
      <w:pPr>
        <w:rPr>
          <w:ins w:id="788" w:author="Unknown"/>
          <w:sz w:val="28"/>
          <w:szCs w:val="28"/>
        </w:rPr>
      </w:pPr>
      <w:ins w:id="789" w:author="Unknown">
        <w:r w:rsidRPr="00133B93">
          <w:rPr>
            <w:sz w:val="28"/>
            <w:szCs w:val="28"/>
          </w:rPr>
          <w:t>September 25th, 2009 at 11:00 pm</w:t>
        </w:r>
      </w:ins>
    </w:p>
    <w:p w:rsidR="00133B93" w:rsidRPr="00133B93" w:rsidRDefault="00133B93" w:rsidP="00133B93">
      <w:pPr>
        <w:rPr>
          <w:ins w:id="790" w:author="Unknown"/>
          <w:sz w:val="28"/>
          <w:szCs w:val="28"/>
        </w:rPr>
      </w:pPr>
      <w:ins w:id="791" w:author="Unknown">
        <w:r w:rsidRPr="00133B93">
          <w:rPr>
            <w:sz w:val="28"/>
            <w:szCs w:val="28"/>
          </w:rPr>
          <w:t xml:space="preserve">Posted in </w:t>
        </w:r>
        <w:r w:rsidRPr="00133B93">
          <w:rPr>
            <w:sz w:val="28"/>
            <w:szCs w:val="28"/>
          </w:rPr>
          <w:fldChar w:fldCharType="begin"/>
        </w:r>
        <w:r w:rsidRPr="00133B93">
          <w:rPr>
            <w:sz w:val="28"/>
            <w:szCs w:val="28"/>
          </w:rPr>
          <w:instrText xml:space="preserve"> HYPERLINK "http://explainextended.com/category/sqlserver/" </w:instrText>
        </w:r>
        <w:r w:rsidRPr="00133B93">
          <w:rPr>
            <w:sz w:val="28"/>
            <w:szCs w:val="28"/>
          </w:rPr>
          <w:fldChar w:fldCharType="separate"/>
        </w:r>
        <w:r w:rsidRPr="00133B93">
          <w:rPr>
            <w:rStyle w:val="Hyperlink"/>
            <w:sz w:val="28"/>
            <w:szCs w:val="28"/>
          </w:rPr>
          <w:t>SQL Server</w:t>
        </w:r>
        <w:r w:rsidRPr="00133B93">
          <w:rPr>
            <w:sz w:val="28"/>
            <w:szCs w:val="28"/>
          </w:rPr>
          <w:fldChar w:fldCharType="end"/>
        </w:r>
      </w:ins>
    </w:p>
    <w:p w:rsidR="00133B93" w:rsidRPr="00133B93" w:rsidRDefault="00133B93" w:rsidP="00133B93">
      <w:pPr>
        <w:rPr>
          <w:ins w:id="792" w:author="Unknown"/>
          <w:sz w:val="28"/>
          <w:szCs w:val="28"/>
        </w:rPr>
      </w:pPr>
      <w:ins w:id="793" w:author="Unknown">
        <w:r w:rsidRPr="00133B93">
          <w:rPr>
            <w:sz w:val="28"/>
            <w:szCs w:val="28"/>
          </w:rPr>
          <w:t xml:space="preserve">« </w:t>
        </w:r>
        <w:r w:rsidRPr="00133B93">
          <w:rPr>
            <w:sz w:val="28"/>
            <w:szCs w:val="28"/>
          </w:rPr>
          <w:fldChar w:fldCharType="begin"/>
        </w:r>
        <w:r w:rsidRPr="00133B93">
          <w:rPr>
            <w:sz w:val="28"/>
            <w:szCs w:val="28"/>
          </w:rPr>
          <w:instrText xml:space="preserve"> HYPERLINK "http://explainextended.com/2009/09/24/adjacency-list-vs-nested-sets-postgresql/" </w:instrText>
        </w:r>
        <w:r w:rsidRPr="00133B93">
          <w:rPr>
            <w:sz w:val="28"/>
            <w:szCs w:val="28"/>
          </w:rPr>
          <w:fldChar w:fldCharType="separate"/>
        </w:r>
        <w:r w:rsidRPr="00133B93">
          <w:rPr>
            <w:rStyle w:val="Hyperlink"/>
            <w:sz w:val="28"/>
            <w:szCs w:val="28"/>
          </w:rPr>
          <w:t xml:space="preserve">Adjacency list vs. nested sets: </w:t>
        </w:r>
        <w:proofErr w:type="spellStart"/>
        <w:r w:rsidRPr="00133B93">
          <w:rPr>
            <w:rStyle w:val="Hyperlink"/>
            <w:sz w:val="28"/>
            <w:szCs w:val="28"/>
          </w:rPr>
          <w:t>PostgreSQL</w:t>
        </w:r>
        <w:proofErr w:type="spellEnd"/>
        <w:r w:rsidRPr="00133B93">
          <w:rPr>
            <w:sz w:val="28"/>
            <w:szCs w:val="28"/>
          </w:rPr>
          <w:fldChar w:fldCharType="end"/>
        </w:r>
      </w:ins>
    </w:p>
    <w:p w:rsidR="00133B93" w:rsidRPr="00133B93" w:rsidRDefault="00133B93" w:rsidP="00133B93">
      <w:pPr>
        <w:rPr>
          <w:ins w:id="794" w:author="Unknown"/>
          <w:sz w:val="28"/>
          <w:szCs w:val="28"/>
        </w:rPr>
      </w:pPr>
      <w:ins w:id="795" w:author="Unknown">
        <w:r w:rsidRPr="00133B93">
          <w:rPr>
            <w:sz w:val="28"/>
            <w:szCs w:val="28"/>
          </w:rPr>
          <w:fldChar w:fldCharType="begin"/>
        </w:r>
        <w:r w:rsidRPr="00133B93">
          <w:rPr>
            <w:sz w:val="28"/>
            <w:szCs w:val="28"/>
          </w:rPr>
          <w:instrText xml:space="preserve"> HYPERLINK "http://explainextended.com/2009/09/28/adjacency-list-vs-nested-sets-oracle/" </w:instrText>
        </w:r>
        <w:r w:rsidRPr="00133B93">
          <w:rPr>
            <w:sz w:val="28"/>
            <w:szCs w:val="28"/>
          </w:rPr>
          <w:fldChar w:fldCharType="separate"/>
        </w:r>
        <w:r w:rsidRPr="00133B93">
          <w:rPr>
            <w:rStyle w:val="Hyperlink"/>
            <w:sz w:val="28"/>
            <w:szCs w:val="28"/>
          </w:rPr>
          <w:t>Adjacency list vs. nested sets: Oracle</w:t>
        </w:r>
        <w:r w:rsidRPr="00133B93">
          <w:rPr>
            <w:sz w:val="28"/>
            <w:szCs w:val="28"/>
          </w:rPr>
          <w:fldChar w:fldCharType="end"/>
        </w:r>
        <w:r w:rsidRPr="00133B93">
          <w:rPr>
            <w:sz w:val="28"/>
            <w:szCs w:val="28"/>
          </w:rPr>
          <w:t xml:space="preserve"> »</w:t>
        </w:r>
      </w:ins>
    </w:p>
    <w:p w:rsidR="00133B93" w:rsidRPr="00133B93" w:rsidRDefault="00133B93" w:rsidP="00133B93">
      <w:pPr>
        <w:rPr>
          <w:ins w:id="796" w:author="Unknown"/>
          <w:b/>
          <w:bCs/>
          <w:sz w:val="28"/>
          <w:szCs w:val="28"/>
        </w:rPr>
      </w:pPr>
      <w:bookmarkStart w:id="797" w:name="comments"/>
      <w:bookmarkEnd w:id="797"/>
      <w:ins w:id="798" w:author="Unknown">
        <w:r w:rsidRPr="00133B93">
          <w:rPr>
            <w:b/>
            <w:bCs/>
            <w:sz w:val="28"/>
            <w:szCs w:val="28"/>
          </w:rPr>
          <w:t>5 Responses to 'Adjacency list vs. nested sets: SQL Server'</w:t>
        </w:r>
      </w:ins>
    </w:p>
    <w:p w:rsidR="00133B93" w:rsidRPr="00133B93" w:rsidRDefault="00133B93" w:rsidP="00133B93">
      <w:pPr>
        <w:rPr>
          <w:ins w:id="799" w:author="Unknown"/>
          <w:sz w:val="28"/>
          <w:szCs w:val="28"/>
        </w:rPr>
      </w:pPr>
      <w:ins w:id="800" w:author="Unknown">
        <w:r w:rsidRPr="00133B93">
          <w:rPr>
            <w:sz w:val="28"/>
            <w:szCs w:val="28"/>
          </w:rPr>
          <w:t xml:space="preserve">Subscribe to comments with </w:t>
        </w:r>
        <w:r w:rsidRPr="00133B93">
          <w:rPr>
            <w:sz w:val="28"/>
            <w:szCs w:val="28"/>
          </w:rPr>
          <w:fldChar w:fldCharType="begin"/>
        </w:r>
        <w:r w:rsidRPr="00133B93">
          <w:rPr>
            <w:sz w:val="28"/>
            <w:szCs w:val="28"/>
          </w:rPr>
          <w:instrText xml:space="preserve"> HYPERLINK "http://explainextended.com/2009/09/25/adjacency-list-vs-nested-sets-sql-server/feed/" </w:instrText>
        </w:r>
        <w:r w:rsidRPr="00133B93">
          <w:rPr>
            <w:sz w:val="28"/>
            <w:szCs w:val="28"/>
          </w:rPr>
          <w:fldChar w:fldCharType="separate"/>
        </w:r>
        <w:r w:rsidRPr="00133B93">
          <w:rPr>
            <w:rStyle w:val="Hyperlink"/>
            <w:sz w:val="28"/>
            <w:szCs w:val="28"/>
          </w:rPr>
          <w:t>RSS</w:t>
        </w:r>
        <w:r w:rsidRPr="00133B93">
          <w:rPr>
            <w:sz w:val="28"/>
            <w:szCs w:val="28"/>
          </w:rPr>
          <w:fldChar w:fldCharType="end"/>
        </w:r>
        <w:r w:rsidRPr="00133B93">
          <w:rPr>
            <w:sz w:val="28"/>
            <w:szCs w:val="28"/>
          </w:rPr>
          <w:t xml:space="preserve"> </w:t>
        </w:r>
      </w:ins>
    </w:p>
    <w:p w:rsidR="00133B93" w:rsidRPr="00133B93" w:rsidRDefault="00133B93" w:rsidP="00133B93">
      <w:pPr>
        <w:numPr>
          <w:ilvl w:val="0"/>
          <w:numId w:val="5"/>
        </w:numPr>
        <w:rPr>
          <w:ins w:id="801" w:author="Unknown"/>
          <w:sz w:val="28"/>
          <w:szCs w:val="28"/>
        </w:rPr>
      </w:pPr>
      <w:ins w:id="802" w:author="Unknown">
        <w:r w:rsidRPr="00133B93">
          <w:rPr>
            <w:sz w:val="28"/>
            <w:szCs w:val="28"/>
          </w:rPr>
          <w:t xml:space="preserve">Hi </w:t>
        </w:r>
        <w:proofErr w:type="spellStart"/>
        <w:r w:rsidRPr="00133B93">
          <w:rPr>
            <w:sz w:val="28"/>
            <w:szCs w:val="28"/>
          </w:rPr>
          <w:t>Quassnoi</w:t>
        </w:r>
        <w:proofErr w:type="spellEnd"/>
        <w:r w:rsidRPr="00133B93">
          <w:rPr>
            <w:sz w:val="28"/>
            <w:szCs w:val="28"/>
          </w:rPr>
          <w:t>,</w:t>
        </w:r>
      </w:ins>
    </w:p>
    <w:p w:rsidR="00133B93" w:rsidRPr="00133B93" w:rsidRDefault="00133B93" w:rsidP="00133B93">
      <w:pPr>
        <w:rPr>
          <w:ins w:id="803" w:author="Unknown"/>
          <w:sz w:val="28"/>
          <w:szCs w:val="28"/>
        </w:rPr>
      </w:pPr>
      <w:ins w:id="804" w:author="Unknown">
        <w:r w:rsidRPr="00133B93">
          <w:rPr>
            <w:sz w:val="28"/>
            <w:szCs w:val="28"/>
          </w:rPr>
          <w:t>Excellent article, I appreciate the depth to which you’ve investigated these structures. I’ve learned a great deal from reading this and other articles on your site. Most impressive!</w:t>
        </w:r>
      </w:ins>
    </w:p>
    <w:p w:rsidR="00133B93" w:rsidRPr="00133B93" w:rsidRDefault="00133B93" w:rsidP="00133B93">
      <w:pPr>
        <w:rPr>
          <w:ins w:id="805" w:author="Unknown"/>
          <w:sz w:val="28"/>
          <w:szCs w:val="28"/>
        </w:rPr>
      </w:pPr>
      <w:ins w:id="806" w:author="Unknown">
        <w:r w:rsidRPr="00133B93">
          <w:rPr>
            <w:sz w:val="28"/>
            <w:szCs w:val="28"/>
          </w:rPr>
          <w:t>I would like to understand further about your nested loop setup. I’ve made a few adjustments which result in much better performance (I’m speaking in relative terms as our equipment I’m sure is different), and would like your thoughts about what I’ve done.</w:t>
        </w:r>
      </w:ins>
    </w:p>
    <w:p w:rsidR="00133B93" w:rsidRPr="00133B93" w:rsidRDefault="00133B93" w:rsidP="00133B93">
      <w:pPr>
        <w:rPr>
          <w:ins w:id="807" w:author="Unknown"/>
          <w:sz w:val="28"/>
          <w:szCs w:val="28"/>
        </w:rPr>
      </w:pPr>
      <w:ins w:id="808" w:author="Unknown">
        <w:r w:rsidRPr="00133B93">
          <w:rPr>
            <w:sz w:val="28"/>
            <w:szCs w:val="28"/>
          </w:rPr>
          <w:t xml:space="preserve">First, in the environment I’m in (non-dag bills of materials (BOMs)), the most common use cases differ from what you have described. I would agree that “all descendants” is one case, and that “all ancestors” is another, but I would remove “descendants to a particular level” completely from the list (not just move it down in priority), and replace it with “immediate descendants”. Here is why. With a BOM, if the current row is called an “assembly”, then descendants can either be another “assembly” or a “component”. I will define an assembly as that which is made up of a collection of components. This fits well into the model of the tree </w:t>
        </w:r>
        <w:r w:rsidRPr="00133B93">
          <w:rPr>
            <w:sz w:val="28"/>
            <w:szCs w:val="28"/>
          </w:rPr>
          <w:lastRenderedPageBreak/>
          <w:t xml:space="preserve">structure, where components are leaf nodes and assemblies are non-leaf nodes. If we want to see a BOM for a given assembly, then we want “immediate descendants”, as it allows us to collect all the parts (assemblies or components) that we need to make the current assembly. If we wanted to see _everything_ that went into the highest level assembly, then we want “all descendants”. If we drill to a fixed layer, we get neither of these desired results, instead, </w:t>
        </w:r>
        <w:proofErr w:type="spellStart"/>
        <w:proofErr w:type="gramStart"/>
        <w:r w:rsidRPr="00133B93">
          <w:rPr>
            <w:sz w:val="28"/>
            <w:szCs w:val="28"/>
          </w:rPr>
          <w:t>its</w:t>
        </w:r>
        <w:proofErr w:type="spellEnd"/>
        <w:proofErr w:type="gramEnd"/>
        <w:r w:rsidRPr="00133B93">
          <w:rPr>
            <w:sz w:val="28"/>
            <w:szCs w:val="28"/>
          </w:rPr>
          <w:t xml:space="preserve"> a useless mix.</w:t>
        </w:r>
      </w:ins>
    </w:p>
    <w:p w:rsidR="00133B93" w:rsidRPr="00133B93" w:rsidRDefault="00133B93" w:rsidP="00133B93">
      <w:pPr>
        <w:rPr>
          <w:ins w:id="809" w:author="Unknown"/>
          <w:sz w:val="28"/>
          <w:szCs w:val="28"/>
        </w:rPr>
      </w:pPr>
      <w:ins w:id="810" w:author="Unknown">
        <w:r w:rsidRPr="00133B93">
          <w:rPr>
            <w:sz w:val="28"/>
            <w:szCs w:val="28"/>
          </w:rPr>
          <w:t xml:space="preserve">Perhaps in some environments that have completely balanced hierarchies, the specific level is desired, but in this one </w:t>
        </w:r>
        <w:proofErr w:type="spellStart"/>
        <w:r w:rsidRPr="00133B93">
          <w:rPr>
            <w:sz w:val="28"/>
            <w:szCs w:val="28"/>
          </w:rPr>
          <w:t>its</w:t>
        </w:r>
        <w:proofErr w:type="spellEnd"/>
        <w:r w:rsidRPr="00133B93">
          <w:rPr>
            <w:sz w:val="28"/>
            <w:szCs w:val="28"/>
          </w:rPr>
          <w:t xml:space="preserve"> not. In fact, if the hierarchies were completely balanced, then would you need something so flexible as the nested loop or the adjacency list anyway?</w:t>
        </w:r>
      </w:ins>
    </w:p>
    <w:p w:rsidR="00133B93" w:rsidRPr="00133B93" w:rsidRDefault="00133B93" w:rsidP="00133B93">
      <w:pPr>
        <w:rPr>
          <w:ins w:id="811" w:author="Unknown"/>
          <w:sz w:val="28"/>
          <w:szCs w:val="28"/>
        </w:rPr>
      </w:pPr>
      <w:ins w:id="812" w:author="Unknown">
        <w:r w:rsidRPr="00133B93">
          <w:rPr>
            <w:sz w:val="28"/>
            <w:szCs w:val="28"/>
          </w:rPr>
          <w:t>Another note about this first point, when you have the environment where you don’t need the “particular level” query at all, the need for recursion goes away and allows MySQL and other non-recursive engines to play in the game again.</w:t>
        </w:r>
      </w:ins>
    </w:p>
    <w:p w:rsidR="00133B93" w:rsidRPr="00133B93" w:rsidRDefault="00133B93" w:rsidP="00133B93">
      <w:pPr>
        <w:rPr>
          <w:ins w:id="813" w:author="Unknown"/>
          <w:sz w:val="28"/>
          <w:szCs w:val="28"/>
        </w:rPr>
      </w:pPr>
      <w:ins w:id="814" w:author="Unknown">
        <w:r w:rsidRPr="00133B93">
          <w:rPr>
            <w:sz w:val="28"/>
            <w:szCs w:val="28"/>
          </w:rPr>
          <w:t xml:space="preserve">Next, if we stick with your nested loop query for “all ancestors”, the addition of an index on both </w:t>
        </w:r>
        <w:proofErr w:type="spellStart"/>
        <w:r w:rsidRPr="00133B93">
          <w:rPr>
            <w:sz w:val="28"/>
            <w:szCs w:val="28"/>
          </w:rPr>
          <w:t>lft</w:t>
        </w:r>
        <w:proofErr w:type="spellEnd"/>
        <w:r w:rsidRPr="00133B93">
          <w:rPr>
            <w:sz w:val="28"/>
            <w:szCs w:val="28"/>
          </w:rPr>
          <w:t xml:space="preserve"> and </w:t>
        </w:r>
        <w:proofErr w:type="spellStart"/>
        <w:r w:rsidRPr="00133B93">
          <w:rPr>
            <w:sz w:val="28"/>
            <w:szCs w:val="28"/>
          </w:rPr>
          <w:t>rgt</w:t>
        </w:r>
        <w:proofErr w:type="spellEnd"/>
        <w:r w:rsidRPr="00133B93">
          <w:rPr>
            <w:sz w:val="28"/>
            <w:szCs w:val="28"/>
          </w:rPr>
          <w:t xml:space="preserve"> columns improved my performance by </w:t>
        </w:r>
        <w:proofErr w:type="gramStart"/>
        <w:r w:rsidRPr="00133B93">
          <w:rPr>
            <w:sz w:val="28"/>
            <w:szCs w:val="28"/>
          </w:rPr>
          <w:t>~15x</w:t>
        </w:r>
        <w:proofErr w:type="gramEnd"/>
        <w:r w:rsidRPr="00133B93">
          <w:rPr>
            <w:sz w:val="28"/>
            <w:szCs w:val="28"/>
          </w:rPr>
          <w:t xml:space="preserve">. Something </w:t>
        </w:r>
        <w:proofErr w:type="gramStart"/>
        <w:r w:rsidRPr="00133B93">
          <w:rPr>
            <w:sz w:val="28"/>
            <w:szCs w:val="28"/>
          </w:rPr>
          <w:t>like</w:t>
        </w:r>
        <w:proofErr w:type="gramEnd"/>
        <w:r w:rsidRPr="00133B93">
          <w:rPr>
            <w:sz w:val="28"/>
            <w:szCs w:val="28"/>
          </w:rPr>
          <w:t xml:space="preserve"> this:</w:t>
        </w:r>
      </w:ins>
    </w:p>
    <w:p w:rsidR="00133B93" w:rsidRPr="00133B93" w:rsidRDefault="00133B93" w:rsidP="00133B93">
      <w:pPr>
        <w:rPr>
          <w:ins w:id="815" w:author="Unknown"/>
          <w:sz w:val="28"/>
          <w:szCs w:val="28"/>
        </w:rPr>
      </w:pPr>
      <w:ins w:id="816" w:author="Unknown">
        <w:r w:rsidRPr="00133B93">
          <w:rPr>
            <w:sz w:val="28"/>
            <w:szCs w:val="28"/>
          </w:rPr>
          <w:t xml:space="preserve">CREATE NONCLUSTERED INDEX </w:t>
        </w:r>
        <w:proofErr w:type="spellStart"/>
        <w:r w:rsidRPr="00133B93">
          <w:rPr>
            <w:sz w:val="28"/>
            <w:szCs w:val="28"/>
          </w:rPr>
          <w:t>IX_hierarchy_lft_rgt</w:t>
        </w:r>
        <w:proofErr w:type="spellEnd"/>
        <w:r w:rsidRPr="00133B93">
          <w:rPr>
            <w:sz w:val="28"/>
            <w:szCs w:val="28"/>
          </w:rPr>
          <w:t xml:space="preserve"> ON [20090925_nested].</w:t>
        </w:r>
        <w:proofErr w:type="spellStart"/>
        <w:r w:rsidRPr="00133B93">
          <w:rPr>
            <w:sz w:val="28"/>
            <w:szCs w:val="28"/>
          </w:rPr>
          <w:t>t_hierarchy</w:t>
        </w:r>
        <w:proofErr w:type="spellEnd"/>
        <w:r w:rsidRPr="00133B93">
          <w:rPr>
            <w:sz w:val="28"/>
            <w:szCs w:val="28"/>
          </w:rPr>
          <w:t xml:space="preserve"> (</w:t>
        </w:r>
        <w:proofErr w:type="spellStart"/>
        <w:r w:rsidRPr="00133B93">
          <w:rPr>
            <w:sz w:val="28"/>
            <w:szCs w:val="28"/>
          </w:rPr>
          <w:t>lft</w:t>
        </w:r>
        <w:proofErr w:type="gramStart"/>
        <w:r w:rsidRPr="00133B93">
          <w:rPr>
            <w:sz w:val="28"/>
            <w:szCs w:val="28"/>
          </w:rPr>
          <w:t>,rgt</w:t>
        </w:r>
        <w:proofErr w:type="spellEnd"/>
        <w:proofErr w:type="gramEnd"/>
        <w:r w:rsidRPr="00133B93">
          <w:rPr>
            <w:sz w:val="28"/>
            <w:szCs w:val="28"/>
          </w:rPr>
          <w:t>)</w:t>
        </w:r>
      </w:ins>
    </w:p>
    <w:p w:rsidR="00133B93" w:rsidRPr="00133B93" w:rsidRDefault="00133B93" w:rsidP="00133B93">
      <w:pPr>
        <w:rPr>
          <w:ins w:id="817" w:author="Unknown"/>
          <w:sz w:val="28"/>
          <w:szCs w:val="28"/>
        </w:rPr>
      </w:pPr>
      <w:ins w:id="818" w:author="Unknown">
        <w:r w:rsidRPr="00133B93">
          <w:rPr>
            <w:sz w:val="28"/>
            <w:szCs w:val="28"/>
          </w:rPr>
          <w:t>Finally, the nested loop query for “all ancestors” should be simpler than what you have designed because there really is no need to join anything here (AFAIK). It should be just two comparisons in the WHERE clause:</w:t>
        </w:r>
      </w:ins>
    </w:p>
    <w:p w:rsidR="00133B93" w:rsidRPr="00133B93" w:rsidRDefault="00133B93" w:rsidP="00133B93">
      <w:pPr>
        <w:rPr>
          <w:ins w:id="819" w:author="Unknown"/>
          <w:sz w:val="28"/>
          <w:szCs w:val="28"/>
        </w:rPr>
      </w:pPr>
      <w:ins w:id="820" w:author="Unknown">
        <w:r w:rsidRPr="00133B93">
          <w:rPr>
            <w:sz w:val="28"/>
            <w:szCs w:val="28"/>
          </w:rPr>
          <w:t>DECLARE @</w:t>
        </w:r>
        <w:proofErr w:type="spellStart"/>
        <w:r w:rsidRPr="00133B93">
          <w:rPr>
            <w:sz w:val="28"/>
            <w:szCs w:val="28"/>
          </w:rPr>
          <w:t>clft</w:t>
        </w:r>
        <w:proofErr w:type="spellEnd"/>
        <w:r w:rsidRPr="00133B93">
          <w:rPr>
            <w:sz w:val="28"/>
            <w:szCs w:val="28"/>
          </w:rPr>
          <w:t xml:space="preserve"> INT; DECLARE @</w:t>
        </w:r>
        <w:proofErr w:type="spellStart"/>
        <w:r w:rsidRPr="00133B93">
          <w:rPr>
            <w:sz w:val="28"/>
            <w:szCs w:val="28"/>
          </w:rPr>
          <w:t>crgt</w:t>
        </w:r>
        <w:proofErr w:type="spellEnd"/>
        <w:r w:rsidRPr="00133B93">
          <w:rPr>
            <w:sz w:val="28"/>
            <w:szCs w:val="28"/>
          </w:rPr>
          <w:t xml:space="preserve"> INT;</w:t>
        </w:r>
      </w:ins>
    </w:p>
    <w:p w:rsidR="00133B93" w:rsidRPr="00133B93" w:rsidRDefault="00133B93" w:rsidP="00133B93">
      <w:pPr>
        <w:rPr>
          <w:ins w:id="821" w:author="Unknown"/>
          <w:sz w:val="28"/>
          <w:szCs w:val="28"/>
        </w:rPr>
      </w:pPr>
      <w:ins w:id="822" w:author="Unknown">
        <w:r w:rsidRPr="00133B93">
          <w:rPr>
            <w:sz w:val="28"/>
            <w:szCs w:val="28"/>
          </w:rPr>
          <w:t>SELECT @</w:t>
        </w:r>
        <w:proofErr w:type="spellStart"/>
        <w:r w:rsidRPr="00133B93">
          <w:rPr>
            <w:sz w:val="28"/>
            <w:szCs w:val="28"/>
          </w:rPr>
          <w:t>clft</w:t>
        </w:r>
        <w:proofErr w:type="spellEnd"/>
        <w:r w:rsidRPr="00133B93">
          <w:rPr>
            <w:sz w:val="28"/>
            <w:szCs w:val="28"/>
          </w:rPr>
          <w:t>=</w:t>
        </w:r>
        <w:proofErr w:type="spellStart"/>
        <w:r w:rsidRPr="00133B93">
          <w:rPr>
            <w:sz w:val="28"/>
            <w:szCs w:val="28"/>
          </w:rPr>
          <w:t>lft</w:t>
        </w:r>
        <w:proofErr w:type="spellEnd"/>
        <w:r w:rsidRPr="00133B93">
          <w:rPr>
            <w:sz w:val="28"/>
            <w:szCs w:val="28"/>
          </w:rPr>
          <w:t>, @</w:t>
        </w:r>
        <w:proofErr w:type="spellStart"/>
        <w:r w:rsidRPr="00133B93">
          <w:rPr>
            <w:sz w:val="28"/>
            <w:szCs w:val="28"/>
          </w:rPr>
          <w:t>crgt</w:t>
        </w:r>
        <w:proofErr w:type="spellEnd"/>
        <w:r w:rsidRPr="00133B93">
          <w:rPr>
            <w:sz w:val="28"/>
            <w:szCs w:val="28"/>
          </w:rPr>
          <w:t>=</w:t>
        </w:r>
        <w:proofErr w:type="spellStart"/>
        <w:r w:rsidRPr="00133B93">
          <w:rPr>
            <w:sz w:val="28"/>
            <w:szCs w:val="28"/>
          </w:rPr>
          <w:t>rgt</w:t>
        </w:r>
        <w:proofErr w:type="spellEnd"/>
        <w:r w:rsidRPr="00133B93">
          <w:rPr>
            <w:sz w:val="28"/>
            <w:szCs w:val="28"/>
          </w:rPr>
          <w:br/>
          <w:t>FROM [20090925_nested].</w:t>
        </w:r>
        <w:proofErr w:type="spellStart"/>
        <w:r w:rsidRPr="00133B93">
          <w:rPr>
            <w:sz w:val="28"/>
            <w:szCs w:val="28"/>
          </w:rPr>
          <w:t>t_hierarchy</w:t>
        </w:r>
        <w:proofErr w:type="spellEnd"/>
        <w:r w:rsidRPr="00133B93">
          <w:rPr>
            <w:sz w:val="28"/>
            <w:szCs w:val="28"/>
          </w:rPr>
          <w:br/>
          <w:t>WHERE id=1000000;</w:t>
        </w:r>
      </w:ins>
    </w:p>
    <w:p w:rsidR="00133B93" w:rsidRPr="00133B93" w:rsidRDefault="00133B93" w:rsidP="00133B93">
      <w:pPr>
        <w:rPr>
          <w:ins w:id="823" w:author="Unknown"/>
          <w:sz w:val="28"/>
          <w:szCs w:val="28"/>
        </w:rPr>
      </w:pPr>
      <w:ins w:id="824" w:author="Unknown">
        <w:r w:rsidRPr="00133B93">
          <w:rPr>
            <w:sz w:val="28"/>
            <w:szCs w:val="28"/>
          </w:rPr>
          <w:t xml:space="preserve">SELECT id, parent, </w:t>
        </w:r>
        <w:proofErr w:type="spellStart"/>
        <w:r w:rsidRPr="00133B93">
          <w:rPr>
            <w:sz w:val="28"/>
            <w:szCs w:val="28"/>
          </w:rPr>
          <w:t>lft</w:t>
        </w:r>
        <w:proofErr w:type="spellEnd"/>
        <w:r w:rsidRPr="00133B93">
          <w:rPr>
            <w:sz w:val="28"/>
            <w:szCs w:val="28"/>
          </w:rPr>
          <w:t xml:space="preserve">, </w:t>
        </w:r>
        <w:proofErr w:type="spellStart"/>
        <w:r w:rsidRPr="00133B93">
          <w:rPr>
            <w:sz w:val="28"/>
            <w:szCs w:val="28"/>
          </w:rPr>
          <w:t>rgt</w:t>
        </w:r>
        <w:proofErr w:type="spellEnd"/>
        <w:r w:rsidRPr="00133B93">
          <w:rPr>
            <w:sz w:val="28"/>
            <w:szCs w:val="28"/>
          </w:rPr>
          <w:t xml:space="preserve">, </w:t>
        </w:r>
        <w:proofErr w:type="gramStart"/>
        <w:r w:rsidRPr="00133B93">
          <w:rPr>
            <w:sz w:val="28"/>
            <w:szCs w:val="28"/>
          </w:rPr>
          <w:t>data</w:t>
        </w:r>
        <w:r w:rsidRPr="00133B93">
          <w:rPr>
            <w:sz w:val="28"/>
            <w:szCs w:val="28"/>
          </w:rPr>
          <w:br/>
          <w:t>FROM [20090925_nested].</w:t>
        </w:r>
        <w:proofErr w:type="spellStart"/>
        <w:r w:rsidRPr="00133B93">
          <w:rPr>
            <w:sz w:val="28"/>
            <w:szCs w:val="28"/>
          </w:rPr>
          <w:t>t_hierarchy</w:t>
        </w:r>
        <w:proofErr w:type="spellEnd"/>
        <w:proofErr w:type="gramEnd"/>
        <w:r w:rsidRPr="00133B93">
          <w:rPr>
            <w:sz w:val="28"/>
            <w:szCs w:val="28"/>
          </w:rPr>
          <w:br/>
        </w:r>
        <w:r w:rsidRPr="00133B93">
          <w:rPr>
            <w:sz w:val="28"/>
            <w:szCs w:val="28"/>
          </w:rPr>
          <w:lastRenderedPageBreak/>
          <w:t xml:space="preserve">WHERE </w:t>
        </w:r>
        <w:proofErr w:type="spellStart"/>
        <w:r w:rsidRPr="00133B93">
          <w:rPr>
            <w:sz w:val="28"/>
            <w:szCs w:val="28"/>
          </w:rPr>
          <w:t>lft</w:t>
        </w:r>
        <w:proofErr w:type="spellEnd"/>
        <w:r w:rsidRPr="00133B93">
          <w:rPr>
            <w:sz w:val="28"/>
            <w:szCs w:val="28"/>
          </w:rPr>
          <w:t>=@</w:t>
        </w:r>
        <w:proofErr w:type="spellStart"/>
        <w:r w:rsidRPr="00133B93">
          <w:rPr>
            <w:sz w:val="28"/>
            <w:szCs w:val="28"/>
          </w:rPr>
          <w:t>crgt</w:t>
        </w:r>
        <w:proofErr w:type="spellEnd"/>
        <w:r w:rsidRPr="00133B93">
          <w:rPr>
            <w:sz w:val="28"/>
            <w:szCs w:val="28"/>
          </w:rPr>
          <w:br/>
          <w:t xml:space="preserve">ORDER BY </w:t>
        </w:r>
        <w:proofErr w:type="spellStart"/>
        <w:r w:rsidRPr="00133B93">
          <w:rPr>
            <w:sz w:val="28"/>
            <w:szCs w:val="28"/>
          </w:rPr>
          <w:t>lft</w:t>
        </w:r>
        <w:proofErr w:type="spellEnd"/>
        <w:r w:rsidRPr="00133B93">
          <w:rPr>
            <w:sz w:val="28"/>
            <w:szCs w:val="28"/>
          </w:rPr>
          <w:t>;</w:t>
        </w:r>
      </w:ins>
    </w:p>
    <w:p w:rsidR="00133B93" w:rsidRPr="00133B93" w:rsidRDefault="00133B93" w:rsidP="00133B93">
      <w:pPr>
        <w:rPr>
          <w:ins w:id="825" w:author="Unknown"/>
          <w:sz w:val="28"/>
          <w:szCs w:val="28"/>
        </w:rPr>
      </w:pPr>
      <w:ins w:id="826" w:author="Unknown">
        <w:r w:rsidRPr="00133B93">
          <w:rPr>
            <w:sz w:val="28"/>
            <w:szCs w:val="28"/>
          </w:rPr>
          <w:t xml:space="preserve">Admittedly, this takes two separate queries, but all included, the performance increases another ~3x for a total of </w:t>
        </w:r>
        <w:proofErr w:type="gramStart"/>
        <w:r w:rsidRPr="00133B93">
          <w:rPr>
            <w:sz w:val="28"/>
            <w:szCs w:val="28"/>
          </w:rPr>
          <w:t>~45x</w:t>
        </w:r>
        <w:proofErr w:type="gramEnd"/>
        <w:r w:rsidRPr="00133B93">
          <w:rPr>
            <w:sz w:val="28"/>
            <w:szCs w:val="28"/>
          </w:rPr>
          <w:t>. In fact, even without the index this new query structure performs at the same level. Also, when I made these changes, my nested loop “all ancestors” query outperformed the adjacency list query, even if only by 20%.</w:t>
        </w:r>
      </w:ins>
    </w:p>
    <w:p w:rsidR="00133B93" w:rsidRPr="00133B93" w:rsidRDefault="00133B93" w:rsidP="00133B93">
      <w:pPr>
        <w:rPr>
          <w:ins w:id="827" w:author="Unknown"/>
          <w:sz w:val="28"/>
          <w:szCs w:val="28"/>
        </w:rPr>
      </w:pPr>
      <w:ins w:id="828" w:author="Unknown">
        <w:r w:rsidRPr="00133B93">
          <w:rPr>
            <w:sz w:val="28"/>
            <w:szCs w:val="28"/>
          </w:rPr>
          <w:t>Again, I appreciate you laying the groundwork and putting forth the effort required to document all this. You have motivated me to learn a great deal about these structures. I use the nested loop a lot in MySQL so I look forward to reading whatever comments you have about my suggestions.</w:t>
        </w:r>
      </w:ins>
    </w:p>
    <w:p w:rsidR="00133B93" w:rsidRPr="00133B93" w:rsidRDefault="00133B93" w:rsidP="00133B93">
      <w:pPr>
        <w:rPr>
          <w:ins w:id="829" w:author="Unknown"/>
          <w:sz w:val="28"/>
          <w:szCs w:val="28"/>
        </w:rPr>
      </w:pPr>
      <w:ins w:id="830" w:author="Unknown">
        <w:r w:rsidRPr="00133B93">
          <w:rPr>
            <w:sz w:val="28"/>
            <w:szCs w:val="28"/>
          </w:rPr>
          <w:t>ps1. All my experiments and numbers came from using SQL Server to stay in the same realm as this article, even though my typical platform is MySQL.</w:t>
        </w:r>
      </w:ins>
    </w:p>
    <w:p w:rsidR="00133B93" w:rsidRPr="00133B93" w:rsidRDefault="00133B93" w:rsidP="00133B93">
      <w:pPr>
        <w:rPr>
          <w:ins w:id="831" w:author="Unknown"/>
          <w:sz w:val="28"/>
          <w:szCs w:val="28"/>
        </w:rPr>
      </w:pPr>
      <w:ins w:id="832" w:author="Unknown">
        <w:r w:rsidRPr="00133B93">
          <w:rPr>
            <w:sz w:val="28"/>
            <w:szCs w:val="28"/>
          </w:rPr>
          <w:t>ps2. When I ran your setup query, I only got 480k rows instead of the 2.4M you got. I suspect there is a &lt; / &lt;= difference somewhere, but I didn't debug it.</w:t>
        </w:r>
      </w:ins>
    </w:p>
    <w:p w:rsidR="00133B93" w:rsidRPr="00133B93" w:rsidRDefault="00133B93" w:rsidP="00133B93">
      <w:pPr>
        <w:rPr>
          <w:ins w:id="833" w:author="Unknown"/>
          <w:sz w:val="28"/>
          <w:szCs w:val="28"/>
        </w:rPr>
      </w:pPr>
      <w:r w:rsidRPr="00133B93">
        <w:rPr>
          <w:sz w:val="28"/>
          <w:szCs w:val="28"/>
        </w:rPr>
        <w:drawing>
          <wp:inline distT="0" distB="0" distL="0" distR="0" wp14:anchorId="06097B27" wp14:editId="34C6297C">
            <wp:extent cx="304800" cy="304800"/>
            <wp:effectExtent l="0" t="0" r="0" b="0"/>
            <wp:docPr id="4" name="Picture 4" descr="http://2.gravatar.com/avatar/81d45d3798ce1a16f2f8f675b0f87a67?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1d45d3798ce1a16f2f8f675b0f87a67-0" descr="http://2.gravatar.com/avatar/81d45d3798ce1a16f2f8f675b0f87a67?s=32&amp;d=mm&amp;r=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133B93" w:rsidRPr="00133B93" w:rsidRDefault="00133B93" w:rsidP="00133B93">
      <w:pPr>
        <w:rPr>
          <w:ins w:id="834" w:author="Unknown"/>
          <w:sz w:val="28"/>
          <w:szCs w:val="28"/>
        </w:rPr>
      </w:pPr>
      <w:ins w:id="835" w:author="Unknown">
        <w:r w:rsidRPr="00133B93">
          <w:rPr>
            <w:b/>
            <w:bCs/>
            <w:sz w:val="28"/>
            <w:szCs w:val="28"/>
          </w:rPr>
          <w:t xml:space="preserve">Mike </w:t>
        </w:r>
        <w:proofErr w:type="spellStart"/>
        <w:r w:rsidRPr="00133B93">
          <w:rPr>
            <w:b/>
            <w:bCs/>
            <w:sz w:val="28"/>
            <w:szCs w:val="28"/>
          </w:rPr>
          <w:t>Tallroth</w:t>
        </w:r>
        <w:proofErr w:type="spellEnd"/>
      </w:ins>
    </w:p>
    <w:p w:rsidR="00133B93" w:rsidRPr="00133B93" w:rsidRDefault="00133B93" w:rsidP="00133B93">
      <w:pPr>
        <w:rPr>
          <w:ins w:id="836" w:author="Unknown"/>
          <w:sz w:val="28"/>
          <w:szCs w:val="28"/>
        </w:rPr>
      </w:pPr>
      <w:ins w:id="837" w:author="Unknown">
        <w:r w:rsidRPr="00133B93">
          <w:rPr>
            <w:sz w:val="28"/>
            <w:szCs w:val="28"/>
          </w:rPr>
          <w:t xml:space="preserve">27 Oct 12 at </w:t>
        </w:r>
        <w:r w:rsidRPr="00133B93">
          <w:rPr>
            <w:sz w:val="28"/>
            <w:szCs w:val="28"/>
          </w:rPr>
          <w:fldChar w:fldCharType="begin"/>
        </w:r>
        <w:r w:rsidRPr="00133B93">
          <w:rPr>
            <w:sz w:val="28"/>
            <w:szCs w:val="28"/>
          </w:rPr>
          <w:instrText xml:space="preserve"> HYPERLINK "http://explainextended.com/2009/09/25/adjacency-list-vs-nested-sets-sql-server/" \l "comment-2261" </w:instrText>
        </w:r>
        <w:r w:rsidRPr="00133B93">
          <w:rPr>
            <w:sz w:val="28"/>
            <w:szCs w:val="28"/>
          </w:rPr>
          <w:fldChar w:fldCharType="separate"/>
        </w:r>
        <w:r w:rsidRPr="00133B93">
          <w:rPr>
            <w:rStyle w:val="Hyperlink"/>
            <w:sz w:val="28"/>
            <w:szCs w:val="28"/>
          </w:rPr>
          <w:t>06:23</w:t>
        </w:r>
        <w:r w:rsidRPr="00133B93">
          <w:rPr>
            <w:sz w:val="28"/>
            <w:szCs w:val="28"/>
          </w:rPr>
          <w:fldChar w:fldCharType="end"/>
        </w:r>
        <w:r w:rsidRPr="00133B93">
          <w:rPr>
            <w:sz w:val="28"/>
            <w:szCs w:val="28"/>
          </w:rPr>
          <w:t xml:space="preserve"> </w:t>
        </w:r>
      </w:ins>
    </w:p>
    <w:p w:rsidR="00133B93" w:rsidRPr="00133B93" w:rsidRDefault="00133B93" w:rsidP="00133B93">
      <w:pPr>
        <w:numPr>
          <w:ilvl w:val="0"/>
          <w:numId w:val="5"/>
        </w:numPr>
        <w:rPr>
          <w:ins w:id="838" w:author="Unknown"/>
          <w:sz w:val="28"/>
          <w:szCs w:val="28"/>
        </w:rPr>
      </w:pPr>
      <w:ins w:id="839" w:author="Unknown">
        <w:r w:rsidRPr="00133B93">
          <w:rPr>
            <w:sz w:val="28"/>
            <w:szCs w:val="28"/>
          </w:rPr>
          <w:t xml:space="preserve">Sorry, I must not have formatted my code properly, </w:t>
        </w:r>
        <w:proofErr w:type="spellStart"/>
        <w:proofErr w:type="gramStart"/>
        <w:r w:rsidRPr="00133B93">
          <w:rPr>
            <w:sz w:val="28"/>
            <w:szCs w:val="28"/>
          </w:rPr>
          <w:t>its</w:t>
        </w:r>
        <w:proofErr w:type="spellEnd"/>
        <w:proofErr w:type="gramEnd"/>
        <w:r w:rsidRPr="00133B93">
          <w:rPr>
            <w:sz w:val="28"/>
            <w:szCs w:val="28"/>
          </w:rPr>
          <w:t xml:space="preserve"> supposed to have two comparisons in the final select statement. I’ll try again,</w:t>
        </w:r>
      </w:ins>
    </w:p>
    <w:p w:rsidR="00133B93" w:rsidRPr="00133B93" w:rsidRDefault="00133B93" w:rsidP="00133B93">
      <w:pPr>
        <w:rPr>
          <w:ins w:id="840" w:author="Unknown"/>
          <w:sz w:val="28"/>
          <w:szCs w:val="28"/>
        </w:rPr>
      </w:pPr>
      <w:ins w:id="841" w:author="Unknown">
        <w:r w:rsidRPr="00133B93">
          <w:rPr>
            <w:sz w:val="28"/>
            <w:szCs w:val="28"/>
          </w:rPr>
          <w:t>DECLARE @</w:t>
        </w:r>
        <w:proofErr w:type="spellStart"/>
        <w:r w:rsidRPr="00133B93">
          <w:rPr>
            <w:sz w:val="28"/>
            <w:szCs w:val="28"/>
          </w:rPr>
          <w:t>clft</w:t>
        </w:r>
        <w:proofErr w:type="spellEnd"/>
        <w:r w:rsidRPr="00133B93">
          <w:rPr>
            <w:sz w:val="28"/>
            <w:szCs w:val="28"/>
          </w:rPr>
          <w:t xml:space="preserve"> INT; DECLARE @</w:t>
        </w:r>
        <w:proofErr w:type="spellStart"/>
        <w:r w:rsidRPr="00133B93">
          <w:rPr>
            <w:sz w:val="28"/>
            <w:szCs w:val="28"/>
          </w:rPr>
          <w:t>crgt</w:t>
        </w:r>
        <w:proofErr w:type="spellEnd"/>
        <w:r w:rsidRPr="00133B93">
          <w:rPr>
            <w:sz w:val="28"/>
            <w:szCs w:val="28"/>
          </w:rPr>
          <w:t xml:space="preserve"> INT;</w:t>
        </w:r>
      </w:ins>
    </w:p>
    <w:p w:rsidR="00133B93" w:rsidRPr="00133B93" w:rsidRDefault="00133B93" w:rsidP="00133B93">
      <w:pPr>
        <w:rPr>
          <w:ins w:id="842" w:author="Unknown"/>
          <w:sz w:val="28"/>
          <w:szCs w:val="28"/>
        </w:rPr>
      </w:pPr>
      <w:ins w:id="843" w:author="Unknown">
        <w:r w:rsidRPr="00133B93">
          <w:rPr>
            <w:sz w:val="28"/>
            <w:szCs w:val="28"/>
          </w:rPr>
          <w:t>SELECT @</w:t>
        </w:r>
        <w:proofErr w:type="spellStart"/>
        <w:r w:rsidRPr="00133B93">
          <w:rPr>
            <w:sz w:val="28"/>
            <w:szCs w:val="28"/>
          </w:rPr>
          <w:t>clft</w:t>
        </w:r>
        <w:proofErr w:type="spellEnd"/>
        <w:r w:rsidRPr="00133B93">
          <w:rPr>
            <w:sz w:val="28"/>
            <w:szCs w:val="28"/>
          </w:rPr>
          <w:t>=</w:t>
        </w:r>
        <w:proofErr w:type="spellStart"/>
        <w:r w:rsidRPr="00133B93">
          <w:rPr>
            <w:sz w:val="28"/>
            <w:szCs w:val="28"/>
          </w:rPr>
          <w:t>lft</w:t>
        </w:r>
        <w:proofErr w:type="spellEnd"/>
        <w:r w:rsidRPr="00133B93">
          <w:rPr>
            <w:sz w:val="28"/>
            <w:szCs w:val="28"/>
          </w:rPr>
          <w:t>, @</w:t>
        </w:r>
        <w:proofErr w:type="spellStart"/>
        <w:r w:rsidRPr="00133B93">
          <w:rPr>
            <w:sz w:val="28"/>
            <w:szCs w:val="28"/>
          </w:rPr>
          <w:t>crgt</w:t>
        </w:r>
        <w:proofErr w:type="spellEnd"/>
        <w:r w:rsidRPr="00133B93">
          <w:rPr>
            <w:sz w:val="28"/>
            <w:szCs w:val="28"/>
          </w:rPr>
          <w:t>=</w:t>
        </w:r>
        <w:proofErr w:type="spellStart"/>
        <w:r w:rsidRPr="00133B93">
          <w:rPr>
            <w:sz w:val="28"/>
            <w:szCs w:val="28"/>
          </w:rPr>
          <w:t>rgt</w:t>
        </w:r>
        <w:proofErr w:type="spellEnd"/>
        <w:r w:rsidRPr="00133B93">
          <w:rPr>
            <w:sz w:val="28"/>
            <w:szCs w:val="28"/>
          </w:rPr>
          <w:br/>
          <w:t>FROM [20090925_nested].</w:t>
        </w:r>
        <w:proofErr w:type="spellStart"/>
        <w:r w:rsidRPr="00133B93">
          <w:rPr>
            <w:sz w:val="28"/>
            <w:szCs w:val="28"/>
          </w:rPr>
          <w:t>t_hierarchy</w:t>
        </w:r>
        <w:proofErr w:type="spellEnd"/>
        <w:r w:rsidRPr="00133B93">
          <w:rPr>
            <w:sz w:val="28"/>
            <w:szCs w:val="28"/>
          </w:rPr>
          <w:br/>
          <w:t>WHERE id=1000000;</w:t>
        </w:r>
      </w:ins>
    </w:p>
    <w:p w:rsidR="00133B93" w:rsidRPr="00133B93" w:rsidRDefault="00133B93" w:rsidP="00133B93">
      <w:pPr>
        <w:rPr>
          <w:ins w:id="844" w:author="Unknown"/>
          <w:sz w:val="28"/>
          <w:szCs w:val="28"/>
        </w:rPr>
      </w:pPr>
      <w:ins w:id="845" w:author="Unknown">
        <w:r w:rsidRPr="00133B93">
          <w:rPr>
            <w:sz w:val="28"/>
            <w:szCs w:val="28"/>
          </w:rPr>
          <w:t xml:space="preserve">SELECT id, parent, </w:t>
        </w:r>
        <w:proofErr w:type="spellStart"/>
        <w:r w:rsidRPr="00133B93">
          <w:rPr>
            <w:sz w:val="28"/>
            <w:szCs w:val="28"/>
          </w:rPr>
          <w:t>lft</w:t>
        </w:r>
        <w:proofErr w:type="spellEnd"/>
        <w:r w:rsidRPr="00133B93">
          <w:rPr>
            <w:sz w:val="28"/>
            <w:szCs w:val="28"/>
          </w:rPr>
          <w:t xml:space="preserve">, </w:t>
        </w:r>
        <w:proofErr w:type="spellStart"/>
        <w:r w:rsidRPr="00133B93">
          <w:rPr>
            <w:sz w:val="28"/>
            <w:szCs w:val="28"/>
          </w:rPr>
          <w:t>rgt</w:t>
        </w:r>
        <w:proofErr w:type="spellEnd"/>
        <w:r w:rsidRPr="00133B93">
          <w:rPr>
            <w:sz w:val="28"/>
            <w:szCs w:val="28"/>
          </w:rPr>
          <w:t>, data</w:t>
        </w:r>
        <w:r w:rsidRPr="00133B93">
          <w:rPr>
            <w:sz w:val="28"/>
            <w:szCs w:val="28"/>
          </w:rPr>
          <w:br/>
          <w:t>FROM [20090925_nested].</w:t>
        </w:r>
        <w:proofErr w:type="spellStart"/>
        <w:r w:rsidRPr="00133B93">
          <w:rPr>
            <w:sz w:val="28"/>
            <w:szCs w:val="28"/>
          </w:rPr>
          <w:t>t_hierarchy</w:t>
        </w:r>
        <w:proofErr w:type="spellEnd"/>
        <w:r w:rsidRPr="00133B93">
          <w:rPr>
            <w:sz w:val="28"/>
            <w:szCs w:val="28"/>
          </w:rPr>
          <w:br/>
        </w:r>
        <w:r w:rsidRPr="00133B93">
          <w:rPr>
            <w:sz w:val="28"/>
            <w:szCs w:val="28"/>
          </w:rPr>
          <w:lastRenderedPageBreak/>
          <w:t xml:space="preserve">WHERE </w:t>
        </w:r>
        <w:proofErr w:type="spellStart"/>
        <w:r w:rsidRPr="00133B93">
          <w:rPr>
            <w:sz w:val="28"/>
            <w:szCs w:val="28"/>
          </w:rPr>
          <w:t>lft</w:t>
        </w:r>
        <w:proofErr w:type="spellEnd"/>
        <w:r w:rsidRPr="00133B93">
          <w:rPr>
            <w:sz w:val="28"/>
            <w:szCs w:val="28"/>
          </w:rPr>
          <w:t xml:space="preserve"> &lt;= @</w:t>
        </w:r>
        <w:proofErr w:type="spellStart"/>
        <w:r w:rsidRPr="00133B93">
          <w:rPr>
            <w:sz w:val="28"/>
            <w:szCs w:val="28"/>
          </w:rPr>
          <w:t>clft</w:t>
        </w:r>
        <w:proofErr w:type="spellEnd"/>
        <w:r w:rsidRPr="00133B93">
          <w:rPr>
            <w:sz w:val="28"/>
            <w:szCs w:val="28"/>
          </w:rPr>
          <w:t xml:space="preserve"> AND </w:t>
        </w:r>
        <w:proofErr w:type="spellStart"/>
        <w:r w:rsidRPr="00133B93">
          <w:rPr>
            <w:sz w:val="28"/>
            <w:szCs w:val="28"/>
          </w:rPr>
          <w:t>rgt</w:t>
        </w:r>
        <w:proofErr w:type="spellEnd"/>
        <w:r w:rsidRPr="00133B93">
          <w:rPr>
            <w:sz w:val="28"/>
            <w:szCs w:val="28"/>
          </w:rPr>
          <w:t xml:space="preserve"> &gt;= @</w:t>
        </w:r>
        <w:proofErr w:type="spellStart"/>
        <w:r w:rsidRPr="00133B93">
          <w:rPr>
            <w:sz w:val="28"/>
            <w:szCs w:val="28"/>
          </w:rPr>
          <w:t>crgt</w:t>
        </w:r>
        <w:proofErr w:type="spellEnd"/>
        <w:r w:rsidRPr="00133B93">
          <w:rPr>
            <w:sz w:val="28"/>
            <w:szCs w:val="28"/>
          </w:rPr>
          <w:br/>
          <w:t xml:space="preserve">ORDER BY </w:t>
        </w:r>
        <w:proofErr w:type="spellStart"/>
        <w:r w:rsidRPr="00133B93">
          <w:rPr>
            <w:sz w:val="28"/>
            <w:szCs w:val="28"/>
          </w:rPr>
          <w:t>lft</w:t>
        </w:r>
        <w:proofErr w:type="spellEnd"/>
        <w:r w:rsidRPr="00133B93">
          <w:rPr>
            <w:sz w:val="28"/>
            <w:szCs w:val="28"/>
          </w:rPr>
          <w:t>;</w:t>
        </w:r>
      </w:ins>
    </w:p>
    <w:p w:rsidR="00133B93" w:rsidRPr="00133B93" w:rsidRDefault="00133B93" w:rsidP="00133B93">
      <w:pPr>
        <w:rPr>
          <w:ins w:id="846" w:author="Unknown"/>
          <w:sz w:val="28"/>
          <w:szCs w:val="28"/>
        </w:rPr>
      </w:pPr>
      <w:r w:rsidRPr="00133B93">
        <w:rPr>
          <w:sz w:val="28"/>
          <w:szCs w:val="28"/>
        </w:rPr>
        <w:drawing>
          <wp:inline distT="0" distB="0" distL="0" distR="0" wp14:anchorId="31325B3B" wp14:editId="73E2B076">
            <wp:extent cx="304800" cy="304800"/>
            <wp:effectExtent l="0" t="0" r="0" b="0"/>
            <wp:docPr id="3" name="Picture 3" descr="http://2.gravatar.com/avatar/81d45d3798ce1a16f2f8f675b0f87a67?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1d45d3798ce1a16f2f8f675b0f87a67-1" descr="http://2.gravatar.com/avatar/81d45d3798ce1a16f2f8f675b0f87a67?s=32&amp;d=mm&amp;r=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133B93" w:rsidRPr="00133B93" w:rsidRDefault="00133B93" w:rsidP="00133B93">
      <w:pPr>
        <w:rPr>
          <w:ins w:id="847" w:author="Unknown"/>
          <w:sz w:val="28"/>
          <w:szCs w:val="28"/>
        </w:rPr>
      </w:pPr>
      <w:ins w:id="848" w:author="Unknown">
        <w:r w:rsidRPr="00133B93">
          <w:rPr>
            <w:b/>
            <w:bCs/>
            <w:sz w:val="28"/>
            <w:szCs w:val="28"/>
          </w:rPr>
          <w:t xml:space="preserve">Mike </w:t>
        </w:r>
        <w:proofErr w:type="spellStart"/>
        <w:r w:rsidRPr="00133B93">
          <w:rPr>
            <w:b/>
            <w:bCs/>
            <w:sz w:val="28"/>
            <w:szCs w:val="28"/>
          </w:rPr>
          <w:t>Tallroth</w:t>
        </w:r>
        <w:proofErr w:type="spellEnd"/>
      </w:ins>
    </w:p>
    <w:p w:rsidR="00133B93" w:rsidRPr="00133B93" w:rsidRDefault="00133B93" w:rsidP="00133B93">
      <w:pPr>
        <w:rPr>
          <w:ins w:id="849" w:author="Unknown"/>
          <w:sz w:val="28"/>
          <w:szCs w:val="28"/>
        </w:rPr>
      </w:pPr>
      <w:ins w:id="850" w:author="Unknown">
        <w:r w:rsidRPr="00133B93">
          <w:rPr>
            <w:sz w:val="28"/>
            <w:szCs w:val="28"/>
          </w:rPr>
          <w:t xml:space="preserve">27 Oct 12 at </w:t>
        </w:r>
        <w:r w:rsidRPr="00133B93">
          <w:rPr>
            <w:sz w:val="28"/>
            <w:szCs w:val="28"/>
          </w:rPr>
          <w:fldChar w:fldCharType="begin"/>
        </w:r>
        <w:r w:rsidRPr="00133B93">
          <w:rPr>
            <w:sz w:val="28"/>
            <w:szCs w:val="28"/>
          </w:rPr>
          <w:instrText xml:space="preserve"> HYPERLINK "http://explainextended.com/2009/09/25/adjacency-list-vs-nested-sets-sql-server/" \l "comment-2262" </w:instrText>
        </w:r>
        <w:r w:rsidRPr="00133B93">
          <w:rPr>
            <w:sz w:val="28"/>
            <w:szCs w:val="28"/>
          </w:rPr>
          <w:fldChar w:fldCharType="separate"/>
        </w:r>
        <w:r w:rsidRPr="00133B93">
          <w:rPr>
            <w:rStyle w:val="Hyperlink"/>
            <w:sz w:val="28"/>
            <w:szCs w:val="28"/>
          </w:rPr>
          <w:t>06:31</w:t>
        </w:r>
        <w:r w:rsidRPr="00133B93">
          <w:rPr>
            <w:sz w:val="28"/>
            <w:szCs w:val="28"/>
          </w:rPr>
          <w:fldChar w:fldCharType="end"/>
        </w:r>
        <w:r w:rsidRPr="00133B93">
          <w:rPr>
            <w:sz w:val="28"/>
            <w:szCs w:val="28"/>
          </w:rPr>
          <w:t xml:space="preserve"> </w:t>
        </w:r>
      </w:ins>
    </w:p>
    <w:p w:rsidR="00133B93" w:rsidRPr="00133B93" w:rsidRDefault="00133B93" w:rsidP="00133B93">
      <w:pPr>
        <w:numPr>
          <w:ilvl w:val="0"/>
          <w:numId w:val="5"/>
        </w:numPr>
        <w:rPr>
          <w:ins w:id="851" w:author="Unknown"/>
          <w:sz w:val="28"/>
          <w:szCs w:val="28"/>
        </w:rPr>
      </w:pPr>
      <w:ins w:id="852" w:author="Unknown">
        <w:r w:rsidRPr="00133B93">
          <w:rPr>
            <w:sz w:val="28"/>
            <w:szCs w:val="28"/>
          </w:rPr>
          <w:t>@Mike: thanks for your input.</w:t>
        </w:r>
      </w:ins>
    </w:p>
    <w:p w:rsidR="00133B93" w:rsidRPr="00133B93" w:rsidRDefault="00133B93" w:rsidP="00133B93">
      <w:pPr>
        <w:rPr>
          <w:ins w:id="853" w:author="Unknown"/>
          <w:sz w:val="28"/>
          <w:szCs w:val="28"/>
        </w:rPr>
      </w:pPr>
      <w:ins w:id="854" w:author="Unknown">
        <w:r w:rsidRPr="00133B93">
          <w:rPr>
            <w:sz w:val="28"/>
            <w:szCs w:val="28"/>
          </w:rPr>
          <w:t>Could you please post the queries and response times when you are comparing performances? I. e. “I’ve run this query, it completed in X seconds, then I’ve run that query, it completed in Y seconds”.</w:t>
        </w:r>
      </w:ins>
    </w:p>
    <w:p w:rsidR="00133B93" w:rsidRPr="00133B93" w:rsidRDefault="00133B93" w:rsidP="00133B93">
      <w:pPr>
        <w:rPr>
          <w:ins w:id="855" w:author="Unknown"/>
          <w:sz w:val="28"/>
          <w:szCs w:val="28"/>
        </w:rPr>
      </w:pPr>
      <w:ins w:id="856" w:author="Unknown">
        <w:r w:rsidRPr="00133B93">
          <w:rPr>
            <w:sz w:val="28"/>
            <w:szCs w:val="28"/>
          </w:rPr>
          <w:t>Also please run these two commands:</w:t>
        </w:r>
      </w:ins>
    </w:p>
    <w:p w:rsidR="00133B93" w:rsidRPr="00133B93" w:rsidRDefault="00133B93" w:rsidP="00133B93">
      <w:pPr>
        <w:rPr>
          <w:ins w:id="857" w:author="Unknown"/>
          <w:sz w:val="28"/>
          <w:szCs w:val="28"/>
        </w:rPr>
      </w:pPr>
      <w:ins w:id="858" w:author="Unknown">
        <w:r w:rsidRPr="00133B93">
          <w:rPr>
            <w:sz w:val="28"/>
            <w:szCs w:val="28"/>
          </w:rPr>
          <w:br/>
          <w:t>SET STATISTICS TIME ON</w:t>
        </w:r>
        <w:r w:rsidRPr="00133B93">
          <w:rPr>
            <w:sz w:val="28"/>
            <w:szCs w:val="28"/>
          </w:rPr>
          <w:br/>
          <w:t>SET STATISTICS IO ON</w:t>
        </w:r>
      </w:ins>
    </w:p>
    <w:p w:rsidR="00133B93" w:rsidRPr="00133B93" w:rsidRDefault="00133B93" w:rsidP="00133B93">
      <w:pPr>
        <w:rPr>
          <w:ins w:id="859" w:author="Unknown"/>
          <w:sz w:val="28"/>
          <w:szCs w:val="28"/>
        </w:rPr>
      </w:pPr>
      <w:proofErr w:type="gramStart"/>
      <w:ins w:id="860" w:author="Unknown">
        <w:r w:rsidRPr="00133B93">
          <w:rPr>
            <w:sz w:val="28"/>
            <w:szCs w:val="28"/>
          </w:rPr>
          <w:t>prior</w:t>
        </w:r>
        <w:proofErr w:type="gramEnd"/>
        <w:r w:rsidRPr="00133B93">
          <w:rPr>
            <w:sz w:val="28"/>
            <w:szCs w:val="28"/>
          </w:rPr>
          <w:t xml:space="preserve"> to running the queries. This will make SQL Server output IO stats (which are crucial for understanding the query performance).</w:t>
        </w:r>
      </w:ins>
    </w:p>
    <w:p w:rsidR="00133B93" w:rsidRPr="00133B93" w:rsidRDefault="00133B93" w:rsidP="00133B93">
      <w:pPr>
        <w:rPr>
          <w:ins w:id="861" w:author="Unknown"/>
          <w:sz w:val="28"/>
          <w:szCs w:val="28"/>
        </w:rPr>
      </w:pPr>
      <w:ins w:id="862" w:author="Unknown">
        <w:r w:rsidRPr="00133B93">
          <w:rPr>
            <w:sz w:val="28"/>
            <w:szCs w:val="28"/>
          </w:rPr>
          <w:t>Thanks!</w:t>
        </w:r>
      </w:ins>
    </w:p>
    <w:p w:rsidR="00133B93" w:rsidRPr="00133B93" w:rsidRDefault="00133B93" w:rsidP="00133B93">
      <w:pPr>
        <w:rPr>
          <w:ins w:id="863" w:author="Unknown"/>
          <w:sz w:val="28"/>
          <w:szCs w:val="28"/>
        </w:rPr>
      </w:pPr>
      <w:ins w:id="864" w:author="Unknown">
        <w:r w:rsidRPr="00133B93">
          <w:rPr>
            <w:sz w:val="28"/>
            <w:szCs w:val="28"/>
          </w:rPr>
          <w:t>P.S. Just a side note: the model is called “nested sets”. “Nested loops” is a join algorithm used by the optimizer.</w:t>
        </w:r>
      </w:ins>
    </w:p>
    <w:p w:rsidR="00133B93" w:rsidRPr="00133B93" w:rsidRDefault="00133B93" w:rsidP="00133B93">
      <w:pPr>
        <w:rPr>
          <w:ins w:id="865" w:author="Unknown"/>
          <w:sz w:val="28"/>
          <w:szCs w:val="28"/>
        </w:rPr>
      </w:pPr>
      <w:r w:rsidRPr="00133B93">
        <w:rPr>
          <w:sz w:val="28"/>
          <w:szCs w:val="28"/>
        </w:rPr>
        <w:drawing>
          <wp:inline distT="0" distB="0" distL="0" distR="0" wp14:anchorId="5A988A63" wp14:editId="2901EAFB">
            <wp:extent cx="304800" cy="304800"/>
            <wp:effectExtent l="0" t="0" r="0" b="0"/>
            <wp:docPr id="2" name="Picture 2" descr="http://2.gravatar.com/avatar/b5428af26786d8751d34a7d96434ff18?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5428af26786d8751d34a7d96434ff18-0" descr="http://2.gravatar.com/avatar/b5428af26786d8751d34a7d96434ff18?s=32&amp;d=mm&amp;r=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133B93" w:rsidRPr="00133B93" w:rsidRDefault="00133B93" w:rsidP="00133B93">
      <w:pPr>
        <w:rPr>
          <w:ins w:id="866" w:author="Unknown"/>
          <w:sz w:val="28"/>
          <w:szCs w:val="28"/>
        </w:rPr>
      </w:pPr>
      <w:ins w:id="867" w:author="Unknown">
        <w:r w:rsidRPr="00133B93">
          <w:rPr>
            <w:b/>
            <w:bCs/>
            <w:sz w:val="28"/>
            <w:szCs w:val="28"/>
          </w:rPr>
          <w:fldChar w:fldCharType="begin"/>
        </w:r>
        <w:r w:rsidRPr="00133B93">
          <w:rPr>
            <w:b/>
            <w:bCs/>
            <w:sz w:val="28"/>
            <w:szCs w:val="28"/>
          </w:rPr>
          <w:instrText xml:space="preserve"> HYPERLINK "http://explainextended.com" </w:instrText>
        </w:r>
        <w:r w:rsidRPr="00133B93">
          <w:rPr>
            <w:b/>
            <w:bCs/>
            <w:sz w:val="28"/>
            <w:szCs w:val="28"/>
          </w:rPr>
          <w:fldChar w:fldCharType="separate"/>
        </w:r>
        <w:proofErr w:type="spellStart"/>
        <w:r w:rsidRPr="00133B93">
          <w:rPr>
            <w:rStyle w:val="Hyperlink"/>
            <w:b/>
            <w:bCs/>
            <w:sz w:val="28"/>
            <w:szCs w:val="28"/>
          </w:rPr>
          <w:t>Quassnoi</w:t>
        </w:r>
        <w:proofErr w:type="spellEnd"/>
        <w:r w:rsidRPr="00133B93">
          <w:rPr>
            <w:sz w:val="28"/>
            <w:szCs w:val="28"/>
          </w:rPr>
          <w:fldChar w:fldCharType="end"/>
        </w:r>
      </w:ins>
    </w:p>
    <w:p w:rsidR="00133B93" w:rsidRPr="00133B93" w:rsidRDefault="00133B93" w:rsidP="00133B93">
      <w:pPr>
        <w:rPr>
          <w:ins w:id="868" w:author="Unknown"/>
          <w:sz w:val="28"/>
          <w:szCs w:val="28"/>
        </w:rPr>
      </w:pPr>
      <w:ins w:id="869" w:author="Unknown">
        <w:r w:rsidRPr="00133B93">
          <w:rPr>
            <w:sz w:val="28"/>
            <w:szCs w:val="28"/>
          </w:rPr>
          <w:t xml:space="preserve">28 Oct 12 at </w:t>
        </w:r>
        <w:r w:rsidRPr="00133B93">
          <w:rPr>
            <w:sz w:val="28"/>
            <w:szCs w:val="28"/>
          </w:rPr>
          <w:fldChar w:fldCharType="begin"/>
        </w:r>
        <w:r w:rsidRPr="00133B93">
          <w:rPr>
            <w:sz w:val="28"/>
            <w:szCs w:val="28"/>
          </w:rPr>
          <w:instrText xml:space="preserve"> HYPERLINK "http://explainextended.com/2009/09/25/adjacency-list-vs-nested-sets-sql-server/" \l "comment-2265" </w:instrText>
        </w:r>
        <w:r w:rsidRPr="00133B93">
          <w:rPr>
            <w:sz w:val="28"/>
            <w:szCs w:val="28"/>
          </w:rPr>
          <w:fldChar w:fldCharType="separate"/>
        </w:r>
        <w:r w:rsidRPr="00133B93">
          <w:rPr>
            <w:rStyle w:val="Hyperlink"/>
            <w:sz w:val="28"/>
            <w:szCs w:val="28"/>
          </w:rPr>
          <w:t>00:24</w:t>
        </w:r>
        <w:r w:rsidRPr="00133B93">
          <w:rPr>
            <w:sz w:val="28"/>
            <w:szCs w:val="28"/>
          </w:rPr>
          <w:fldChar w:fldCharType="end"/>
        </w:r>
        <w:r w:rsidRPr="00133B93">
          <w:rPr>
            <w:sz w:val="28"/>
            <w:szCs w:val="28"/>
          </w:rPr>
          <w:t xml:space="preserve"> </w:t>
        </w:r>
      </w:ins>
    </w:p>
    <w:p w:rsidR="00133B93" w:rsidRPr="00133B93" w:rsidRDefault="00133B93" w:rsidP="00133B93">
      <w:pPr>
        <w:numPr>
          <w:ilvl w:val="0"/>
          <w:numId w:val="5"/>
        </w:numPr>
        <w:rPr>
          <w:ins w:id="870" w:author="Unknown"/>
          <w:sz w:val="28"/>
          <w:szCs w:val="28"/>
        </w:rPr>
      </w:pPr>
      <w:ins w:id="871" w:author="Unknown">
        <w:r w:rsidRPr="00133B93">
          <w:rPr>
            <w:sz w:val="28"/>
            <w:szCs w:val="28"/>
          </w:rPr>
          <w:t>@</w:t>
        </w:r>
        <w:proofErr w:type="spellStart"/>
        <w:r w:rsidRPr="00133B93">
          <w:rPr>
            <w:sz w:val="28"/>
            <w:szCs w:val="28"/>
          </w:rPr>
          <w:t>Quassnoi</w:t>
        </w:r>
        <w:proofErr w:type="spellEnd"/>
        <w:r w:rsidRPr="00133B93">
          <w:rPr>
            <w:sz w:val="28"/>
            <w:szCs w:val="28"/>
          </w:rPr>
          <w:t>: Will do, and thanks for the feedback already.</w:t>
        </w:r>
      </w:ins>
    </w:p>
    <w:p w:rsidR="00133B93" w:rsidRPr="00133B93" w:rsidRDefault="00133B93" w:rsidP="00133B93">
      <w:pPr>
        <w:rPr>
          <w:ins w:id="872" w:author="Unknown"/>
          <w:sz w:val="28"/>
          <w:szCs w:val="28"/>
        </w:rPr>
      </w:pPr>
      <w:ins w:id="873" w:author="Unknown">
        <w:r w:rsidRPr="00133B93">
          <w:rPr>
            <w:sz w:val="28"/>
            <w:szCs w:val="28"/>
          </w:rPr>
          <w:t xml:space="preserve">I was looking at Client Statistics, not the Server Stats reporting that you showed me here. I’ve re-run and have posted the results below. I thought I was on to </w:t>
        </w:r>
        <w:r w:rsidRPr="00133B93">
          <w:rPr>
            <w:sz w:val="28"/>
            <w:szCs w:val="28"/>
          </w:rPr>
          <w:lastRenderedPageBreak/>
          <w:t xml:space="preserve">something because the client stats made it appear as though my method was faster than it really is. Also, I found a sequence to clear cache, </w:t>
        </w:r>
        <w:proofErr w:type="spellStart"/>
        <w:r w:rsidRPr="00133B93">
          <w:rPr>
            <w:sz w:val="28"/>
            <w:szCs w:val="28"/>
          </w:rPr>
          <w:t>etc</w:t>
        </w:r>
        <w:proofErr w:type="spellEnd"/>
        <w:r w:rsidRPr="00133B93">
          <w:rPr>
            <w:sz w:val="28"/>
            <w:szCs w:val="28"/>
          </w:rPr>
          <w:t xml:space="preserve"> which helps to stabilize the results.</w:t>
        </w:r>
      </w:ins>
    </w:p>
    <w:p w:rsidR="00133B93" w:rsidRPr="00133B93" w:rsidRDefault="00133B93" w:rsidP="00133B93">
      <w:pPr>
        <w:rPr>
          <w:ins w:id="874" w:author="Unknown"/>
          <w:sz w:val="28"/>
          <w:szCs w:val="28"/>
        </w:rPr>
      </w:pPr>
      <w:ins w:id="875" w:author="Unknown">
        <w:r w:rsidRPr="00133B93">
          <w:rPr>
            <w:sz w:val="28"/>
            <w:szCs w:val="28"/>
          </w:rPr>
          <w:t>The results in a nutshell;</w:t>
        </w:r>
        <w:r w:rsidRPr="00133B93">
          <w:rPr>
            <w:sz w:val="28"/>
            <w:szCs w:val="28"/>
          </w:rPr>
          <w:br/>
          <w:t xml:space="preserve">1) I didn’t get the </w:t>
        </w:r>
        <w:proofErr w:type="spellStart"/>
        <w:r w:rsidRPr="00133B93">
          <w:rPr>
            <w:sz w:val="28"/>
            <w:szCs w:val="28"/>
          </w:rPr>
          <w:t>AdjList</w:t>
        </w:r>
        <w:proofErr w:type="spellEnd"/>
        <w:r w:rsidRPr="00133B93">
          <w:rPr>
            <w:sz w:val="28"/>
            <w:szCs w:val="28"/>
          </w:rPr>
          <w:t xml:space="preserve"> </w:t>
        </w:r>
        <w:proofErr w:type="spellStart"/>
        <w:r w:rsidRPr="00133B93">
          <w:rPr>
            <w:sz w:val="28"/>
            <w:szCs w:val="28"/>
          </w:rPr>
          <w:t>algo</w:t>
        </w:r>
        <w:proofErr w:type="spellEnd"/>
        <w:r w:rsidRPr="00133B93">
          <w:rPr>
            <w:sz w:val="28"/>
            <w:szCs w:val="28"/>
          </w:rPr>
          <w:t xml:space="preserve"> down under 1ms per your numbers, but it is still the fastest as you suggest (</w:t>
        </w:r>
        <w:proofErr w:type="spellStart"/>
        <w:r w:rsidRPr="00133B93">
          <w:rPr>
            <w:sz w:val="28"/>
            <w:szCs w:val="28"/>
          </w:rPr>
          <w:t>were</w:t>
        </w:r>
        <w:proofErr w:type="spellEnd"/>
        <w:r w:rsidRPr="00133B93">
          <w:rPr>
            <w:sz w:val="28"/>
            <w:szCs w:val="28"/>
          </w:rPr>
          <w:t xml:space="preserve"> you clearing cache each time to get your numbers?),</w:t>
        </w:r>
        <w:r w:rsidRPr="00133B93">
          <w:rPr>
            <w:sz w:val="28"/>
            <w:szCs w:val="28"/>
          </w:rPr>
          <w:br/>
          <w:t xml:space="preserve">2) your Nested Set </w:t>
        </w:r>
        <w:proofErr w:type="spellStart"/>
        <w:r w:rsidRPr="00133B93">
          <w:rPr>
            <w:sz w:val="28"/>
            <w:szCs w:val="28"/>
          </w:rPr>
          <w:t>algo</w:t>
        </w:r>
        <w:proofErr w:type="spellEnd"/>
        <w:r w:rsidRPr="00133B93">
          <w:rPr>
            <w:sz w:val="28"/>
            <w:szCs w:val="28"/>
          </w:rPr>
          <w:t xml:space="preserve"> seems to be improved by using the multi-column index I suggested earlier,</w:t>
        </w:r>
        <w:r w:rsidRPr="00133B93">
          <w:rPr>
            <w:sz w:val="28"/>
            <w:szCs w:val="28"/>
          </w:rPr>
          <w:br/>
          <w:t xml:space="preserve">3) my Nested Set </w:t>
        </w:r>
        <w:proofErr w:type="spellStart"/>
        <w:r w:rsidRPr="00133B93">
          <w:rPr>
            <w:sz w:val="28"/>
            <w:szCs w:val="28"/>
          </w:rPr>
          <w:t>algo</w:t>
        </w:r>
        <w:proofErr w:type="spellEnd"/>
        <w:r w:rsidRPr="00133B93">
          <w:rPr>
            <w:sz w:val="28"/>
            <w:szCs w:val="28"/>
          </w:rPr>
          <w:t xml:space="preserve"> is unaffected by the extra index,</w:t>
        </w:r>
        <w:r w:rsidRPr="00133B93">
          <w:rPr>
            <w:sz w:val="28"/>
            <w:szCs w:val="28"/>
          </w:rPr>
          <w:br/>
          <w:t xml:space="preserve">4) my Nested Set </w:t>
        </w:r>
        <w:proofErr w:type="spellStart"/>
        <w:r w:rsidRPr="00133B93">
          <w:rPr>
            <w:sz w:val="28"/>
            <w:szCs w:val="28"/>
          </w:rPr>
          <w:t>algo</w:t>
        </w:r>
        <w:proofErr w:type="spellEnd"/>
        <w:r w:rsidRPr="00133B93">
          <w:rPr>
            <w:sz w:val="28"/>
            <w:szCs w:val="28"/>
          </w:rPr>
          <w:t xml:space="preserve"> is the slowest of the three options once the new index is applied to your NS </w:t>
        </w:r>
        <w:proofErr w:type="spellStart"/>
        <w:r w:rsidRPr="00133B93">
          <w:rPr>
            <w:sz w:val="28"/>
            <w:szCs w:val="28"/>
          </w:rPr>
          <w:t>algo</w:t>
        </w:r>
        <w:proofErr w:type="spellEnd"/>
        <w:r w:rsidRPr="00133B93">
          <w:rPr>
            <w:sz w:val="28"/>
            <w:szCs w:val="28"/>
          </w:rPr>
          <w:t>.</w:t>
        </w:r>
      </w:ins>
    </w:p>
    <w:p w:rsidR="00133B93" w:rsidRPr="00133B93" w:rsidRDefault="00133B93" w:rsidP="00133B93">
      <w:pPr>
        <w:rPr>
          <w:ins w:id="876" w:author="Unknown"/>
          <w:sz w:val="28"/>
          <w:szCs w:val="28"/>
        </w:rPr>
      </w:pPr>
      <w:ins w:id="877" w:author="Unknown">
        <w:r w:rsidRPr="00133B93">
          <w:rPr>
            <w:sz w:val="28"/>
            <w:szCs w:val="28"/>
          </w:rPr>
          <w:t xml:space="preserve">Here are the details. First, I’ll iterate and label the queries, </w:t>
        </w:r>
        <w:proofErr w:type="gramStart"/>
        <w:r w:rsidRPr="00133B93">
          <w:rPr>
            <w:sz w:val="28"/>
            <w:szCs w:val="28"/>
          </w:rPr>
          <w:t>then</w:t>
        </w:r>
        <w:proofErr w:type="gramEnd"/>
        <w:r w:rsidRPr="00133B93">
          <w:rPr>
            <w:sz w:val="28"/>
            <w:szCs w:val="28"/>
          </w:rPr>
          <w:t xml:space="preserve"> I’ll show the sequence I used and the execution times that resulted.</w:t>
        </w:r>
      </w:ins>
    </w:p>
    <w:p w:rsidR="00133B93" w:rsidRPr="00133B93" w:rsidRDefault="00133B93" w:rsidP="00133B93">
      <w:pPr>
        <w:rPr>
          <w:ins w:id="878" w:author="Unknown"/>
          <w:sz w:val="28"/>
          <w:szCs w:val="28"/>
        </w:rPr>
      </w:pPr>
      <w:ins w:id="879" w:author="Unknown">
        <w:r w:rsidRPr="00133B93">
          <w:rPr>
            <w:sz w:val="28"/>
            <w:szCs w:val="28"/>
          </w:rPr>
          <w:t>[Create Table and Single Indexes] resulted in 480k rows.</w:t>
        </w:r>
        <w:r w:rsidRPr="00133B93">
          <w:rPr>
            <w:sz w:val="28"/>
            <w:szCs w:val="28"/>
          </w:rPr>
          <w:br/>
          <w:t>———————————————————————</w:t>
        </w:r>
        <w:r w:rsidRPr="00133B93">
          <w:rPr>
            <w:sz w:val="28"/>
            <w:szCs w:val="28"/>
          </w:rPr>
          <w:br/>
          <w:t>No changes from your queries.</w:t>
        </w:r>
      </w:ins>
    </w:p>
    <w:p w:rsidR="00133B93" w:rsidRPr="00133B93" w:rsidRDefault="00133B93" w:rsidP="00133B93">
      <w:pPr>
        <w:rPr>
          <w:ins w:id="880" w:author="Unknown"/>
          <w:sz w:val="28"/>
          <w:szCs w:val="28"/>
        </w:rPr>
      </w:pPr>
      <w:ins w:id="881" w:author="Unknown">
        <w:r w:rsidRPr="00133B93">
          <w:rPr>
            <w:sz w:val="28"/>
            <w:szCs w:val="28"/>
          </w:rPr>
          <w:t>[Clear Cache</w:t>
        </w:r>
        <w:proofErr w:type="gramStart"/>
        <w:r w:rsidRPr="00133B93">
          <w:rPr>
            <w:sz w:val="28"/>
            <w:szCs w:val="28"/>
          </w:rPr>
          <w:t>]</w:t>
        </w:r>
        <w:proofErr w:type="gramEnd"/>
        <w:r w:rsidRPr="00133B93">
          <w:rPr>
            <w:sz w:val="28"/>
            <w:szCs w:val="28"/>
          </w:rPr>
          <w:br/>
          <w:t>probably contains some redundancy, or unnecessary bits in my case,</w:t>
        </w:r>
        <w:r w:rsidRPr="00133B93">
          <w:rPr>
            <w:sz w:val="28"/>
            <w:szCs w:val="28"/>
          </w:rPr>
          <w:br/>
          <w:t>but I had a hard time finding good references on this topic.</w:t>
        </w:r>
        <w:r w:rsidRPr="00133B93">
          <w:rPr>
            <w:sz w:val="28"/>
            <w:szCs w:val="28"/>
          </w:rPr>
          <w:br/>
          <w:t>———————————————————————</w:t>
        </w:r>
        <w:r w:rsidRPr="00133B93">
          <w:rPr>
            <w:sz w:val="28"/>
            <w:szCs w:val="28"/>
          </w:rPr>
          <w:br/>
          <w:t>CHECKPOINT</w:t>
        </w:r>
        <w:proofErr w:type="gramStart"/>
        <w:r w:rsidRPr="00133B93">
          <w:rPr>
            <w:sz w:val="28"/>
            <w:szCs w:val="28"/>
          </w:rPr>
          <w:t>;</w:t>
        </w:r>
        <w:proofErr w:type="gramEnd"/>
        <w:r w:rsidRPr="00133B93">
          <w:rPr>
            <w:sz w:val="28"/>
            <w:szCs w:val="28"/>
          </w:rPr>
          <w:br/>
          <w:t>GO</w:t>
        </w:r>
        <w:r w:rsidRPr="00133B93">
          <w:rPr>
            <w:sz w:val="28"/>
            <w:szCs w:val="28"/>
          </w:rPr>
          <w:br/>
          <w:t>DBCC DROPCLEANBUFFERS;</w:t>
        </w:r>
        <w:r w:rsidRPr="00133B93">
          <w:rPr>
            <w:sz w:val="28"/>
            <w:szCs w:val="28"/>
          </w:rPr>
          <w:br/>
          <w:t>GO</w:t>
        </w:r>
        <w:r w:rsidRPr="00133B93">
          <w:rPr>
            <w:sz w:val="28"/>
            <w:szCs w:val="28"/>
          </w:rPr>
          <w:br/>
          <w:t>DBCC FREESYSTEMCACHE(‘ALL’);</w:t>
        </w:r>
        <w:r w:rsidRPr="00133B93">
          <w:rPr>
            <w:sz w:val="28"/>
            <w:szCs w:val="28"/>
          </w:rPr>
          <w:br/>
          <w:t>GO</w:t>
        </w:r>
        <w:r w:rsidRPr="00133B93">
          <w:rPr>
            <w:sz w:val="28"/>
            <w:szCs w:val="28"/>
          </w:rPr>
          <w:br/>
          <w:t>DBCC FREESESSIONCACHE;</w:t>
        </w:r>
        <w:r w:rsidRPr="00133B93">
          <w:rPr>
            <w:sz w:val="28"/>
            <w:szCs w:val="28"/>
          </w:rPr>
          <w:br/>
          <w:t>GO</w:t>
        </w:r>
        <w:r w:rsidRPr="00133B93">
          <w:rPr>
            <w:sz w:val="28"/>
            <w:szCs w:val="28"/>
          </w:rPr>
          <w:br/>
          <w:t>DBCC FREEPROCCACHE;</w:t>
        </w:r>
        <w:r w:rsidRPr="00133B93">
          <w:rPr>
            <w:sz w:val="28"/>
            <w:szCs w:val="28"/>
          </w:rPr>
          <w:br/>
          <w:t>GO</w:t>
        </w:r>
      </w:ins>
    </w:p>
    <w:p w:rsidR="00133B93" w:rsidRPr="00133B93" w:rsidRDefault="00133B93" w:rsidP="00133B93">
      <w:pPr>
        <w:rPr>
          <w:ins w:id="882" w:author="Unknown"/>
          <w:sz w:val="28"/>
          <w:szCs w:val="28"/>
        </w:rPr>
      </w:pPr>
      <w:ins w:id="883" w:author="Unknown">
        <w:r w:rsidRPr="00133B93">
          <w:rPr>
            <w:sz w:val="28"/>
            <w:szCs w:val="28"/>
          </w:rPr>
          <w:lastRenderedPageBreak/>
          <w:t xml:space="preserve">[Create Multi Index] </w:t>
        </w:r>
        <w:proofErr w:type="gramStart"/>
        <w:r w:rsidRPr="00133B93">
          <w:rPr>
            <w:sz w:val="28"/>
            <w:szCs w:val="28"/>
          </w:rPr>
          <w:t>Created 1 multi column index.</w:t>
        </w:r>
        <w:proofErr w:type="gramEnd"/>
        <w:r w:rsidRPr="00133B93">
          <w:rPr>
            <w:sz w:val="28"/>
            <w:szCs w:val="28"/>
          </w:rPr>
          <w:br/>
          <w:t>———————————————————————</w:t>
        </w:r>
        <w:r w:rsidRPr="00133B93">
          <w:rPr>
            <w:sz w:val="28"/>
            <w:szCs w:val="28"/>
          </w:rPr>
          <w:br/>
          <w:t xml:space="preserve">CREATE NONCLUSTERED INDEX </w:t>
        </w:r>
        <w:proofErr w:type="spellStart"/>
        <w:r w:rsidRPr="00133B93">
          <w:rPr>
            <w:sz w:val="28"/>
            <w:szCs w:val="28"/>
          </w:rPr>
          <w:t>IX_hierarchy_lft_rgt</w:t>
        </w:r>
        <w:proofErr w:type="spellEnd"/>
        <w:r w:rsidRPr="00133B93">
          <w:rPr>
            <w:sz w:val="28"/>
            <w:szCs w:val="28"/>
          </w:rPr>
          <w:t xml:space="preserve"> ON [20090925_nested].</w:t>
        </w:r>
        <w:proofErr w:type="spellStart"/>
        <w:r w:rsidRPr="00133B93">
          <w:rPr>
            <w:sz w:val="28"/>
            <w:szCs w:val="28"/>
          </w:rPr>
          <w:t>t_hierarchy</w:t>
        </w:r>
        <w:proofErr w:type="spellEnd"/>
        <w:r w:rsidRPr="00133B93">
          <w:rPr>
            <w:sz w:val="28"/>
            <w:szCs w:val="28"/>
          </w:rPr>
          <w:t xml:space="preserve"> (</w:t>
        </w:r>
        <w:proofErr w:type="spellStart"/>
        <w:r w:rsidRPr="00133B93">
          <w:rPr>
            <w:sz w:val="28"/>
            <w:szCs w:val="28"/>
          </w:rPr>
          <w:t>lft</w:t>
        </w:r>
        <w:proofErr w:type="gramStart"/>
        <w:r w:rsidRPr="00133B93">
          <w:rPr>
            <w:sz w:val="28"/>
            <w:szCs w:val="28"/>
          </w:rPr>
          <w:t>,rgt</w:t>
        </w:r>
        <w:proofErr w:type="spellEnd"/>
        <w:proofErr w:type="gramEnd"/>
        <w:r w:rsidRPr="00133B93">
          <w:rPr>
            <w:sz w:val="28"/>
            <w:szCs w:val="28"/>
          </w:rPr>
          <w:t>) include (</w:t>
        </w:r>
        <w:proofErr w:type="spellStart"/>
        <w:r w:rsidRPr="00133B93">
          <w:rPr>
            <w:sz w:val="28"/>
            <w:szCs w:val="28"/>
          </w:rPr>
          <w:t>id,stuffing</w:t>
        </w:r>
        <w:proofErr w:type="spellEnd"/>
        <w:r w:rsidRPr="00133B93">
          <w:rPr>
            <w:sz w:val="28"/>
            <w:szCs w:val="28"/>
          </w:rPr>
          <w:t>);</w:t>
        </w:r>
      </w:ins>
    </w:p>
    <w:p w:rsidR="00133B93" w:rsidRPr="00133B93" w:rsidRDefault="00133B93" w:rsidP="00133B93">
      <w:pPr>
        <w:rPr>
          <w:ins w:id="884" w:author="Unknown"/>
          <w:sz w:val="28"/>
          <w:szCs w:val="28"/>
        </w:rPr>
      </w:pPr>
      <w:ins w:id="885" w:author="Unknown">
        <w:r w:rsidRPr="00133B93">
          <w:rPr>
            <w:sz w:val="28"/>
            <w:szCs w:val="28"/>
          </w:rPr>
          <w:t xml:space="preserve">[AA </w:t>
        </w:r>
        <w:proofErr w:type="spellStart"/>
        <w:r w:rsidRPr="00133B93">
          <w:rPr>
            <w:sz w:val="28"/>
            <w:szCs w:val="28"/>
          </w:rPr>
          <w:t>ExpExt</w:t>
        </w:r>
        <w:proofErr w:type="spellEnd"/>
        <w:r w:rsidRPr="00133B93">
          <w:rPr>
            <w:sz w:val="28"/>
            <w:szCs w:val="28"/>
          </w:rPr>
          <w:t xml:space="preserve"> NS] </w:t>
        </w:r>
        <w:proofErr w:type="gramStart"/>
        <w:r w:rsidRPr="00133B93">
          <w:rPr>
            <w:sz w:val="28"/>
            <w:szCs w:val="28"/>
          </w:rPr>
          <w:t>All ancestors from Explain Extended, Nested Set model.</w:t>
        </w:r>
        <w:proofErr w:type="gramEnd"/>
        <w:r w:rsidRPr="00133B93">
          <w:rPr>
            <w:sz w:val="28"/>
            <w:szCs w:val="28"/>
          </w:rPr>
          <w:br/>
        </w:r>
        <w:proofErr w:type="gramStart"/>
        <w:r w:rsidRPr="00133B93">
          <w:rPr>
            <w:sz w:val="28"/>
            <w:szCs w:val="28"/>
          </w:rPr>
          <w:t xml:space="preserve">Modified only to </w:t>
        </w:r>
        <w:proofErr w:type="spellStart"/>
        <w:r w:rsidRPr="00133B93">
          <w:rPr>
            <w:sz w:val="28"/>
            <w:szCs w:val="28"/>
          </w:rPr>
          <w:t>accomodate</w:t>
        </w:r>
        <w:proofErr w:type="spellEnd"/>
        <w:r w:rsidRPr="00133B93">
          <w:rPr>
            <w:sz w:val="28"/>
            <w:szCs w:val="28"/>
          </w:rPr>
          <w:t xml:space="preserve"> smaller number of rows in table.</w:t>
        </w:r>
        <w:proofErr w:type="gramEnd"/>
        <w:r w:rsidRPr="00133B93">
          <w:rPr>
            <w:sz w:val="28"/>
            <w:szCs w:val="28"/>
          </w:rPr>
          <w:br/>
          <w:t>———————————————————————</w:t>
        </w:r>
        <w:r w:rsidRPr="00133B93">
          <w:rPr>
            <w:sz w:val="28"/>
            <w:szCs w:val="28"/>
          </w:rPr>
          <w:br/>
          <w:t xml:space="preserve">SELECT hp.id, </w:t>
        </w:r>
        <w:proofErr w:type="spellStart"/>
        <w:r w:rsidRPr="00133B93">
          <w:rPr>
            <w:sz w:val="28"/>
            <w:szCs w:val="28"/>
          </w:rPr>
          <w:t>hp.parent</w:t>
        </w:r>
        <w:proofErr w:type="spellEnd"/>
        <w:r w:rsidRPr="00133B93">
          <w:rPr>
            <w:sz w:val="28"/>
            <w:szCs w:val="28"/>
          </w:rPr>
          <w:t xml:space="preserve">, </w:t>
        </w:r>
        <w:proofErr w:type="spellStart"/>
        <w:r w:rsidRPr="00133B93">
          <w:rPr>
            <w:sz w:val="28"/>
            <w:szCs w:val="28"/>
          </w:rPr>
          <w:t>hp.lft</w:t>
        </w:r>
        <w:proofErr w:type="spellEnd"/>
        <w:r w:rsidRPr="00133B93">
          <w:rPr>
            <w:sz w:val="28"/>
            <w:szCs w:val="28"/>
          </w:rPr>
          <w:t xml:space="preserve">, </w:t>
        </w:r>
        <w:proofErr w:type="spellStart"/>
        <w:r w:rsidRPr="00133B93">
          <w:rPr>
            <w:sz w:val="28"/>
            <w:szCs w:val="28"/>
          </w:rPr>
          <w:t>hp.rgt</w:t>
        </w:r>
        <w:proofErr w:type="spellEnd"/>
        <w:r w:rsidRPr="00133B93">
          <w:rPr>
            <w:sz w:val="28"/>
            <w:szCs w:val="28"/>
          </w:rPr>
          <w:t xml:space="preserve">, </w:t>
        </w:r>
        <w:proofErr w:type="spellStart"/>
        <w:r w:rsidRPr="00133B93">
          <w:rPr>
            <w:sz w:val="28"/>
            <w:szCs w:val="28"/>
          </w:rPr>
          <w:t>hp.data</w:t>
        </w:r>
        <w:proofErr w:type="spellEnd"/>
        <w:r w:rsidRPr="00133B93">
          <w:rPr>
            <w:sz w:val="28"/>
            <w:szCs w:val="28"/>
          </w:rPr>
          <w:br/>
          <w:t>FROM [20090925_nested].</w:t>
        </w:r>
        <w:proofErr w:type="spellStart"/>
        <w:r w:rsidRPr="00133B93">
          <w:rPr>
            <w:sz w:val="28"/>
            <w:szCs w:val="28"/>
          </w:rPr>
          <w:t>t_hierarchy</w:t>
        </w:r>
        <w:proofErr w:type="spellEnd"/>
        <w:r w:rsidRPr="00133B93">
          <w:rPr>
            <w:sz w:val="28"/>
            <w:szCs w:val="28"/>
          </w:rPr>
          <w:t xml:space="preserve"> </w:t>
        </w:r>
        <w:proofErr w:type="spellStart"/>
        <w:r w:rsidRPr="00133B93">
          <w:rPr>
            <w:sz w:val="28"/>
            <w:szCs w:val="28"/>
          </w:rPr>
          <w:t>hc</w:t>
        </w:r>
        <w:proofErr w:type="spellEnd"/>
        <w:r w:rsidRPr="00133B93">
          <w:rPr>
            <w:sz w:val="28"/>
            <w:szCs w:val="28"/>
          </w:rPr>
          <w:br/>
          <w:t>JOIN [20090925_nested].</w:t>
        </w:r>
        <w:proofErr w:type="spellStart"/>
        <w:r w:rsidRPr="00133B93">
          <w:rPr>
            <w:sz w:val="28"/>
            <w:szCs w:val="28"/>
          </w:rPr>
          <w:t>t_hierarchy</w:t>
        </w:r>
        <w:proofErr w:type="spellEnd"/>
        <w:r w:rsidRPr="00133B93">
          <w:rPr>
            <w:sz w:val="28"/>
            <w:szCs w:val="28"/>
          </w:rPr>
          <w:t xml:space="preserve"> </w:t>
        </w:r>
        <w:proofErr w:type="spellStart"/>
        <w:r w:rsidRPr="00133B93">
          <w:rPr>
            <w:sz w:val="28"/>
            <w:szCs w:val="28"/>
          </w:rPr>
          <w:t>hp</w:t>
        </w:r>
        <w:proofErr w:type="spellEnd"/>
        <w:r w:rsidRPr="00133B93">
          <w:rPr>
            <w:sz w:val="28"/>
            <w:szCs w:val="28"/>
          </w:rPr>
          <w:br/>
          <w:t xml:space="preserve">ON </w:t>
        </w:r>
        <w:proofErr w:type="spellStart"/>
        <w:r w:rsidRPr="00133B93">
          <w:rPr>
            <w:sz w:val="28"/>
            <w:szCs w:val="28"/>
          </w:rPr>
          <w:t>hc.lft</w:t>
        </w:r>
        <w:proofErr w:type="spellEnd"/>
        <w:r w:rsidRPr="00133B93">
          <w:rPr>
            <w:sz w:val="28"/>
            <w:szCs w:val="28"/>
          </w:rPr>
          <w:t xml:space="preserve"> BETWEEN </w:t>
        </w:r>
        <w:proofErr w:type="spellStart"/>
        <w:r w:rsidRPr="00133B93">
          <w:rPr>
            <w:sz w:val="28"/>
            <w:szCs w:val="28"/>
          </w:rPr>
          <w:t>hp.lft</w:t>
        </w:r>
        <w:proofErr w:type="spellEnd"/>
        <w:r w:rsidRPr="00133B93">
          <w:rPr>
            <w:sz w:val="28"/>
            <w:szCs w:val="28"/>
          </w:rPr>
          <w:t xml:space="preserve"> AND </w:t>
        </w:r>
        <w:proofErr w:type="spellStart"/>
        <w:r w:rsidRPr="00133B93">
          <w:rPr>
            <w:sz w:val="28"/>
            <w:szCs w:val="28"/>
          </w:rPr>
          <w:t>hp.rgt</w:t>
        </w:r>
        <w:proofErr w:type="spellEnd"/>
        <w:r w:rsidRPr="00133B93">
          <w:rPr>
            <w:sz w:val="28"/>
            <w:szCs w:val="28"/>
          </w:rPr>
          <w:br/>
          <w:t>WHERE hc.id = 450000</w:t>
        </w:r>
        <w:r w:rsidRPr="00133B93">
          <w:rPr>
            <w:sz w:val="28"/>
            <w:szCs w:val="28"/>
          </w:rPr>
          <w:br/>
          <w:t xml:space="preserve">ORDER BY </w:t>
        </w:r>
        <w:proofErr w:type="spellStart"/>
        <w:r w:rsidRPr="00133B93">
          <w:rPr>
            <w:sz w:val="28"/>
            <w:szCs w:val="28"/>
          </w:rPr>
          <w:t>hp.lft</w:t>
        </w:r>
        <w:proofErr w:type="spellEnd"/>
      </w:ins>
    </w:p>
    <w:p w:rsidR="00133B93" w:rsidRPr="00133B93" w:rsidRDefault="00133B93" w:rsidP="00133B93">
      <w:pPr>
        <w:rPr>
          <w:ins w:id="886" w:author="Unknown"/>
          <w:sz w:val="28"/>
          <w:szCs w:val="28"/>
        </w:rPr>
      </w:pPr>
      <w:ins w:id="887" w:author="Unknown">
        <w:r w:rsidRPr="00133B93">
          <w:rPr>
            <w:sz w:val="28"/>
            <w:szCs w:val="28"/>
          </w:rPr>
          <w:t xml:space="preserve">[AA Simple NS] </w:t>
        </w:r>
        <w:proofErr w:type="gramStart"/>
        <w:r w:rsidRPr="00133B93">
          <w:rPr>
            <w:sz w:val="28"/>
            <w:szCs w:val="28"/>
          </w:rPr>
          <w:t>All ancestors with simple, Nested Set model.</w:t>
        </w:r>
        <w:proofErr w:type="gramEnd"/>
        <w:r w:rsidRPr="00133B93">
          <w:rPr>
            <w:sz w:val="28"/>
            <w:szCs w:val="28"/>
          </w:rPr>
          <w:br/>
          <w:t>———————————————————————</w:t>
        </w:r>
        <w:r w:rsidRPr="00133B93">
          <w:rPr>
            <w:sz w:val="28"/>
            <w:szCs w:val="28"/>
          </w:rPr>
          <w:br/>
          <w:t>DECLARE @</w:t>
        </w:r>
        <w:proofErr w:type="spellStart"/>
        <w:r w:rsidRPr="00133B93">
          <w:rPr>
            <w:sz w:val="28"/>
            <w:szCs w:val="28"/>
          </w:rPr>
          <w:t>clft</w:t>
        </w:r>
        <w:proofErr w:type="spellEnd"/>
        <w:r w:rsidRPr="00133B93">
          <w:rPr>
            <w:sz w:val="28"/>
            <w:szCs w:val="28"/>
          </w:rPr>
          <w:t xml:space="preserve"> INT; DECLARE @</w:t>
        </w:r>
        <w:proofErr w:type="spellStart"/>
        <w:r w:rsidRPr="00133B93">
          <w:rPr>
            <w:sz w:val="28"/>
            <w:szCs w:val="28"/>
          </w:rPr>
          <w:t>crgt</w:t>
        </w:r>
        <w:proofErr w:type="spellEnd"/>
        <w:r w:rsidRPr="00133B93">
          <w:rPr>
            <w:sz w:val="28"/>
            <w:szCs w:val="28"/>
          </w:rPr>
          <w:t xml:space="preserve"> INT</w:t>
        </w:r>
        <w:proofErr w:type="gramStart"/>
        <w:r w:rsidRPr="00133B93">
          <w:rPr>
            <w:sz w:val="28"/>
            <w:szCs w:val="28"/>
          </w:rPr>
          <w:t>;</w:t>
        </w:r>
        <w:proofErr w:type="gramEnd"/>
        <w:r w:rsidRPr="00133B93">
          <w:rPr>
            <w:sz w:val="28"/>
            <w:szCs w:val="28"/>
          </w:rPr>
          <w:br/>
          <w:t>select @</w:t>
        </w:r>
        <w:proofErr w:type="spellStart"/>
        <w:r w:rsidRPr="00133B93">
          <w:rPr>
            <w:sz w:val="28"/>
            <w:szCs w:val="28"/>
          </w:rPr>
          <w:t>clft</w:t>
        </w:r>
        <w:proofErr w:type="spellEnd"/>
        <w:r w:rsidRPr="00133B93">
          <w:rPr>
            <w:sz w:val="28"/>
            <w:szCs w:val="28"/>
          </w:rPr>
          <w:t>=</w:t>
        </w:r>
        <w:proofErr w:type="spellStart"/>
        <w:r w:rsidRPr="00133B93">
          <w:rPr>
            <w:sz w:val="28"/>
            <w:szCs w:val="28"/>
          </w:rPr>
          <w:t>lft</w:t>
        </w:r>
        <w:proofErr w:type="spellEnd"/>
        <w:r w:rsidRPr="00133B93">
          <w:rPr>
            <w:sz w:val="28"/>
            <w:szCs w:val="28"/>
          </w:rPr>
          <w:t>, @</w:t>
        </w:r>
        <w:proofErr w:type="spellStart"/>
        <w:r w:rsidRPr="00133B93">
          <w:rPr>
            <w:sz w:val="28"/>
            <w:szCs w:val="28"/>
          </w:rPr>
          <w:t>crgt</w:t>
        </w:r>
        <w:proofErr w:type="spellEnd"/>
        <w:r w:rsidRPr="00133B93">
          <w:rPr>
            <w:sz w:val="28"/>
            <w:szCs w:val="28"/>
          </w:rPr>
          <w:t>=</w:t>
        </w:r>
        <w:proofErr w:type="spellStart"/>
        <w:r w:rsidRPr="00133B93">
          <w:rPr>
            <w:sz w:val="28"/>
            <w:szCs w:val="28"/>
          </w:rPr>
          <w:t>rgt</w:t>
        </w:r>
        <w:proofErr w:type="spellEnd"/>
        <w:r w:rsidRPr="00133B93">
          <w:rPr>
            <w:sz w:val="28"/>
            <w:szCs w:val="28"/>
          </w:rPr>
          <w:t xml:space="preserve"> from [20090925_nested].</w:t>
        </w:r>
        <w:proofErr w:type="spellStart"/>
        <w:r w:rsidRPr="00133B93">
          <w:rPr>
            <w:sz w:val="28"/>
            <w:szCs w:val="28"/>
          </w:rPr>
          <w:t>t_hierarchy</w:t>
        </w:r>
        <w:proofErr w:type="spellEnd"/>
        <w:r w:rsidRPr="00133B93">
          <w:rPr>
            <w:sz w:val="28"/>
            <w:szCs w:val="28"/>
          </w:rPr>
          <w:t xml:space="preserve"> where id=450000;</w:t>
        </w:r>
        <w:r w:rsidRPr="00133B93">
          <w:rPr>
            <w:sz w:val="28"/>
            <w:szCs w:val="28"/>
          </w:rPr>
          <w:br/>
          <w:t xml:space="preserve">select id, parent, </w:t>
        </w:r>
        <w:proofErr w:type="spellStart"/>
        <w:r w:rsidRPr="00133B93">
          <w:rPr>
            <w:sz w:val="28"/>
            <w:szCs w:val="28"/>
          </w:rPr>
          <w:t>lft</w:t>
        </w:r>
        <w:proofErr w:type="spellEnd"/>
        <w:r w:rsidRPr="00133B93">
          <w:rPr>
            <w:sz w:val="28"/>
            <w:szCs w:val="28"/>
          </w:rPr>
          <w:t xml:space="preserve">, </w:t>
        </w:r>
        <w:proofErr w:type="spellStart"/>
        <w:r w:rsidRPr="00133B93">
          <w:rPr>
            <w:sz w:val="28"/>
            <w:szCs w:val="28"/>
          </w:rPr>
          <w:t>rgt</w:t>
        </w:r>
        <w:proofErr w:type="spellEnd"/>
        <w:r w:rsidRPr="00133B93">
          <w:rPr>
            <w:sz w:val="28"/>
            <w:szCs w:val="28"/>
          </w:rPr>
          <w:t>, data from [20090925_nested].</w:t>
        </w:r>
        <w:proofErr w:type="spellStart"/>
        <w:r w:rsidRPr="00133B93">
          <w:rPr>
            <w:sz w:val="28"/>
            <w:szCs w:val="28"/>
          </w:rPr>
          <w:t>t_hierarchy</w:t>
        </w:r>
        <w:proofErr w:type="spellEnd"/>
        <w:r w:rsidRPr="00133B93">
          <w:rPr>
            <w:sz w:val="28"/>
            <w:szCs w:val="28"/>
          </w:rPr>
          <w:t xml:space="preserve"> where </w:t>
        </w:r>
        <w:proofErr w:type="spellStart"/>
        <w:r w:rsidRPr="00133B93">
          <w:rPr>
            <w:sz w:val="28"/>
            <w:szCs w:val="28"/>
          </w:rPr>
          <w:t>lft</w:t>
        </w:r>
        <w:proofErr w:type="spellEnd"/>
        <w:r w:rsidRPr="00133B93">
          <w:rPr>
            <w:sz w:val="28"/>
            <w:szCs w:val="28"/>
          </w:rPr>
          <w:t xml:space="preserve"> &lt;=@</w:t>
        </w:r>
        <w:proofErr w:type="spellStart"/>
        <w:r w:rsidRPr="00133B93">
          <w:rPr>
            <w:sz w:val="28"/>
            <w:szCs w:val="28"/>
          </w:rPr>
          <w:t>clft</w:t>
        </w:r>
        <w:proofErr w:type="spellEnd"/>
        <w:r w:rsidRPr="00133B93">
          <w:rPr>
            <w:sz w:val="28"/>
            <w:szCs w:val="28"/>
          </w:rPr>
          <w:t xml:space="preserve"> and </w:t>
        </w:r>
        <w:proofErr w:type="spellStart"/>
        <w:r w:rsidRPr="00133B93">
          <w:rPr>
            <w:sz w:val="28"/>
            <w:szCs w:val="28"/>
          </w:rPr>
          <w:t>rgt</w:t>
        </w:r>
        <w:proofErr w:type="spellEnd"/>
        <w:r w:rsidRPr="00133B93">
          <w:rPr>
            <w:sz w:val="28"/>
            <w:szCs w:val="28"/>
          </w:rPr>
          <w:t xml:space="preserve"> &gt;=@</w:t>
        </w:r>
        <w:proofErr w:type="spellStart"/>
        <w:r w:rsidRPr="00133B93">
          <w:rPr>
            <w:sz w:val="28"/>
            <w:szCs w:val="28"/>
          </w:rPr>
          <w:t>crgt</w:t>
        </w:r>
        <w:proofErr w:type="spellEnd"/>
        <w:r w:rsidRPr="00133B93">
          <w:rPr>
            <w:sz w:val="28"/>
            <w:szCs w:val="28"/>
          </w:rPr>
          <w:t xml:space="preserve"> order by </w:t>
        </w:r>
        <w:proofErr w:type="spellStart"/>
        <w:r w:rsidRPr="00133B93">
          <w:rPr>
            <w:sz w:val="28"/>
            <w:szCs w:val="28"/>
          </w:rPr>
          <w:t>lft</w:t>
        </w:r>
        <w:proofErr w:type="spellEnd"/>
        <w:r w:rsidRPr="00133B93">
          <w:rPr>
            <w:sz w:val="28"/>
            <w:szCs w:val="28"/>
          </w:rPr>
          <w:t>;</w:t>
        </w:r>
      </w:ins>
    </w:p>
    <w:p w:rsidR="00133B93" w:rsidRPr="00133B93" w:rsidRDefault="00133B93" w:rsidP="00133B93">
      <w:pPr>
        <w:rPr>
          <w:ins w:id="888" w:author="Unknown"/>
          <w:sz w:val="28"/>
          <w:szCs w:val="28"/>
        </w:rPr>
      </w:pPr>
      <w:ins w:id="889" w:author="Unknown">
        <w:r w:rsidRPr="00133B93">
          <w:rPr>
            <w:sz w:val="28"/>
            <w:szCs w:val="28"/>
          </w:rPr>
          <w:t xml:space="preserve">[AA </w:t>
        </w:r>
        <w:proofErr w:type="spellStart"/>
        <w:r w:rsidRPr="00133B93">
          <w:rPr>
            <w:sz w:val="28"/>
            <w:szCs w:val="28"/>
          </w:rPr>
          <w:t>ExpExt</w:t>
        </w:r>
        <w:proofErr w:type="spellEnd"/>
        <w:r w:rsidRPr="00133B93">
          <w:rPr>
            <w:sz w:val="28"/>
            <w:szCs w:val="28"/>
          </w:rPr>
          <w:t xml:space="preserve"> </w:t>
        </w:r>
        <w:proofErr w:type="spellStart"/>
        <w:r w:rsidRPr="00133B93">
          <w:rPr>
            <w:sz w:val="28"/>
            <w:szCs w:val="28"/>
          </w:rPr>
          <w:t>AdjList</w:t>
        </w:r>
        <w:proofErr w:type="spellEnd"/>
        <w:r w:rsidRPr="00133B93">
          <w:rPr>
            <w:sz w:val="28"/>
            <w:szCs w:val="28"/>
          </w:rPr>
          <w:t xml:space="preserve">] </w:t>
        </w:r>
        <w:proofErr w:type="gramStart"/>
        <w:r w:rsidRPr="00133B93">
          <w:rPr>
            <w:sz w:val="28"/>
            <w:szCs w:val="28"/>
          </w:rPr>
          <w:t>All ancestors with Explain Extended, Adjacency List model.</w:t>
        </w:r>
        <w:proofErr w:type="gramEnd"/>
        <w:r w:rsidRPr="00133B93">
          <w:rPr>
            <w:sz w:val="28"/>
            <w:szCs w:val="28"/>
          </w:rPr>
          <w:br/>
        </w:r>
        <w:proofErr w:type="gramStart"/>
        <w:r w:rsidRPr="00133B93">
          <w:rPr>
            <w:sz w:val="28"/>
            <w:szCs w:val="28"/>
          </w:rPr>
          <w:t xml:space="preserve">Modified only to </w:t>
        </w:r>
        <w:proofErr w:type="spellStart"/>
        <w:r w:rsidRPr="00133B93">
          <w:rPr>
            <w:sz w:val="28"/>
            <w:szCs w:val="28"/>
          </w:rPr>
          <w:t>accomodate</w:t>
        </w:r>
        <w:proofErr w:type="spellEnd"/>
        <w:r w:rsidRPr="00133B93">
          <w:rPr>
            <w:sz w:val="28"/>
            <w:szCs w:val="28"/>
          </w:rPr>
          <w:t xml:space="preserve"> smaller number of rows in table.</w:t>
        </w:r>
        <w:proofErr w:type="gramEnd"/>
        <w:r w:rsidRPr="00133B93">
          <w:rPr>
            <w:sz w:val="28"/>
            <w:szCs w:val="28"/>
          </w:rPr>
          <w:br/>
          <w:t>———————————————————————</w:t>
        </w:r>
        <w:r w:rsidRPr="00133B93">
          <w:rPr>
            <w:sz w:val="28"/>
            <w:szCs w:val="28"/>
          </w:rPr>
          <w:br/>
          <w:t xml:space="preserve">WITH q </w:t>
        </w:r>
        <w:proofErr w:type="gramStart"/>
        <w:r w:rsidRPr="00133B93">
          <w:rPr>
            <w:sz w:val="28"/>
            <w:szCs w:val="28"/>
          </w:rPr>
          <w:t>AS</w:t>
        </w:r>
        <w:proofErr w:type="gramEnd"/>
        <w:r w:rsidRPr="00133B93">
          <w:rPr>
            <w:sz w:val="28"/>
            <w:szCs w:val="28"/>
          </w:rPr>
          <w:br/>
          <w:t>(</w:t>
        </w:r>
        <w:r w:rsidRPr="00133B93">
          <w:rPr>
            <w:sz w:val="28"/>
            <w:szCs w:val="28"/>
          </w:rPr>
          <w:br/>
          <w:t>SELECT h.*, 1 AS level</w:t>
        </w:r>
        <w:r w:rsidRPr="00133B93">
          <w:rPr>
            <w:sz w:val="28"/>
            <w:szCs w:val="28"/>
          </w:rPr>
          <w:br/>
          <w:t>FROM [20090925_nested].</w:t>
        </w:r>
        <w:proofErr w:type="spellStart"/>
        <w:r w:rsidRPr="00133B93">
          <w:rPr>
            <w:sz w:val="28"/>
            <w:szCs w:val="28"/>
          </w:rPr>
          <w:t>t_hierarchy</w:t>
        </w:r>
        <w:proofErr w:type="spellEnd"/>
        <w:r w:rsidRPr="00133B93">
          <w:rPr>
            <w:sz w:val="28"/>
            <w:szCs w:val="28"/>
          </w:rPr>
          <w:t xml:space="preserve"> h</w:t>
        </w:r>
        <w:r w:rsidRPr="00133B93">
          <w:rPr>
            <w:sz w:val="28"/>
            <w:szCs w:val="28"/>
          </w:rPr>
          <w:br/>
          <w:t>WHERE id = 450000</w:t>
        </w:r>
        <w:r w:rsidRPr="00133B93">
          <w:rPr>
            <w:sz w:val="28"/>
            <w:szCs w:val="28"/>
          </w:rPr>
          <w:br/>
          <w:t>UNION ALL</w:t>
        </w:r>
        <w:r w:rsidRPr="00133B93">
          <w:rPr>
            <w:sz w:val="28"/>
            <w:szCs w:val="28"/>
          </w:rPr>
          <w:br/>
          <w:t>SELECT hp.*, level + 1</w:t>
        </w:r>
        <w:r w:rsidRPr="00133B93">
          <w:rPr>
            <w:sz w:val="28"/>
            <w:szCs w:val="28"/>
          </w:rPr>
          <w:br/>
          <w:t>FROM q</w:t>
        </w:r>
        <w:r w:rsidRPr="00133B93">
          <w:rPr>
            <w:sz w:val="28"/>
            <w:szCs w:val="28"/>
          </w:rPr>
          <w:br/>
        </w:r>
        <w:r w:rsidRPr="00133B93">
          <w:rPr>
            <w:sz w:val="28"/>
            <w:szCs w:val="28"/>
          </w:rPr>
          <w:lastRenderedPageBreak/>
          <w:t>JOIN [20090925_nested].</w:t>
        </w:r>
        <w:proofErr w:type="spellStart"/>
        <w:r w:rsidRPr="00133B93">
          <w:rPr>
            <w:sz w:val="28"/>
            <w:szCs w:val="28"/>
          </w:rPr>
          <w:t>t_hierarchy</w:t>
        </w:r>
        <w:proofErr w:type="spellEnd"/>
        <w:r w:rsidRPr="00133B93">
          <w:rPr>
            <w:sz w:val="28"/>
            <w:szCs w:val="28"/>
          </w:rPr>
          <w:t xml:space="preserve"> </w:t>
        </w:r>
        <w:proofErr w:type="spellStart"/>
        <w:r w:rsidRPr="00133B93">
          <w:rPr>
            <w:sz w:val="28"/>
            <w:szCs w:val="28"/>
          </w:rPr>
          <w:t>hp</w:t>
        </w:r>
        <w:proofErr w:type="spellEnd"/>
        <w:r w:rsidRPr="00133B93">
          <w:rPr>
            <w:sz w:val="28"/>
            <w:szCs w:val="28"/>
          </w:rPr>
          <w:br/>
          <w:t xml:space="preserve">ON hp.id = </w:t>
        </w:r>
        <w:proofErr w:type="spellStart"/>
        <w:r w:rsidRPr="00133B93">
          <w:rPr>
            <w:sz w:val="28"/>
            <w:szCs w:val="28"/>
          </w:rPr>
          <w:t>q.parent</w:t>
        </w:r>
        <w:proofErr w:type="spellEnd"/>
        <w:r w:rsidRPr="00133B93">
          <w:rPr>
            <w:sz w:val="28"/>
            <w:szCs w:val="28"/>
          </w:rPr>
          <w:br/>
          <w:t>)</w:t>
        </w:r>
        <w:r w:rsidRPr="00133B93">
          <w:rPr>
            <w:sz w:val="28"/>
            <w:szCs w:val="28"/>
          </w:rPr>
          <w:br/>
          <w:t xml:space="preserve">SELECT id, parent, </w:t>
        </w:r>
        <w:proofErr w:type="spellStart"/>
        <w:r w:rsidRPr="00133B93">
          <w:rPr>
            <w:sz w:val="28"/>
            <w:szCs w:val="28"/>
          </w:rPr>
          <w:t>lft</w:t>
        </w:r>
        <w:proofErr w:type="spellEnd"/>
        <w:r w:rsidRPr="00133B93">
          <w:rPr>
            <w:sz w:val="28"/>
            <w:szCs w:val="28"/>
          </w:rPr>
          <w:t xml:space="preserve">, </w:t>
        </w:r>
        <w:proofErr w:type="spellStart"/>
        <w:r w:rsidRPr="00133B93">
          <w:rPr>
            <w:sz w:val="28"/>
            <w:szCs w:val="28"/>
          </w:rPr>
          <w:t>rgt</w:t>
        </w:r>
        <w:proofErr w:type="spellEnd"/>
        <w:r w:rsidRPr="00133B93">
          <w:rPr>
            <w:sz w:val="28"/>
            <w:szCs w:val="28"/>
          </w:rPr>
          <w:t>, data</w:t>
        </w:r>
        <w:r w:rsidRPr="00133B93">
          <w:rPr>
            <w:sz w:val="28"/>
            <w:szCs w:val="28"/>
          </w:rPr>
          <w:br/>
          <w:t>FROM q</w:t>
        </w:r>
        <w:r w:rsidRPr="00133B93">
          <w:rPr>
            <w:sz w:val="28"/>
            <w:szCs w:val="28"/>
          </w:rPr>
          <w:br/>
          <w:t>ORDER BY level DESC</w:t>
        </w:r>
      </w:ins>
    </w:p>
    <w:p w:rsidR="00133B93" w:rsidRPr="00133B93" w:rsidRDefault="00133B93" w:rsidP="00133B93">
      <w:pPr>
        <w:rPr>
          <w:ins w:id="890" w:author="Unknown"/>
          <w:sz w:val="28"/>
          <w:szCs w:val="28"/>
        </w:rPr>
      </w:pPr>
      <w:ins w:id="891" w:author="Unknown">
        <w:r w:rsidRPr="00133B93">
          <w:rPr>
            <w:sz w:val="28"/>
            <w:szCs w:val="28"/>
          </w:rPr>
          <w:t>Sequence with times : Execution Elapsed Time</w:t>
        </w:r>
        <w:r w:rsidRPr="00133B93">
          <w:rPr>
            <w:sz w:val="28"/>
            <w:szCs w:val="28"/>
          </w:rPr>
          <w:br/>
          <w:t>————————————————–</w:t>
        </w:r>
        <w:r w:rsidRPr="00133B93">
          <w:rPr>
            <w:sz w:val="28"/>
            <w:szCs w:val="28"/>
          </w:rPr>
          <w:br/>
          <w:t>[Create Table and Single Indexes]</w:t>
        </w:r>
        <w:r w:rsidRPr="00133B93">
          <w:rPr>
            <w:sz w:val="28"/>
            <w:szCs w:val="28"/>
          </w:rPr>
          <w:br/>
          <w:t>[Clear Cache]</w:t>
        </w:r>
        <w:r w:rsidRPr="00133B93">
          <w:rPr>
            <w:sz w:val="28"/>
            <w:szCs w:val="28"/>
          </w:rPr>
          <w:br/>
          <w:t xml:space="preserve">[AA </w:t>
        </w:r>
        <w:proofErr w:type="spellStart"/>
        <w:r w:rsidRPr="00133B93">
          <w:rPr>
            <w:sz w:val="28"/>
            <w:szCs w:val="28"/>
          </w:rPr>
          <w:t>ExpExt</w:t>
        </w:r>
        <w:proofErr w:type="spellEnd"/>
        <w:r w:rsidRPr="00133B93">
          <w:rPr>
            <w:sz w:val="28"/>
            <w:szCs w:val="28"/>
          </w:rPr>
          <w:t xml:space="preserve"> </w:t>
        </w:r>
        <w:proofErr w:type="spellStart"/>
        <w:r w:rsidRPr="00133B93">
          <w:rPr>
            <w:sz w:val="28"/>
            <w:szCs w:val="28"/>
          </w:rPr>
          <w:t>AdjList</w:t>
        </w:r>
        <w:proofErr w:type="spellEnd"/>
        <w:r w:rsidRPr="00133B93">
          <w:rPr>
            <w:sz w:val="28"/>
            <w:szCs w:val="28"/>
          </w:rPr>
          <w:t>] : 11m</w:t>
        </w:r>
        <w:r w:rsidRPr="00133B93">
          <w:rPr>
            <w:sz w:val="28"/>
            <w:szCs w:val="28"/>
          </w:rPr>
          <w:br/>
          <w:t>[Clear Cache]</w:t>
        </w:r>
        <w:r w:rsidRPr="00133B93">
          <w:rPr>
            <w:sz w:val="28"/>
            <w:szCs w:val="28"/>
          </w:rPr>
          <w:br/>
          <w:t xml:space="preserve">[AA </w:t>
        </w:r>
        <w:proofErr w:type="spellStart"/>
        <w:r w:rsidRPr="00133B93">
          <w:rPr>
            <w:sz w:val="28"/>
            <w:szCs w:val="28"/>
          </w:rPr>
          <w:t>ExpExt</w:t>
        </w:r>
        <w:proofErr w:type="spellEnd"/>
        <w:r w:rsidRPr="00133B93">
          <w:rPr>
            <w:sz w:val="28"/>
            <w:szCs w:val="28"/>
          </w:rPr>
          <w:t xml:space="preserve"> NS] : 1722m</w:t>
        </w:r>
        <w:r w:rsidRPr="00133B93">
          <w:rPr>
            <w:sz w:val="28"/>
            <w:szCs w:val="28"/>
          </w:rPr>
          <w:br/>
          <w:t>[Clear Cache]</w:t>
        </w:r>
        <w:r w:rsidRPr="00133B93">
          <w:rPr>
            <w:sz w:val="28"/>
            <w:szCs w:val="28"/>
          </w:rPr>
          <w:br/>
          <w:t>[AA Simple NS] : 621m (2m + 619m)</w:t>
        </w:r>
      </w:ins>
    </w:p>
    <w:p w:rsidR="00133B93" w:rsidRPr="00133B93" w:rsidRDefault="00133B93" w:rsidP="00133B93">
      <w:pPr>
        <w:rPr>
          <w:ins w:id="892" w:author="Unknown"/>
          <w:sz w:val="28"/>
          <w:szCs w:val="28"/>
        </w:rPr>
      </w:pPr>
      <w:ins w:id="893" w:author="Unknown">
        <w:r w:rsidRPr="00133B93">
          <w:rPr>
            <w:sz w:val="28"/>
            <w:szCs w:val="28"/>
          </w:rPr>
          <w:t>[Create Multi Index]</w:t>
        </w:r>
        <w:r w:rsidRPr="00133B93">
          <w:rPr>
            <w:sz w:val="28"/>
            <w:szCs w:val="28"/>
          </w:rPr>
          <w:br/>
          <w:t>[Clear Cache]</w:t>
        </w:r>
        <w:r w:rsidRPr="00133B93">
          <w:rPr>
            <w:sz w:val="28"/>
            <w:szCs w:val="28"/>
          </w:rPr>
          <w:br/>
          <w:t xml:space="preserve">[AA </w:t>
        </w:r>
        <w:proofErr w:type="spellStart"/>
        <w:r w:rsidRPr="00133B93">
          <w:rPr>
            <w:sz w:val="28"/>
            <w:szCs w:val="28"/>
          </w:rPr>
          <w:t>ExpExt</w:t>
        </w:r>
        <w:proofErr w:type="spellEnd"/>
        <w:r w:rsidRPr="00133B93">
          <w:rPr>
            <w:sz w:val="28"/>
            <w:szCs w:val="28"/>
          </w:rPr>
          <w:t xml:space="preserve"> </w:t>
        </w:r>
        <w:proofErr w:type="spellStart"/>
        <w:r w:rsidRPr="00133B93">
          <w:rPr>
            <w:sz w:val="28"/>
            <w:szCs w:val="28"/>
          </w:rPr>
          <w:t>AdjList</w:t>
        </w:r>
        <w:proofErr w:type="spellEnd"/>
        <w:proofErr w:type="gramStart"/>
        <w:r w:rsidRPr="00133B93">
          <w:rPr>
            <w:sz w:val="28"/>
            <w:szCs w:val="28"/>
          </w:rPr>
          <w:t>] :</w:t>
        </w:r>
        <w:proofErr w:type="gramEnd"/>
        <w:r w:rsidRPr="00133B93">
          <w:rPr>
            <w:sz w:val="28"/>
            <w:szCs w:val="28"/>
          </w:rPr>
          <w:t xml:space="preserve"> 12m</w:t>
        </w:r>
        <w:r w:rsidRPr="00133B93">
          <w:rPr>
            <w:sz w:val="28"/>
            <w:szCs w:val="28"/>
          </w:rPr>
          <w:br/>
          <w:t>[Clear Cache]</w:t>
        </w:r>
        <w:r w:rsidRPr="00133B93">
          <w:rPr>
            <w:sz w:val="28"/>
            <w:szCs w:val="28"/>
          </w:rPr>
          <w:br/>
          <w:t xml:space="preserve">[AA </w:t>
        </w:r>
        <w:proofErr w:type="spellStart"/>
        <w:r w:rsidRPr="00133B93">
          <w:rPr>
            <w:sz w:val="28"/>
            <w:szCs w:val="28"/>
          </w:rPr>
          <w:t>ExpExt</w:t>
        </w:r>
        <w:proofErr w:type="spellEnd"/>
        <w:r w:rsidRPr="00133B93">
          <w:rPr>
            <w:sz w:val="28"/>
            <w:szCs w:val="28"/>
          </w:rPr>
          <w:t xml:space="preserve"> NS] : 306m</w:t>
        </w:r>
        <w:r w:rsidRPr="00133B93">
          <w:rPr>
            <w:sz w:val="28"/>
            <w:szCs w:val="28"/>
          </w:rPr>
          <w:br/>
          <w:t>[Clear Cache]</w:t>
        </w:r>
        <w:r w:rsidRPr="00133B93">
          <w:rPr>
            <w:sz w:val="28"/>
            <w:szCs w:val="28"/>
          </w:rPr>
          <w:br/>
          <w:t>[AA Simple NS] : 607m (2m + 605m)</w:t>
        </w:r>
      </w:ins>
    </w:p>
    <w:p w:rsidR="00133B93" w:rsidRPr="00133B93" w:rsidRDefault="00133B93" w:rsidP="00133B93">
      <w:pPr>
        <w:rPr>
          <w:ins w:id="894" w:author="Unknown"/>
          <w:sz w:val="28"/>
          <w:szCs w:val="28"/>
        </w:rPr>
      </w:pPr>
      <w:ins w:id="895" w:author="Unknown">
        <w:r w:rsidRPr="00133B93">
          <w:rPr>
            <w:sz w:val="28"/>
            <w:szCs w:val="28"/>
          </w:rPr>
          <w:t>So clearly not what I had originally thought, but still good as an exercise to show that Nested Sets can still play in the game. IMHO they are a more simplistic way of thinking about the problem, and the queries are “more straightforward”. But one cannot discount the performance difference, which would only compound as we increase the number of layers in the hierarchy.</w:t>
        </w:r>
      </w:ins>
    </w:p>
    <w:p w:rsidR="00133B93" w:rsidRPr="00133B93" w:rsidRDefault="00133B93" w:rsidP="00133B93">
      <w:pPr>
        <w:rPr>
          <w:ins w:id="896" w:author="Unknown"/>
          <w:sz w:val="28"/>
          <w:szCs w:val="28"/>
        </w:rPr>
      </w:pPr>
      <w:ins w:id="897" w:author="Unknown">
        <w:r w:rsidRPr="00133B93">
          <w:rPr>
            <w:sz w:val="28"/>
            <w:szCs w:val="28"/>
          </w:rPr>
          <w:t xml:space="preserve">If you could comment a little more on how your setup achieved the 0-1ms response time on the </w:t>
        </w:r>
        <w:proofErr w:type="spellStart"/>
        <w:r w:rsidRPr="00133B93">
          <w:rPr>
            <w:sz w:val="28"/>
            <w:szCs w:val="28"/>
          </w:rPr>
          <w:t>AdjList</w:t>
        </w:r>
        <w:proofErr w:type="spellEnd"/>
        <w:r w:rsidRPr="00133B93">
          <w:rPr>
            <w:sz w:val="28"/>
            <w:szCs w:val="28"/>
          </w:rPr>
          <w:t xml:space="preserve"> query, I would appreciate that.</w:t>
        </w:r>
      </w:ins>
    </w:p>
    <w:p w:rsidR="00133B93" w:rsidRPr="00133B93" w:rsidRDefault="00133B93" w:rsidP="00133B93">
      <w:pPr>
        <w:rPr>
          <w:ins w:id="898" w:author="Unknown"/>
          <w:sz w:val="28"/>
          <w:szCs w:val="28"/>
        </w:rPr>
      </w:pPr>
      <w:proofErr w:type="gramStart"/>
      <w:ins w:id="899" w:author="Unknown">
        <w:r w:rsidRPr="00133B93">
          <w:rPr>
            <w:sz w:val="28"/>
            <w:szCs w:val="28"/>
          </w:rPr>
          <w:lastRenderedPageBreak/>
          <w:t>thanks</w:t>
        </w:r>
        <w:proofErr w:type="gramEnd"/>
        <w:r w:rsidRPr="00133B93">
          <w:rPr>
            <w:sz w:val="28"/>
            <w:szCs w:val="28"/>
          </w:rPr>
          <w:t xml:space="preserve"> for your feedback and your great work on Explain Extended,</w:t>
        </w:r>
        <w:r w:rsidRPr="00133B93">
          <w:rPr>
            <w:sz w:val="28"/>
            <w:szCs w:val="28"/>
          </w:rPr>
          <w:br/>
          <w:t>Mike</w:t>
        </w:r>
      </w:ins>
    </w:p>
    <w:p w:rsidR="00133B93" w:rsidRPr="00133B93" w:rsidRDefault="00133B93" w:rsidP="00133B93">
      <w:pPr>
        <w:rPr>
          <w:ins w:id="900" w:author="Unknown"/>
          <w:sz w:val="28"/>
          <w:szCs w:val="28"/>
        </w:rPr>
      </w:pPr>
      <w:r w:rsidRPr="00133B93">
        <w:rPr>
          <w:sz w:val="28"/>
          <w:szCs w:val="28"/>
        </w:rPr>
        <w:drawing>
          <wp:inline distT="0" distB="0" distL="0" distR="0" wp14:anchorId="49A0720E" wp14:editId="2B4458E1">
            <wp:extent cx="304800" cy="304800"/>
            <wp:effectExtent l="0" t="0" r="0" b="0"/>
            <wp:docPr id="1" name="Picture 1" descr="http://2.gravatar.com/avatar/81d45d3798ce1a16f2f8f675b0f87a67?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1d45d3798ce1a16f2f8f675b0f87a67-2" descr="http://2.gravatar.com/avatar/81d45d3798ce1a16f2f8f675b0f87a67?s=32&amp;d=mm&amp;r=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133B93" w:rsidRPr="00133B93" w:rsidRDefault="00133B93" w:rsidP="00133B93">
      <w:pPr>
        <w:rPr>
          <w:ins w:id="901" w:author="Unknown"/>
          <w:sz w:val="28"/>
          <w:szCs w:val="28"/>
        </w:rPr>
      </w:pPr>
      <w:ins w:id="902" w:author="Unknown">
        <w:r w:rsidRPr="00133B93">
          <w:rPr>
            <w:b/>
            <w:bCs/>
            <w:sz w:val="28"/>
            <w:szCs w:val="28"/>
          </w:rPr>
          <w:t xml:space="preserve">Mike </w:t>
        </w:r>
        <w:proofErr w:type="spellStart"/>
        <w:r w:rsidRPr="00133B93">
          <w:rPr>
            <w:b/>
            <w:bCs/>
            <w:sz w:val="28"/>
            <w:szCs w:val="28"/>
          </w:rPr>
          <w:t>Tallroth</w:t>
        </w:r>
        <w:proofErr w:type="spellEnd"/>
      </w:ins>
    </w:p>
    <w:p w:rsidR="00133B93" w:rsidRPr="00133B93" w:rsidRDefault="00133B93" w:rsidP="00133B93">
      <w:pPr>
        <w:rPr>
          <w:ins w:id="903" w:author="Unknown"/>
          <w:sz w:val="28"/>
          <w:szCs w:val="28"/>
        </w:rPr>
      </w:pPr>
      <w:ins w:id="904" w:author="Unknown">
        <w:r w:rsidRPr="00133B93">
          <w:rPr>
            <w:sz w:val="28"/>
            <w:szCs w:val="28"/>
          </w:rPr>
          <w:t xml:space="preserve">4 Nov 12 at </w:t>
        </w:r>
        <w:r w:rsidRPr="00133B93">
          <w:rPr>
            <w:sz w:val="28"/>
            <w:szCs w:val="28"/>
          </w:rPr>
          <w:fldChar w:fldCharType="begin"/>
        </w:r>
        <w:r w:rsidRPr="00133B93">
          <w:rPr>
            <w:sz w:val="28"/>
            <w:szCs w:val="28"/>
          </w:rPr>
          <w:instrText xml:space="preserve"> HYPERLINK "http://explainextended.com/2009/09/25/adjacency-list-vs-nested-sets-sql-server/" \l "comment-2279" </w:instrText>
        </w:r>
        <w:r w:rsidRPr="00133B93">
          <w:rPr>
            <w:sz w:val="28"/>
            <w:szCs w:val="28"/>
          </w:rPr>
          <w:fldChar w:fldCharType="separate"/>
        </w:r>
        <w:r w:rsidRPr="00133B93">
          <w:rPr>
            <w:rStyle w:val="Hyperlink"/>
            <w:sz w:val="28"/>
            <w:szCs w:val="28"/>
          </w:rPr>
          <w:t>21:57</w:t>
        </w:r>
        <w:r w:rsidRPr="00133B93">
          <w:rPr>
            <w:sz w:val="28"/>
            <w:szCs w:val="28"/>
          </w:rPr>
          <w:fldChar w:fldCharType="end"/>
        </w:r>
        <w:r w:rsidRPr="00133B93">
          <w:rPr>
            <w:sz w:val="28"/>
            <w:szCs w:val="28"/>
          </w:rPr>
          <w:t xml:space="preserve"> </w:t>
        </w:r>
      </w:ins>
    </w:p>
    <w:p w:rsidR="00133B93" w:rsidRPr="00133B93" w:rsidRDefault="00133B93" w:rsidP="00133B93">
      <w:pPr>
        <w:numPr>
          <w:ilvl w:val="0"/>
          <w:numId w:val="5"/>
        </w:numPr>
        <w:rPr>
          <w:ins w:id="905" w:author="Unknown"/>
          <w:sz w:val="28"/>
          <w:szCs w:val="28"/>
        </w:rPr>
      </w:pPr>
      <w:ins w:id="906" w:author="Unknown">
        <w:r w:rsidRPr="00133B93">
          <w:rPr>
            <w:sz w:val="28"/>
            <w:szCs w:val="28"/>
          </w:rPr>
          <w:t xml:space="preserve">Hi </w:t>
        </w:r>
        <w:proofErr w:type="spellStart"/>
        <w:r w:rsidRPr="00133B93">
          <w:rPr>
            <w:sz w:val="28"/>
            <w:szCs w:val="28"/>
          </w:rPr>
          <w:t>Quassnoi</w:t>
        </w:r>
        <w:proofErr w:type="spellEnd"/>
        <w:r w:rsidRPr="00133B93">
          <w:rPr>
            <w:sz w:val="28"/>
            <w:szCs w:val="28"/>
          </w:rPr>
          <w:t>,</w:t>
        </w:r>
      </w:ins>
    </w:p>
    <w:p w:rsidR="00133B93" w:rsidRPr="00133B93" w:rsidRDefault="00133B93" w:rsidP="00133B93">
      <w:pPr>
        <w:rPr>
          <w:ins w:id="907" w:author="Unknown"/>
          <w:sz w:val="28"/>
          <w:szCs w:val="28"/>
        </w:rPr>
      </w:pPr>
      <w:proofErr w:type="gramStart"/>
      <w:ins w:id="908" w:author="Unknown">
        <w:r w:rsidRPr="00133B93">
          <w:rPr>
            <w:sz w:val="28"/>
            <w:szCs w:val="28"/>
          </w:rPr>
          <w:t>thank</w:t>
        </w:r>
        <w:proofErr w:type="gramEnd"/>
        <w:r w:rsidRPr="00133B93">
          <w:rPr>
            <w:sz w:val="28"/>
            <w:szCs w:val="28"/>
          </w:rPr>
          <w:t xml:space="preserve"> you for the great explanation. I’ve tested it and found one issue concerning the wrong indexes which gave me a tremendous </w:t>
        </w:r>
        <w:proofErr w:type="spellStart"/>
        <w:r w:rsidRPr="00133B93">
          <w:rPr>
            <w:sz w:val="28"/>
            <w:szCs w:val="28"/>
          </w:rPr>
          <w:t>bost</w:t>
        </w:r>
        <w:proofErr w:type="spellEnd"/>
        <w:r w:rsidRPr="00133B93">
          <w:rPr>
            <w:sz w:val="28"/>
            <w:szCs w:val="28"/>
          </w:rPr>
          <w:t xml:space="preserve"> because of avoiding expensive key lookups.</w:t>
        </w:r>
      </w:ins>
    </w:p>
    <w:p w:rsidR="00133B93" w:rsidRPr="00133B93" w:rsidRDefault="00133B93" w:rsidP="00133B93">
      <w:pPr>
        <w:rPr>
          <w:ins w:id="909" w:author="Unknown"/>
          <w:sz w:val="28"/>
          <w:szCs w:val="28"/>
        </w:rPr>
      </w:pPr>
      <w:ins w:id="910" w:author="Unknown">
        <w:r w:rsidRPr="00133B93">
          <w:rPr>
            <w:sz w:val="28"/>
            <w:szCs w:val="28"/>
          </w:rPr>
          <w:t xml:space="preserve">CREATE INDEX </w:t>
        </w:r>
        <w:proofErr w:type="spellStart"/>
        <w:r w:rsidRPr="00133B93">
          <w:rPr>
            <w:sz w:val="28"/>
            <w:szCs w:val="28"/>
          </w:rPr>
          <w:t>IX_hierarchy_parent</w:t>
        </w:r>
        <w:proofErr w:type="spellEnd"/>
        <w:r w:rsidRPr="00133B93">
          <w:rPr>
            <w:sz w:val="28"/>
            <w:szCs w:val="28"/>
          </w:rPr>
          <w:t xml:space="preserve"> ON [20090925_nested].</w:t>
        </w:r>
        <w:proofErr w:type="spellStart"/>
        <w:r w:rsidRPr="00133B93">
          <w:rPr>
            <w:sz w:val="28"/>
            <w:szCs w:val="28"/>
          </w:rPr>
          <w:t>t_hierarchy</w:t>
        </w:r>
        <w:proofErr w:type="spellEnd"/>
        <w:r w:rsidRPr="00133B93">
          <w:rPr>
            <w:sz w:val="28"/>
            <w:szCs w:val="28"/>
          </w:rPr>
          <w:t xml:space="preserve"> (parent) INCLUDE (stuffing)</w:t>
        </w:r>
        <w:proofErr w:type="gramStart"/>
        <w:r w:rsidRPr="00133B93">
          <w:rPr>
            <w:sz w:val="28"/>
            <w:szCs w:val="28"/>
          </w:rPr>
          <w:t>;</w:t>
        </w:r>
        <w:proofErr w:type="gramEnd"/>
        <w:r w:rsidRPr="00133B93">
          <w:rPr>
            <w:sz w:val="28"/>
            <w:szCs w:val="28"/>
          </w:rPr>
          <w:br/>
          <w:t xml:space="preserve">CREATE INDEX </w:t>
        </w:r>
        <w:proofErr w:type="spellStart"/>
        <w:r w:rsidRPr="00133B93">
          <w:rPr>
            <w:sz w:val="28"/>
            <w:szCs w:val="28"/>
          </w:rPr>
          <w:t>IX_hierarchy_lft</w:t>
        </w:r>
        <w:proofErr w:type="spellEnd"/>
        <w:r w:rsidRPr="00133B93">
          <w:rPr>
            <w:sz w:val="28"/>
            <w:szCs w:val="28"/>
          </w:rPr>
          <w:t xml:space="preserve"> ON [20090925_nested].</w:t>
        </w:r>
        <w:proofErr w:type="spellStart"/>
        <w:r w:rsidRPr="00133B93">
          <w:rPr>
            <w:sz w:val="28"/>
            <w:szCs w:val="28"/>
          </w:rPr>
          <w:t>t_hierarchy</w:t>
        </w:r>
        <w:proofErr w:type="spellEnd"/>
        <w:r w:rsidRPr="00133B93">
          <w:rPr>
            <w:sz w:val="28"/>
            <w:szCs w:val="28"/>
          </w:rPr>
          <w:t xml:space="preserve"> (</w:t>
        </w:r>
        <w:proofErr w:type="spellStart"/>
        <w:r w:rsidRPr="00133B93">
          <w:rPr>
            <w:sz w:val="28"/>
            <w:szCs w:val="28"/>
          </w:rPr>
          <w:t>lft</w:t>
        </w:r>
        <w:proofErr w:type="spellEnd"/>
        <w:r w:rsidRPr="00133B93">
          <w:rPr>
            <w:sz w:val="28"/>
            <w:szCs w:val="28"/>
          </w:rPr>
          <w:t>) INCLUDE (stuffing);</w:t>
        </w:r>
        <w:r w:rsidRPr="00133B93">
          <w:rPr>
            <w:sz w:val="28"/>
            <w:szCs w:val="28"/>
          </w:rPr>
          <w:br/>
          <w:t xml:space="preserve">CREATE INDEX </w:t>
        </w:r>
        <w:proofErr w:type="spellStart"/>
        <w:r w:rsidRPr="00133B93">
          <w:rPr>
            <w:sz w:val="28"/>
            <w:szCs w:val="28"/>
          </w:rPr>
          <w:t>IX_hierarchy_rgt</w:t>
        </w:r>
        <w:proofErr w:type="spellEnd"/>
        <w:r w:rsidRPr="00133B93">
          <w:rPr>
            <w:sz w:val="28"/>
            <w:szCs w:val="28"/>
          </w:rPr>
          <w:t xml:space="preserve"> ON [20090925_nested].</w:t>
        </w:r>
        <w:proofErr w:type="spellStart"/>
        <w:r w:rsidRPr="00133B93">
          <w:rPr>
            <w:sz w:val="28"/>
            <w:szCs w:val="28"/>
          </w:rPr>
          <w:t>t_hierarchy</w:t>
        </w:r>
        <w:proofErr w:type="spellEnd"/>
        <w:r w:rsidRPr="00133B93">
          <w:rPr>
            <w:sz w:val="28"/>
            <w:szCs w:val="28"/>
          </w:rPr>
          <w:t xml:space="preserve"> (</w:t>
        </w:r>
        <w:proofErr w:type="spellStart"/>
        <w:r w:rsidRPr="00133B93">
          <w:rPr>
            <w:sz w:val="28"/>
            <w:szCs w:val="28"/>
          </w:rPr>
          <w:t>rgt</w:t>
        </w:r>
        <w:proofErr w:type="spellEnd"/>
        <w:r w:rsidRPr="00133B93">
          <w:rPr>
            <w:sz w:val="28"/>
            <w:szCs w:val="28"/>
          </w:rPr>
          <w:t>) INCLUDE (stuffing);</w:t>
        </w:r>
      </w:ins>
    </w:p>
    <w:p w:rsidR="00133B93" w:rsidRPr="00133B93" w:rsidRDefault="00133B93" w:rsidP="00133B93">
      <w:pPr>
        <w:rPr>
          <w:ins w:id="911" w:author="Unknown"/>
          <w:sz w:val="28"/>
          <w:szCs w:val="28"/>
        </w:rPr>
      </w:pPr>
      <w:ins w:id="912" w:author="Unknown">
        <w:r w:rsidRPr="00133B93">
          <w:rPr>
            <w:sz w:val="28"/>
            <w:szCs w:val="28"/>
          </w:rPr>
          <w:t>When I run both examples with id = 42 together the costs are separated by</w:t>
        </w:r>
      </w:ins>
    </w:p>
    <w:p w:rsidR="00133B93" w:rsidRPr="00133B93" w:rsidRDefault="00133B93" w:rsidP="00133B93">
      <w:pPr>
        <w:rPr>
          <w:ins w:id="913" w:author="Unknown"/>
          <w:sz w:val="28"/>
          <w:szCs w:val="28"/>
        </w:rPr>
      </w:pPr>
      <w:ins w:id="914" w:author="Unknown">
        <w:r w:rsidRPr="00133B93">
          <w:rPr>
            <w:sz w:val="28"/>
            <w:szCs w:val="28"/>
          </w:rPr>
          <w:t>97% for the “nested set”</w:t>
        </w:r>
        <w:r w:rsidRPr="00133B93">
          <w:rPr>
            <w:sz w:val="28"/>
            <w:szCs w:val="28"/>
          </w:rPr>
          <w:br/>
          <w:t>03% for the adjacency list</w:t>
        </w:r>
      </w:ins>
    </w:p>
    <w:p w:rsidR="00133B93" w:rsidRPr="00133B93" w:rsidRDefault="00133B93" w:rsidP="00133B93">
      <w:pPr>
        <w:rPr>
          <w:ins w:id="915" w:author="Unknown"/>
          <w:sz w:val="28"/>
          <w:szCs w:val="28"/>
        </w:rPr>
      </w:pPr>
      <w:ins w:id="916" w:author="Unknown">
        <w:r w:rsidRPr="00133B93">
          <w:rPr>
            <w:sz w:val="28"/>
            <w:szCs w:val="28"/>
          </w:rPr>
          <w:t>I was really impressed of the difference because I expected a really bad performance when using CTE ;)</w:t>
        </w:r>
      </w:ins>
    </w:p>
    <w:p w:rsidR="00133B93" w:rsidRPr="00133B93" w:rsidRDefault="00133B93" w:rsidP="00133B93">
      <w:pPr>
        <w:rPr>
          <w:ins w:id="917" w:author="Unknown"/>
          <w:sz w:val="28"/>
          <w:szCs w:val="28"/>
        </w:rPr>
      </w:pPr>
      <w:ins w:id="918" w:author="Unknown">
        <w:r w:rsidRPr="00133B93">
          <w:rPr>
            <w:sz w:val="28"/>
            <w:szCs w:val="28"/>
          </w:rPr>
          <w:t>@Mike</w:t>
        </w:r>
        <w:proofErr w:type="gramStart"/>
        <w:r w:rsidRPr="00133B93">
          <w:rPr>
            <w:sz w:val="28"/>
            <w:szCs w:val="28"/>
          </w:rPr>
          <w:t>,</w:t>
        </w:r>
        <w:proofErr w:type="gramEnd"/>
        <w:r w:rsidRPr="00133B93">
          <w:rPr>
            <w:sz w:val="28"/>
            <w:szCs w:val="28"/>
          </w:rPr>
          <w:br/>
          <w:t>you don’t have to put Id to the index because it is the PK and – because not explicit disabled – the clustered key. Keep in mind that the cl is ALWAYS part of any NC-index!</w:t>
        </w:r>
      </w:ins>
    </w:p>
    <w:p w:rsidR="00133B93" w:rsidRPr="00133B93" w:rsidRDefault="00133B93">
      <w:pPr>
        <w:rPr>
          <w:sz w:val="28"/>
          <w:szCs w:val="28"/>
        </w:rPr>
      </w:pPr>
    </w:p>
    <w:sectPr w:rsidR="00133B93" w:rsidRPr="00133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nericons">
    <w:charset w:val="00"/>
    <w:family w:val="auto"/>
    <w:pitch w:val="default"/>
  </w:font>
  <w:font w:name="sans-serif!important">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0707F"/>
    <w:multiLevelType w:val="multilevel"/>
    <w:tmpl w:val="0BE21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D43723"/>
    <w:multiLevelType w:val="multilevel"/>
    <w:tmpl w:val="012E8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333060"/>
    <w:multiLevelType w:val="multilevel"/>
    <w:tmpl w:val="2C82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1571ED"/>
    <w:multiLevelType w:val="multilevel"/>
    <w:tmpl w:val="BB90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4B4761"/>
    <w:multiLevelType w:val="multilevel"/>
    <w:tmpl w:val="2618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B93"/>
    <w:rsid w:val="00133B93"/>
    <w:rsid w:val="00B93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33B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3B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33B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33B9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3B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3B9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33B9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33B93"/>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133B93"/>
    <w:rPr>
      <w:color w:val="0000FF"/>
      <w:u w:val="single"/>
    </w:rPr>
  </w:style>
  <w:style w:type="character" w:styleId="FollowedHyperlink">
    <w:name w:val="FollowedHyperlink"/>
    <w:basedOn w:val="DefaultParagraphFont"/>
    <w:uiPriority w:val="99"/>
    <w:semiHidden/>
    <w:unhideWhenUsed/>
    <w:rsid w:val="00133B93"/>
    <w:rPr>
      <w:color w:val="800080"/>
      <w:u w:val="single"/>
    </w:rPr>
  </w:style>
  <w:style w:type="character" w:styleId="HTMLCode">
    <w:name w:val="HTML Code"/>
    <w:basedOn w:val="DefaultParagraphFont"/>
    <w:uiPriority w:val="99"/>
    <w:semiHidden/>
    <w:unhideWhenUsed/>
    <w:rsid w:val="00133B93"/>
    <w:rPr>
      <w:rFonts w:ascii="Courier New" w:eastAsia="Times New Roman" w:hAnsi="Courier New" w:cs="Courier New"/>
      <w:sz w:val="20"/>
      <w:szCs w:val="20"/>
    </w:rPr>
  </w:style>
  <w:style w:type="character" w:styleId="Emphasis">
    <w:name w:val="Emphasis"/>
    <w:basedOn w:val="DefaultParagraphFont"/>
    <w:uiPriority w:val="20"/>
    <w:qFormat/>
    <w:rsid w:val="00133B93"/>
    <w:rPr>
      <w:i/>
      <w:iCs/>
    </w:rPr>
  </w:style>
  <w:style w:type="paragraph" w:styleId="HTMLPreformatted">
    <w:name w:val="HTML Preformatted"/>
    <w:basedOn w:val="Normal"/>
    <w:link w:val="HTMLPreformattedChar"/>
    <w:uiPriority w:val="99"/>
    <w:semiHidden/>
    <w:unhideWhenUsed/>
    <w:rsid w:val="00133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3B93"/>
    <w:rPr>
      <w:rFonts w:ascii="Courier New" w:eastAsia="Times New Roman" w:hAnsi="Courier New" w:cs="Courier New"/>
      <w:sz w:val="20"/>
      <w:szCs w:val="20"/>
    </w:rPr>
  </w:style>
  <w:style w:type="character" w:styleId="Strong">
    <w:name w:val="Strong"/>
    <w:basedOn w:val="DefaultParagraphFont"/>
    <w:uiPriority w:val="22"/>
    <w:qFormat/>
    <w:rsid w:val="00133B93"/>
    <w:rPr>
      <w:b/>
      <w:bCs/>
    </w:rPr>
  </w:style>
  <w:style w:type="paragraph" w:styleId="NormalWeb">
    <w:name w:val="Normal (Web)"/>
    <w:basedOn w:val="Normal"/>
    <w:uiPriority w:val="99"/>
    <w:semiHidden/>
    <w:unhideWhenUsed/>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p">
    <w:name w:val="tip"/>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relatedposts-post-excerpt">
    <w:name w:val="jp-relatedposts-post-excerpt"/>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ponse">
    <w:name w:val="response"/>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f7-display-none">
    <w:name w:val="wpcf7-display-none"/>
    <w:basedOn w:val="Normal"/>
    <w:rsid w:val="00133B9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tacktack-container">
    <w:name w:val="stacktack-container"/>
    <w:basedOn w:val="Normal"/>
    <w:rsid w:val="00133B93"/>
    <w:pPr>
      <w:shd w:val="clear" w:color="auto" w:fill="FFFFFF"/>
      <w:spacing w:before="300" w:after="300" w:line="240" w:lineRule="auto"/>
      <w:ind w:left="150" w:right="150"/>
    </w:pPr>
    <w:rPr>
      <w:rFonts w:ascii="Arial" w:eastAsia="Times New Roman" w:hAnsi="Arial" w:cs="Arial"/>
      <w:sz w:val="18"/>
      <w:szCs w:val="18"/>
    </w:rPr>
  </w:style>
  <w:style w:type="paragraph" w:customStyle="1" w:styleId="genericon">
    <w:name w:val="genericon"/>
    <w:basedOn w:val="Normal"/>
    <w:rsid w:val="00133B93"/>
    <w:pPr>
      <w:spacing w:before="100" w:beforeAutospacing="1" w:after="100" w:afterAutospacing="1" w:line="240" w:lineRule="auto"/>
      <w:jc w:val="center"/>
      <w:textAlignment w:val="top"/>
    </w:pPr>
    <w:rPr>
      <w:rFonts w:ascii="Genericons" w:eastAsia="Times New Roman" w:hAnsi="Genericons" w:cs="Times New Roman"/>
      <w:sz w:val="24"/>
      <w:szCs w:val="24"/>
    </w:rPr>
  </w:style>
  <w:style w:type="paragraph" w:customStyle="1" w:styleId="jp-carousel-overlay">
    <w:name w:val="jp-carousel-overlay"/>
    <w:basedOn w:val="Normal"/>
    <w:rsid w:val="00133B93"/>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carousel-msg">
    <w:name w:val="jp-carousel-msg"/>
    <w:basedOn w:val="Normal"/>
    <w:rsid w:val="00133B93"/>
    <w:pPr>
      <w:pBdr>
        <w:left w:val="single" w:sz="24" w:space="11" w:color="FFBA00"/>
      </w:pBdr>
      <w:shd w:val="clear" w:color="auto" w:fill="FFFFFF"/>
      <w:spacing w:before="375" w:after="0" w:line="285" w:lineRule="atLeast"/>
      <w:ind w:left="30" w:right="300"/>
      <w:jc w:val="center"/>
    </w:pPr>
    <w:rPr>
      <w:rFonts w:ascii="Arial" w:eastAsia="Times New Roman" w:hAnsi="Arial" w:cs="Arial"/>
      <w:sz w:val="21"/>
      <w:szCs w:val="21"/>
    </w:rPr>
  </w:style>
  <w:style w:type="paragraph" w:customStyle="1" w:styleId="jp-carousel-wrap">
    <w:name w:val="jp-carousel-wrap"/>
    <w:basedOn w:val="Normal"/>
    <w:rsid w:val="00133B93"/>
    <w:pPr>
      <w:spacing w:before="100" w:beforeAutospacing="1" w:after="100" w:afterAutospacing="1" w:line="240" w:lineRule="auto"/>
    </w:pPr>
    <w:rPr>
      <w:rFonts w:ascii="sans-serif!important" w:eastAsia="Times New Roman" w:hAnsi="sans-serif!important" w:cs="Times New Roman"/>
      <w:sz w:val="24"/>
      <w:szCs w:val="24"/>
    </w:rPr>
  </w:style>
  <w:style w:type="paragraph" w:customStyle="1" w:styleId="jp-carousel-photo-info">
    <w:name w:val="jp-carousel-photo-info"/>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carousel-next-button">
    <w:name w:val="jp-carousel-next-button"/>
    <w:basedOn w:val="Normal"/>
    <w:rsid w:val="00133B93"/>
    <w:pPr>
      <w:spacing w:before="100" w:beforeAutospacing="1" w:after="100" w:afterAutospacing="1" w:line="240" w:lineRule="auto"/>
      <w:ind w:hanging="18913"/>
    </w:pPr>
    <w:rPr>
      <w:rFonts w:ascii="Times New Roman" w:eastAsia="Times New Roman" w:hAnsi="Times New Roman" w:cs="Times New Roman"/>
      <w:sz w:val="24"/>
      <w:szCs w:val="24"/>
    </w:rPr>
  </w:style>
  <w:style w:type="paragraph" w:customStyle="1" w:styleId="jp-carousel-previous-button">
    <w:name w:val="jp-carousel-previous-button"/>
    <w:basedOn w:val="Normal"/>
    <w:rsid w:val="00133B93"/>
    <w:pPr>
      <w:spacing w:before="100" w:beforeAutospacing="1" w:after="100" w:afterAutospacing="1" w:line="240" w:lineRule="auto"/>
      <w:ind w:hanging="18913"/>
    </w:pPr>
    <w:rPr>
      <w:rFonts w:ascii="Times New Roman" w:eastAsia="Times New Roman" w:hAnsi="Times New Roman" w:cs="Times New Roman"/>
      <w:sz w:val="24"/>
      <w:szCs w:val="24"/>
    </w:rPr>
  </w:style>
  <w:style w:type="paragraph" w:customStyle="1" w:styleId="jp-carousel-buttons">
    <w:name w:val="jp-carousel-buttons"/>
    <w:basedOn w:val="Normal"/>
    <w:rsid w:val="00133B93"/>
    <w:pPr>
      <w:pBdr>
        <w:bottom w:val="single" w:sz="6" w:space="6" w:color="222222"/>
      </w:pBdr>
      <w:shd w:val="clear" w:color="auto" w:fill="222222"/>
      <w:spacing w:after="225" w:line="240" w:lineRule="auto"/>
      <w:ind w:left="-300" w:right="-300"/>
      <w:jc w:val="center"/>
    </w:pPr>
    <w:rPr>
      <w:rFonts w:ascii="Times New Roman" w:eastAsia="Times New Roman" w:hAnsi="Times New Roman" w:cs="Times New Roman"/>
      <w:sz w:val="24"/>
      <w:szCs w:val="24"/>
    </w:rPr>
  </w:style>
  <w:style w:type="paragraph" w:customStyle="1" w:styleId="jp-carousel-slide">
    <w:name w:val="jp-carousel-slide"/>
    <w:basedOn w:val="Normal"/>
    <w:rsid w:val="00133B93"/>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carousel-close-hint">
    <w:name w:val="jp-carousel-close-hint"/>
    <w:basedOn w:val="Normal"/>
    <w:rsid w:val="00133B93"/>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jp-carousel-titleanddesc">
    <w:name w:val="jp-carousel-titleanddesc"/>
    <w:basedOn w:val="Normal"/>
    <w:rsid w:val="00133B93"/>
    <w:pPr>
      <w:pBdr>
        <w:top w:val="single" w:sz="6" w:space="18" w:color="222222"/>
      </w:pBdr>
      <w:spacing w:before="100" w:beforeAutospacing="1" w:after="300" w:line="240" w:lineRule="auto"/>
    </w:pPr>
    <w:rPr>
      <w:rFonts w:ascii="Times New Roman" w:eastAsia="Times New Roman" w:hAnsi="Times New Roman" w:cs="Times New Roman"/>
      <w:color w:val="999999"/>
      <w:sz w:val="23"/>
      <w:szCs w:val="23"/>
    </w:rPr>
  </w:style>
  <w:style w:type="paragraph" w:customStyle="1" w:styleId="jp-carousel-titleanddesc-title">
    <w:name w:val="jp-carousel-titleanddesc-title"/>
    <w:basedOn w:val="Normal"/>
    <w:rsid w:val="00133B93"/>
    <w:pPr>
      <w:spacing w:after="225" w:line="240" w:lineRule="auto"/>
    </w:pPr>
    <w:rPr>
      <w:rFonts w:ascii="sans-serif!important" w:eastAsia="Times New Roman" w:hAnsi="sans-serif!important" w:cs="Times New Roman"/>
      <w:color w:val="FFFFFF"/>
      <w:sz w:val="36"/>
      <w:szCs w:val="36"/>
    </w:rPr>
  </w:style>
  <w:style w:type="paragraph" w:customStyle="1" w:styleId="jp-carousel-image-meta">
    <w:name w:val="jp-carousel-image-meta"/>
    <w:basedOn w:val="Normal"/>
    <w:rsid w:val="00133B93"/>
    <w:pPr>
      <w:pBdr>
        <w:top w:val="single" w:sz="6" w:space="14" w:color="222222"/>
        <w:left w:val="single" w:sz="6" w:space="15" w:color="222222"/>
        <w:bottom w:val="single" w:sz="6" w:space="14" w:color="222222"/>
        <w:right w:val="single" w:sz="6" w:space="15" w:color="222222"/>
      </w:pBdr>
      <w:shd w:val="clear" w:color="auto" w:fill="111111"/>
      <w:spacing w:before="100" w:beforeAutospacing="1" w:after="100" w:afterAutospacing="1" w:line="240" w:lineRule="auto"/>
    </w:pPr>
    <w:rPr>
      <w:rFonts w:ascii="sans-serif!important" w:eastAsia="Times New Roman" w:hAnsi="sans-serif!important" w:cs="Times New Roman"/>
      <w:color w:val="FFFFFF"/>
      <w:sz w:val="18"/>
      <w:szCs w:val="18"/>
    </w:rPr>
  </w:style>
  <w:style w:type="paragraph" w:customStyle="1" w:styleId="jp-carousel-image-map">
    <w:name w:val="jp-carousel-image-map"/>
    <w:basedOn w:val="Normal"/>
    <w:rsid w:val="00133B93"/>
    <w:pPr>
      <w:spacing w:after="300" w:line="240" w:lineRule="auto"/>
      <w:ind w:left="-300" w:right="-300"/>
    </w:pPr>
    <w:rPr>
      <w:rFonts w:ascii="Times New Roman" w:eastAsia="Times New Roman" w:hAnsi="Times New Roman" w:cs="Times New Roman"/>
      <w:sz w:val="24"/>
      <w:szCs w:val="24"/>
    </w:rPr>
  </w:style>
  <w:style w:type="paragraph" w:customStyle="1" w:styleId="jp-carousel-comments">
    <w:name w:val="jp-carousel-comments"/>
    <w:basedOn w:val="Normal"/>
    <w:rsid w:val="00133B93"/>
    <w:pPr>
      <w:spacing w:before="100" w:beforeAutospacing="1" w:after="100" w:afterAutospacing="1" w:line="240" w:lineRule="auto"/>
    </w:pPr>
    <w:rPr>
      <w:rFonts w:ascii="sans-serif!important" w:eastAsia="Times New Roman" w:hAnsi="sans-serif!important" w:cs="Times New Roman"/>
      <w:sz w:val="23"/>
      <w:szCs w:val="23"/>
    </w:rPr>
  </w:style>
  <w:style w:type="paragraph" w:customStyle="1" w:styleId="jp-carousel-comment">
    <w:name w:val="jp-carousel-comment"/>
    <w:basedOn w:val="Normal"/>
    <w:rsid w:val="00133B93"/>
    <w:pPr>
      <w:spacing w:before="100" w:beforeAutospacing="1" w:after="300" w:line="240" w:lineRule="auto"/>
    </w:pPr>
    <w:rPr>
      <w:rFonts w:ascii="Times New Roman" w:eastAsia="Times New Roman" w:hAnsi="Times New Roman" w:cs="Times New Roman"/>
      <w:color w:val="999999"/>
      <w:sz w:val="24"/>
      <w:szCs w:val="24"/>
    </w:rPr>
  </w:style>
  <w:style w:type="paragraph" w:customStyle="1" w:styleId="jp-carousel-comment-post-error">
    <w:name w:val="jp-carousel-comment-post-error"/>
    <w:basedOn w:val="Normal"/>
    <w:rsid w:val="00133B93"/>
    <w:pPr>
      <w:spacing w:before="100" w:beforeAutospacing="1" w:after="100" w:afterAutospacing="1" w:line="240" w:lineRule="auto"/>
    </w:pPr>
    <w:rPr>
      <w:rFonts w:ascii="Times New Roman" w:eastAsia="Times New Roman" w:hAnsi="Times New Roman" w:cs="Times New Roman"/>
      <w:color w:val="DF4926"/>
      <w:sz w:val="24"/>
      <w:szCs w:val="24"/>
    </w:rPr>
  </w:style>
  <w:style w:type="paragraph" w:customStyle="1" w:styleId="contact-form-submission">
    <w:name w:val="contact-form-submission"/>
    <w:basedOn w:val="Normal"/>
    <w:rsid w:val="00133B93"/>
    <w:pPr>
      <w:spacing w:before="100" w:beforeAutospacing="1" w:after="960" w:line="240" w:lineRule="auto"/>
    </w:pPr>
    <w:rPr>
      <w:rFonts w:ascii="Times New Roman" w:eastAsia="Times New Roman" w:hAnsi="Times New Roman" w:cs="Times New Roman"/>
      <w:sz w:val="24"/>
      <w:szCs w:val="24"/>
    </w:rPr>
  </w:style>
  <w:style w:type="paragraph" w:customStyle="1" w:styleId="jetpack-check-feedback-spam-spinner">
    <w:name w:val="jetpack-check-feedback-spam-spinner"/>
    <w:basedOn w:val="Normal"/>
    <w:rsid w:val="00133B93"/>
    <w:pPr>
      <w:spacing w:before="105" w:after="100" w:afterAutospacing="1" w:line="240" w:lineRule="auto"/>
    </w:pPr>
    <w:rPr>
      <w:rFonts w:ascii="Times New Roman" w:eastAsia="Times New Roman" w:hAnsi="Times New Roman" w:cs="Times New Roman"/>
      <w:sz w:val="24"/>
      <w:szCs w:val="24"/>
    </w:rPr>
  </w:style>
  <w:style w:type="paragraph" w:customStyle="1" w:styleId="infinite-loader">
    <w:name w:val="infinite-loader"/>
    <w:basedOn w:val="Normal"/>
    <w:rsid w:val="00133B93"/>
    <w:pPr>
      <w:spacing w:before="100" w:beforeAutospacing="1" w:after="100" w:afterAutospacing="1" w:line="240" w:lineRule="auto"/>
      <w:ind w:hanging="18913"/>
    </w:pPr>
    <w:rPr>
      <w:rFonts w:ascii="Times New Roman" w:eastAsia="Times New Roman" w:hAnsi="Times New Roman" w:cs="Times New Roman"/>
      <w:color w:val="000000"/>
      <w:sz w:val="24"/>
      <w:szCs w:val="24"/>
    </w:rPr>
  </w:style>
  <w:style w:type="paragraph" w:customStyle="1" w:styleId="comment-likes-widget">
    <w:name w:val="comment-likes-widget"/>
    <w:basedOn w:val="Normal"/>
    <w:rsid w:val="00133B93"/>
    <w:pPr>
      <w:spacing w:after="0" w:line="240" w:lineRule="auto"/>
    </w:pPr>
    <w:rPr>
      <w:rFonts w:ascii="Times New Roman" w:eastAsia="Times New Roman" w:hAnsi="Times New Roman" w:cs="Times New Roman"/>
      <w:sz w:val="24"/>
      <w:szCs w:val="24"/>
    </w:rPr>
  </w:style>
  <w:style w:type="paragraph" w:customStyle="1" w:styleId="post-likes-widget">
    <w:name w:val="post-likes-widget"/>
    <w:basedOn w:val="Normal"/>
    <w:rsid w:val="00133B93"/>
    <w:pPr>
      <w:spacing w:after="0" w:line="240" w:lineRule="auto"/>
    </w:pPr>
    <w:rPr>
      <w:rFonts w:ascii="Times New Roman" w:eastAsia="Times New Roman" w:hAnsi="Times New Roman" w:cs="Times New Roman"/>
      <w:sz w:val="24"/>
      <w:szCs w:val="24"/>
    </w:rPr>
  </w:style>
  <w:style w:type="paragraph" w:customStyle="1" w:styleId="post-likes-widget-placeholder">
    <w:name w:val="post-likes-widget-placeholder"/>
    <w:basedOn w:val="Normal"/>
    <w:rsid w:val="00133B93"/>
    <w:pPr>
      <w:spacing w:after="0" w:line="240" w:lineRule="auto"/>
    </w:pPr>
    <w:rPr>
      <w:rFonts w:ascii="Times New Roman" w:eastAsia="Times New Roman" w:hAnsi="Times New Roman" w:cs="Times New Roman"/>
      <w:sz w:val="24"/>
      <w:szCs w:val="24"/>
    </w:rPr>
  </w:style>
  <w:style w:type="paragraph" w:customStyle="1" w:styleId="sharing-screen-reader-text">
    <w:name w:val="sharing-screen-reader-text"/>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ideshow-window">
    <w:name w:val="slideshow-window"/>
    <w:basedOn w:val="Normal"/>
    <w:rsid w:val="00133B93"/>
    <w:pPr>
      <w:pBdr>
        <w:top w:val="single" w:sz="48" w:space="0" w:color="222222"/>
        <w:left w:val="single" w:sz="48" w:space="0" w:color="222222"/>
        <w:bottom w:val="single" w:sz="48" w:space="0" w:color="222222"/>
        <w:right w:val="single" w:sz="48" w:space="0" w:color="222222"/>
      </w:pBdr>
      <w:shd w:val="clear" w:color="auto" w:fill="222222"/>
      <w:spacing w:before="100" w:beforeAutospacing="1" w:after="300" w:line="240" w:lineRule="auto"/>
    </w:pPr>
    <w:rPr>
      <w:rFonts w:ascii="Times New Roman" w:eastAsia="Times New Roman" w:hAnsi="Times New Roman" w:cs="Times New Roman"/>
      <w:sz w:val="24"/>
      <w:szCs w:val="24"/>
    </w:rPr>
  </w:style>
  <w:style w:type="paragraph" w:customStyle="1" w:styleId="slideshow-loading">
    <w:name w:val="slideshow-loading"/>
    <w:basedOn w:val="Normal"/>
    <w:rsid w:val="00133B93"/>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slideshow-slide">
    <w:name w:val="slideshow-slide"/>
    <w:basedOn w:val="Normal"/>
    <w:rsid w:val="00133B93"/>
    <w:pPr>
      <w:spacing w:before="100" w:beforeAutospacing="1" w:after="100" w:afterAutospacing="1" w:line="240" w:lineRule="auto"/>
      <w:jc w:val="center"/>
    </w:pPr>
    <w:rPr>
      <w:rFonts w:ascii="Times New Roman" w:eastAsia="Times New Roman" w:hAnsi="Times New Roman" w:cs="Times New Roman"/>
      <w:vanish/>
      <w:sz w:val="24"/>
      <w:szCs w:val="24"/>
    </w:rPr>
  </w:style>
  <w:style w:type="paragraph" w:customStyle="1" w:styleId="slideshow-line-height-hack">
    <w:name w:val="slideshow-line-height-hack"/>
    <w:basedOn w:val="Normal"/>
    <w:rsid w:val="00133B93"/>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slideshow-slide-caption">
    <w:name w:val="slideshow-slide-caption"/>
    <w:basedOn w:val="Normal"/>
    <w:rsid w:val="00133B93"/>
    <w:pPr>
      <w:spacing w:before="100" w:beforeAutospacing="1" w:after="100" w:afterAutospacing="1" w:line="375" w:lineRule="atLeast"/>
      <w:jc w:val="center"/>
    </w:pPr>
    <w:rPr>
      <w:rFonts w:ascii="Arial" w:eastAsia="Times New Roman" w:hAnsi="Arial" w:cs="Arial"/>
      <w:color w:val="F7F7F7"/>
      <w:sz w:val="20"/>
      <w:szCs w:val="20"/>
    </w:rPr>
  </w:style>
  <w:style w:type="paragraph" w:customStyle="1" w:styleId="slideshow-controls">
    <w:name w:val="slideshow-controls"/>
    <w:basedOn w:val="Normal"/>
    <w:rsid w:val="00133B93"/>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presentation-wrapper-fullscreen">
    <w:name w:val="presentation-wrapper-fullscreen"/>
    <w:basedOn w:val="Normal"/>
    <w:rsid w:val="00133B93"/>
    <w:pPr>
      <w:shd w:val="clear" w:color="auto" w:fill="80808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sentation-wrapper">
    <w:name w:val="presentation-wrapper"/>
    <w:basedOn w:val="Normal"/>
    <w:rsid w:val="00133B93"/>
    <w:pPr>
      <w:pBdr>
        <w:top w:val="single" w:sz="6" w:space="0" w:color="E5E5E5"/>
        <w:left w:val="single" w:sz="6" w:space="0" w:color="E5E5E5"/>
        <w:bottom w:val="single" w:sz="6" w:space="0" w:color="E5E5E5"/>
        <w:right w:val="single" w:sz="6" w:space="0" w:color="E5E5E5"/>
      </w:pBdr>
      <w:spacing w:before="300" w:after="300" w:line="240" w:lineRule="auto"/>
    </w:pPr>
    <w:rPr>
      <w:rFonts w:ascii="Times New Roman" w:eastAsia="Times New Roman" w:hAnsi="Times New Roman" w:cs="Times New Roman"/>
      <w:sz w:val="24"/>
      <w:szCs w:val="24"/>
    </w:rPr>
  </w:style>
  <w:style w:type="paragraph" w:customStyle="1" w:styleId="presentation">
    <w:name w:val="presentation"/>
    <w:basedOn w:val="Normal"/>
    <w:rsid w:val="00133B93"/>
    <w:pPr>
      <w:spacing w:after="0" w:line="240" w:lineRule="auto"/>
    </w:pPr>
    <w:rPr>
      <w:rFonts w:ascii="Times New Roman" w:eastAsia="Times New Roman" w:hAnsi="Times New Roman" w:cs="Times New Roman"/>
      <w:sz w:val="24"/>
      <w:szCs w:val="24"/>
    </w:rPr>
  </w:style>
  <w:style w:type="paragraph" w:customStyle="1" w:styleId="jetpack-video-wrapper">
    <w:name w:val="jetpack-video-wrapper"/>
    <w:basedOn w:val="Normal"/>
    <w:rsid w:val="00133B93"/>
    <w:pPr>
      <w:spacing w:before="100" w:beforeAutospacing="1" w:after="384" w:line="240" w:lineRule="auto"/>
    </w:pPr>
    <w:rPr>
      <w:rFonts w:ascii="Times New Roman" w:eastAsia="Times New Roman" w:hAnsi="Times New Roman" w:cs="Times New Roman"/>
      <w:sz w:val="24"/>
      <w:szCs w:val="24"/>
    </w:rPr>
  </w:style>
  <w:style w:type="paragraph" w:customStyle="1" w:styleId="tiled-gallery">
    <w:name w:val="tiled-gallery"/>
    <w:basedOn w:val="Normal"/>
    <w:rsid w:val="00133B93"/>
    <w:pPr>
      <w:spacing w:after="300" w:line="240" w:lineRule="auto"/>
    </w:pPr>
    <w:rPr>
      <w:rFonts w:ascii="Times New Roman" w:eastAsia="Times New Roman" w:hAnsi="Times New Roman" w:cs="Times New Roman"/>
      <w:sz w:val="24"/>
      <w:szCs w:val="24"/>
    </w:rPr>
  </w:style>
  <w:style w:type="paragraph" w:customStyle="1" w:styleId="tiled-gallery-caption">
    <w:name w:val="tiled-gallery-caption"/>
    <w:basedOn w:val="Normal"/>
    <w:rsid w:val="00133B93"/>
    <w:pPr>
      <w:shd w:val="clear" w:color="auto" w:fill="EEEEEE"/>
      <w:spacing w:before="100" w:beforeAutospacing="1" w:after="100" w:afterAutospacing="1" w:line="240" w:lineRule="auto"/>
      <w:ind w:firstLine="150"/>
    </w:pPr>
    <w:rPr>
      <w:rFonts w:ascii="Times New Roman" w:eastAsia="Times New Roman" w:hAnsi="Times New Roman" w:cs="Times New Roman"/>
      <w:color w:val="333333"/>
      <w:sz w:val="20"/>
      <w:szCs w:val="20"/>
    </w:rPr>
  </w:style>
  <w:style w:type="paragraph" w:customStyle="1" w:styleId="jetpack-display-remote-posts">
    <w:name w:val="jetpack-display-remote-posts"/>
    <w:basedOn w:val="Normal"/>
    <w:rsid w:val="00133B93"/>
    <w:pPr>
      <w:spacing w:before="75" w:after="300" w:line="240" w:lineRule="auto"/>
    </w:pPr>
    <w:rPr>
      <w:rFonts w:ascii="Times New Roman" w:eastAsia="Times New Roman" w:hAnsi="Times New Roman" w:cs="Times New Roman"/>
      <w:sz w:val="24"/>
      <w:szCs w:val="24"/>
    </w:rPr>
  </w:style>
  <w:style w:type="paragraph" w:customStyle="1" w:styleId="grofile-thumbnail">
    <w:name w:val="grofile-thumbnail"/>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s-grid-layout">
    <w:name w:val="widgets-grid-layout"/>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s-list-layout">
    <w:name w:val="widgets-list-layout"/>
    <w:basedOn w:val="Normal"/>
    <w:rsid w:val="00133B93"/>
    <w:pPr>
      <w:spacing w:after="0" w:line="240" w:lineRule="auto"/>
    </w:pPr>
    <w:rPr>
      <w:rFonts w:ascii="Times New Roman" w:eastAsia="Times New Roman" w:hAnsi="Times New Roman" w:cs="Times New Roman"/>
      <w:sz w:val="24"/>
      <w:szCs w:val="24"/>
    </w:rPr>
  </w:style>
  <w:style w:type="paragraph" w:customStyle="1" w:styleId="widgets-list-layout-links">
    <w:name w:val="widgets-list-layout-links"/>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yntaxhighlighter">
    <w:name w:val="syntaxhighlighter"/>
    <w:basedOn w:val="Normal"/>
    <w:rsid w:val="00133B93"/>
    <w:pPr>
      <w:shd w:val="clear" w:color="auto" w:fill="E7E5DC"/>
      <w:spacing w:before="240" w:after="240" w:line="240" w:lineRule="auto"/>
      <w:textAlignment w:val="baseline"/>
    </w:pPr>
    <w:rPr>
      <w:rFonts w:ascii="Consolas" w:eastAsia="Times New Roman" w:hAnsi="Consolas" w:cs="Consolas"/>
      <w:sz w:val="24"/>
      <w:szCs w:val="24"/>
    </w:rPr>
  </w:style>
  <w:style w:type="paragraph" w:customStyle="1" w:styleId="gcard">
    <w:name w:val="gcard"/>
    <w:basedOn w:val="Normal"/>
    <w:rsid w:val="00133B93"/>
    <w:pPr>
      <w:spacing w:after="0" w:line="240" w:lineRule="auto"/>
    </w:pPr>
    <w:rPr>
      <w:rFonts w:ascii="Times New Roman" w:eastAsia="Times New Roman" w:hAnsi="Times New Roman" w:cs="Times New Roman"/>
      <w:sz w:val="24"/>
      <w:szCs w:val="24"/>
    </w:rPr>
  </w:style>
  <w:style w:type="paragraph" w:customStyle="1" w:styleId="grav-about">
    <w:name w:val="grav-about"/>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loc">
    <w:name w:val="grav-loc"/>
    <w:basedOn w:val="Normal"/>
    <w:rsid w:val="00133B93"/>
    <w:pPr>
      <w:spacing w:after="15" w:line="240" w:lineRule="auto"/>
    </w:pPr>
    <w:rPr>
      <w:rFonts w:ascii="Times New Roman" w:eastAsia="Times New Roman" w:hAnsi="Times New Roman" w:cs="Times New Roman"/>
      <w:color w:val="9FA09F"/>
    </w:rPr>
  </w:style>
  <w:style w:type="paragraph" w:customStyle="1" w:styleId="branding">
    <w:name w:val="branding"/>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
    <w:name w:val="heading"/>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r">
    <w:name w:val="hr"/>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gs">
    <w:name w:val="tags"/>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wer-count">
    <w:name w:val="answer-count"/>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link">
    <w:name w:val="user-link"/>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author">
    <w:name w:val="comment-author"/>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content">
    <w:name w:val="comment-content"/>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vatar">
    <w:name w:val="avatar"/>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date">
    <w:name w:val="comment-date"/>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form">
    <w:name w:val="clear-form"/>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error-message">
    <w:name w:val="form-error-message"/>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tton">
    <w:name w:val="button"/>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ading">
    <w:name w:val="loading"/>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d-title">
    <w:name w:val="sd-title"/>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d-content">
    <w:name w:val="sd-content"/>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ner">
    <w:name w:val="inner"/>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ep">
    <w:name w:val="step"/>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ide-content">
    <w:name w:val="slide-content"/>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arrow-left">
    <w:name w:val="nav-arrow-left"/>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arrow-right">
    <w:name w:val="nav-arrow-right"/>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fullscreen-button">
    <w:name w:val="nav-fullscreen-button"/>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oplay-overlay">
    <w:name w:val="autoplay-overlay"/>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led-gallery-item">
    <w:name w:val="tiled-gallery-item"/>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led-gallery-unresized">
    <w:name w:val="tiled-gallery-unresized"/>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ofile-accounts-logo">
    <w:name w:val="grofile-accounts-logo"/>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reen-reader-text">
    <w:name w:val="screen-reader-text"/>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s-list-layout-blavatar">
    <w:name w:val="widgets-list-layout-blavatar"/>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ld">
    <w:name w:val="bold"/>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alic">
    <w:name w:val="italic"/>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
    <w:name w:val="line"/>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r">
    <w:name w:val="bar"/>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ler">
    <w:name w:val="ruler"/>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lbar">
    <w:name w:val="toolbar"/>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in">
    <w:name w:val="plain"/>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
    <w:name w:val="comments"/>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ring">
    <w:name w:val="string"/>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eyword">
    <w:name w:val="keyword"/>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processor">
    <w:name w:val="preprocessor"/>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riable">
    <w:name w:val="variable"/>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lue">
    <w:name w:val="value"/>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unctions">
    <w:name w:val="functions"/>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stants">
    <w:name w:val="constants"/>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1">
    <w:name w:val="color1"/>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2">
    <w:name w:val="color2"/>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3">
    <w:name w:val="color3"/>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inner">
    <w:name w:val="grav-inner"/>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card-about">
    <w:name w:val="gcard-about"/>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small">
    <w:name w:val="grav-small"/>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grav">
    <w:name w:val="grav-grav"/>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info">
    <w:name w:val="grav-info"/>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links">
    <w:name w:val="grav-links"/>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gallery">
    <w:name w:val="grav-gallery"/>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services">
    <w:name w:val="grav-services"/>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cardarrow">
    <w:name w:val="grav-cardarrow"/>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tag">
    <w:name w:val="grav-tag"/>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extra">
    <w:name w:val="grav-extra"/>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disable">
    <w:name w:val="grav-disable"/>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reen-reader-response">
    <w:name w:val="screen-reader-response"/>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ceheld">
    <w:name w:val="placeheld"/>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d-link-color">
    <w:name w:val="sd-link-color"/>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cepted">
    <w:name w:val="accepted"/>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relatedposts-post-date">
    <w:name w:val="jp-relatedposts-post-date"/>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count">
    <w:name w:val="share-count"/>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verlay-msg">
    <w:name w:val="overlay-msg"/>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ber">
    <w:name w:val="number"/>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
    <w:name w:val="content"/>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
    <w:name w:val="item"/>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
    <w:name w:val="block"/>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ces">
    <w:name w:val="spaces"/>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mit">
    <w:name w:val="submit"/>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nceltext">
    <w:name w:val="canceltext"/>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er">
    <w:name w:val="container"/>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credits">
    <w:name w:val="blog-credits"/>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info">
    <w:name w:val="blog-info"/>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kes-text">
    <w:name w:val="likes-text"/>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relatedposts-items">
    <w:name w:val="jp-relatedposts-items"/>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relatedposts-items-visual">
    <w:name w:val="jp-relatedposts-items-visual"/>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rrors">
    <w:name w:val="errors"/>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ingcancel">
    <w:name w:val="sharing_cancel"/>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captcha">
    <w:name w:val="recaptcha"/>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relatedposts-post">
    <w:name w:val="jp-relatedposts-post"/>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ript">
    <w:name w:val="script"/>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pcf7-not-valid-tip">
    <w:name w:val="wpcf7-not-valid-tip"/>
    <w:basedOn w:val="DefaultParagraphFont"/>
    <w:rsid w:val="00133B93"/>
    <w:rPr>
      <w:vanish w:val="0"/>
      <w:webHidden w:val="0"/>
      <w:color w:val="FF0000"/>
      <w:sz w:val="24"/>
      <w:szCs w:val="24"/>
      <w:specVanish w:val="0"/>
    </w:rPr>
  </w:style>
  <w:style w:type="character" w:customStyle="1" w:styleId="wpcf7-list-item">
    <w:name w:val="wpcf7-list-item"/>
    <w:basedOn w:val="DefaultParagraphFont"/>
    <w:rsid w:val="00133B93"/>
  </w:style>
  <w:style w:type="character" w:customStyle="1" w:styleId="photo-size">
    <w:name w:val="photo-size"/>
    <w:basedOn w:val="DefaultParagraphFont"/>
    <w:rsid w:val="00133B93"/>
  </w:style>
  <w:style w:type="character" w:customStyle="1" w:styleId="photo-size-times">
    <w:name w:val="photo-size-times"/>
    <w:basedOn w:val="DefaultParagraphFont"/>
    <w:rsid w:val="00133B93"/>
  </w:style>
  <w:style w:type="character" w:customStyle="1" w:styleId="share-count1">
    <w:name w:val="share-count1"/>
    <w:basedOn w:val="DefaultParagraphFont"/>
    <w:rsid w:val="00133B93"/>
  </w:style>
  <w:style w:type="paragraph" w:customStyle="1" w:styleId="screen-reader-response1">
    <w:name w:val="screen-reader-response1"/>
    <w:basedOn w:val="Normal"/>
    <w:rsid w:val="00133B93"/>
    <w:pPr>
      <w:spacing w:after="0" w:line="240" w:lineRule="auto"/>
    </w:pPr>
    <w:rPr>
      <w:rFonts w:ascii="Times New Roman" w:eastAsia="Times New Roman" w:hAnsi="Times New Roman" w:cs="Times New Roman"/>
      <w:sz w:val="24"/>
      <w:szCs w:val="24"/>
    </w:rPr>
  </w:style>
  <w:style w:type="character" w:customStyle="1" w:styleId="wpcf7-not-valid-tip1">
    <w:name w:val="wpcf7-not-valid-tip1"/>
    <w:basedOn w:val="DefaultParagraphFont"/>
    <w:rsid w:val="00133B93"/>
    <w:rPr>
      <w:vanish w:val="0"/>
      <w:webHidden w:val="0"/>
      <w:color w:val="FF0000"/>
      <w:sz w:val="24"/>
      <w:szCs w:val="24"/>
      <w:bdr w:val="single" w:sz="6" w:space="2" w:color="FF0000" w:frame="1"/>
      <w:shd w:val="clear" w:color="auto" w:fill="FFFFFF"/>
      <w:specVanish w:val="0"/>
    </w:rPr>
  </w:style>
  <w:style w:type="paragraph" w:customStyle="1" w:styleId="placeheld1">
    <w:name w:val="placeheld1"/>
    <w:basedOn w:val="Normal"/>
    <w:rsid w:val="00133B93"/>
    <w:pPr>
      <w:spacing w:before="100" w:beforeAutospacing="1" w:after="100" w:afterAutospacing="1" w:line="240" w:lineRule="auto"/>
    </w:pPr>
    <w:rPr>
      <w:rFonts w:ascii="Times New Roman" w:eastAsia="Times New Roman" w:hAnsi="Times New Roman" w:cs="Times New Roman"/>
      <w:color w:val="888888"/>
      <w:sz w:val="24"/>
      <w:szCs w:val="24"/>
    </w:rPr>
  </w:style>
  <w:style w:type="paragraph" w:customStyle="1" w:styleId="branding1">
    <w:name w:val="branding1"/>
    <w:basedOn w:val="Normal"/>
    <w:rsid w:val="00133B93"/>
    <w:pPr>
      <w:spacing w:before="150" w:after="150" w:line="240" w:lineRule="auto"/>
      <w:ind w:left="150"/>
    </w:pPr>
    <w:rPr>
      <w:rFonts w:ascii="Times New Roman" w:eastAsia="Times New Roman" w:hAnsi="Times New Roman" w:cs="Times New Roman"/>
      <w:b/>
      <w:bCs/>
      <w:color w:val="AAAAAA"/>
      <w:sz w:val="24"/>
      <w:szCs w:val="24"/>
    </w:rPr>
  </w:style>
  <w:style w:type="paragraph" w:customStyle="1" w:styleId="heading1">
    <w:name w:val="heading1"/>
    <w:basedOn w:val="Normal"/>
    <w:rsid w:val="00133B93"/>
    <w:pPr>
      <w:spacing w:before="150" w:after="150" w:line="240" w:lineRule="auto"/>
    </w:pPr>
    <w:rPr>
      <w:rFonts w:ascii="Times New Roman" w:eastAsia="Times New Roman" w:hAnsi="Times New Roman" w:cs="Times New Roman"/>
      <w:b/>
      <w:bCs/>
      <w:sz w:val="28"/>
      <w:szCs w:val="28"/>
    </w:rPr>
  </w:style>
  <w:style w:type="paragraph" w:customStyle="1" w:styleId="hr1">
    <w:name w:val="hr1"/>
    <w:basedOn w:val="Normal"/>
    <w:rsid w:val="00133B93"/>
    <w:pPr>
      <w:shd w:val="clear" w:color="auto" w:fill="CCCCCC"/>
      <w:spacing w:before="90" w:after="90" w:line="240" w:lineRule="auto"/>
    </w:pPr>
    <w:rPr>
      <w:rFonts w:ascii="Times New Roman" w:eastAsia="Times New Roman" w:hAnsi="Times New Roman" w:cs="Times New Roman"/>
      <w:sz w:val="24"/>
      <w:szCs w:val="24"/>
    </w:rPr>
  </w:style>
  <w:style w:type="paragraph" w:customStyle="1" w:styleId="tip1">
    <w:name w:val="tip1"/>
    <w:basedOn w:val="Normal"/>
    <w:rsid w:val="00133B93"/>
    <w:pPr>
      <w:spacing w:before="150" w:after="150" w:line="240" w:lineRule="auto"/>
    </w:pPr>
    <w:rPr>
      <w:rFonts w:ascii="Times New Roman" w:eastAsia="Times New Roman" w:hAnsi="Times New Roman" w:cs="Times New Roman"/>
      <w:color w:val="999999"/>
      <w:sz w:val="24"/>
      <w:szCs w:val="24"/>
    </w:rPr>
  </w:style>
  <w:style w:type="paragraph" w:customStyle="1" w:styleId="tags1">
    <w:name w:val="tags1"/>
    <w:basedOn w:val="Normal"/>
    <w:rsid w:val="00133B93"/>
    <w:pPr>
      <w:spacing w:before="90" w:after="90" w:line="240" w:lineRule="auto"/>
      <w:jc w:val="right"/>
    </w:pPr>
    <w:rPr>
      <w:rFonts w:ascii="Times New Roman" w:eastAsia="Times New Roman" w:hAnsi="Times New Roman" w:cs="Times New Roman"/>
      <w:sz w:val="24"/>
      <w:szCs w:val="24"/>
    </w:rPr>
  </w:style>
  <w:style w:type="paragraph" w:customStyle="1" w:styleId="answer-count1">
    <w:name w:val="answer-count1"/>
    <w:basedOn w:val="Normal"/>
    <w:rsid w:val="00133B93"/>
    <w:pPr>
      <w:spacing w:before="60" w:after="0" w:line="240" w:lineRule="auto"/>
    </w:pPr>
    <w:rPr>
      <w:rFonts w:ascii="Times New Roman" w:eastAsia="Times New Roman" w:hAnsi="Times New Roman" w:cs="Times New Roman"/>
      <w:color w:val="999999"/>
      <w:sz w:val="24"/>
      <w:szCs w:val="24"/>
    </w:rPr>
  </w:style>
  <w:style w:type="paragraph" w:customStyle="1" w:styleId="accepted1">
    <w:name w:val="accepted1"/>
    <w:basedOn w:val="Normal"/>
    <w:rsid w:val="00133B93"/>
    <w:pPr>
      <w:spacing w:before="150" w:after="150" w:line="240" w:lineRule="auto"/>
    </w:pPr>
    <w:rPr>
      <w:rFonts w:ascii="Times New Roman" w:eastAsia="Times New Roman" w:hAnsi="Times New Roman" w:cs="Times New Roman"/>
      <w:color w:val="77BB77"/>
      <w:sz w:val="24"/>
      <w:szCs w:val="24"/>
    </w:rPr>
  </w:style>
  <w:style w:type="paragraph" w:customStyle="1" w:styleId="user-link1">
    <w:name w:val="user-link1"/>
    <w:basedOn w:val="Normal"/>
    <w:rsid w:val="00133B93"/>
    <w:pPr>
      <w:spacing w:before="150" w:after="150" w:line="240" w:lineRule="auto"/>
      <w:ind w:left="120"/>
    </w:pPr>
    <w:rPr>
      <w:rFonts w:ascii="Times New Roman" w:eastAsia="Times New Roman" w:hAnsi="Times New Roman" w:cs="Times New Roman"/>
      <w:color w:val="999999"/>
      <w:sz w:val="16"/>
      <w:szCs w:val="16"/>
    </w:rPr>
  </w:style>
  <w:style w:type="paragraph" w:customStyle="1" w:styleId="submit1">
    <w:name w:val="submit1"/>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ponse1">
    <w:name w:val="response1"/>
    <w:basedOn w:val="Normal"/>
    <w:rsid w:val="00133B93"/>
    <w:pPr>
      <w:spacing w:before="100" w:beforeAutospacing="1" w:after="100" w:afterAutospacing="1" w:line="240" w:lineRule="auto"/>
    </w:pPr>
    <w:rPr>
      <w:rFonts w:ascii="Times New Roman" w:eastAsia="Times New Roman" w:hAnsi="Times New Roman" w:cs="Times New Roman"/>
      <w:color w:val="AAAAAA"/>
      <w:sz w:val="20"/>
      <w:szCs w:val="20"/>
    </w:rPr>
  </w:style>
  <w:style w:type="paragraph" w:customStyle="1" w:styleId="canceltext1">
    <w:name w:val="canceltext1"/>
    <w:basedOn w:val="Normal"/>
    <w:rsid w:val="00133B93"/>
    <w:pPr>
      <w:spacing w:before="100" w:beforeAutospacing="1" w:after="100" w:afterAutospacing="1" w:line="360" w:lineRule="atLeast"/>
    </w:pPr>
    <w:rPr>
      <w:rFonts w:ascii="Times New Roman" w:eastAsia="Times New Roman" w:hAnsi="Times New Roman" w:cs="Times New Roman"/>
      <w:color w:val="AAAAAA"/>
      <w:sz w:val="17"/>
      <w:szCs w:val="17"/>
    </w:rPr>
  </w:style>
  <w:style w:type="character" w:customStyle="1" w:styleId="photo-size1">
    <w:name w:val="photo-size1"/>
    <w:basedOn w:val="DefaultParagraphFont"/>
    <w:rsid w:val="00133B93"/>
    <w:rPr>
      <w:sz w:val="17"/>
      <w:szCs w:val="17"/>
    </w:rPr>
  </w:style>
  <w:style w:type="character" w:customStyle="1" w:styleId="photo-size-times1">
    <w:name w:val="photo-size-times1"/>
    <w:basedOn w:val="DefaultParagraphFont"/>
    <w:rsid w:val="00133B93"/>
  </w:style>
  <w:style w:type="paragraph" w:customStyle="1" w:styleId="comment-author1">
    <w:name w:val="comment-author1"/>
    <w:basedOn w:val="Normal"/>
    <w:rsid w:val="00133B93"/>
    <w:pPr>
      <w:spacing w:after="0" w:line="240" w:lineRule="auto"/>
    </w:pPr>
    <w:rPr>
      <w:rFonts w:ascii="Times New Roman" w:eastAsia="Times New Roman" w:hAnsi="Times New Roman" w:cs="Times New Roman"/>
      <w:sz w:val="20"/>
      <w:szCs w:val="20"/>
    </w:rPr>
  </w:style>
  <w:style w:type="paragraph" w:customStyle="1" w:styleId="comment-content1">
    <w:name w:val="comment-content1"/>
    <w:basedOn w:val="Normal"/>
    <w:rsid w:val="00133B93"/>
    <w:pPr>
      <w:spacing w:before="100" w:beforeAutospacing="1" w:after="100" w:afterAutospacing="1" w:line="240" w:lineRule="auto"/>
      <w:ind w:left="1275"/>
    </w:pPr>
    <w:rPr>
      <w:rFonts w:ascii="Times New Roman" w:eastAsia="Times New Roman" w:hAnsi="Times New Roman" w:cs="Times New Roman"/>
      <w:sz w:val="24"/>
      <w:szCs w:val="24"/>
    </w:rPr>
  </w:style>
  <w:style w:type="paragraph" w:customStyle="1" w:styleId="avatar1">
    <w:name w:val="avatar1"/>
    <w:basedOn w:val="Normal"/>
    <w:rsid w:val="00133B93"/>
    <w:pPr>
      <w:spacing w:after="0" w:line="240" w:lineRule="auto"/>
      <w:ind w:right="300"/>
    </w:pPr>
    <w:rPr>
      <w:rFonts w:ascii="Times New Roman" w:eastAsia="Times New Roman" w:hAnsi="Times New Roman" w:cs="Times New Roman"/>
      <w:sz w:val="24"/>
      <w:szCs w:val="24"/>
    </w:rPr>
  </w:style>
  <w:style w:type="paragraph" w:customStyle="1" w:styleId="comment-date1">
    <w:name w:val="comment-date1"/>
    <w:basedOn w:val="Normal"/>
    <w:rsid w:val="00133B93"/>
    <w:pPr>
      <w:spacing w:before="60" w:after="100" w:afterAutospacing="1" w:line="240" w:lineRule="auto"/>
    </w:pPr>
    <w:rPr>
      <w:rFonts w:ascii="Times New Roman" w:eastAsia="Times New Roman" w:hAnsi="Times New Roman" w:cs="Times New Roman"/>
      <w:color w:val="999999"/>
      <w:sz w:val="17"/>
      <w:szCs w:val="17"/>
    </w:rPr>
  </w:style>
  <w:style w:type="paragraph" w:customStyle="1" w:styleId="jp-carousel-overlay1">
    <w:name w:val="jp-carousel-overlay1"/>
    <w:basedOn w:val="Normal"/>
    <w:rsid w:val="00133B93"/>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carousel-comment1">
    <w:name w:val="jp-carousel-comment1"/>
    <w:basedOn w:val="Normal"/>
    <w:rsid w:val="00133B93"/>
    <w:pPr>
      <w:spacing w:before="100" w:beforeAutospacing="1" w:after="300" w:line="240" w:lineRule="auto"/>
    </w:pPr>
    <w:rPr>
      <w:rFonts w:ascii="Times New Roman" w:eastAsia="Times New Roman" w:hAnsi="Times New Roman" w:cs="Times New Roman"/>
      <w:color w:val="666666"/>
      <w:sz w:val="24"/>
      <w:szCs w:val="24"/>
    </w:rPr>
  </w:style>
  <w:style w:type="paragraph" w:customStyle="1" w:styleId="jp-carousel-titleanddesc1">
    <w:name w:val="jp-carousel-titleanddesc1"/>
    <w:basedOn w:val="Normal"/>
    <w:rsid w:val="00133B93"/>
    <w:pPr>
      <w:pBdr>
        <w:top w:val="single" w:sz="6" w:space="18" w:color="EEEEEE"/>
      </w:pBdr>
      <w:spacing w:before="100" w:beforeAutospacing="1" w:after="300" w:line="240" w:lineRule="auto"/>
    </w:pPr>
    <w:rPr>
      <w:rFonts w:ascii="Times New Roman" w:eastAsia="Times New Roman" w:hAnsi="Times New Roman" w:cs="Times New Roman"/>
      <w:color w:val="666666"/>
      <w:sz w:val="23"/>
      <w:szCs w:val="23"/>
    </w:rPr>
  </w:style>
  <w:style w:type="paragraph" w:customStyle="1" w:styleId="jp-carousel-buttons1">
    <w:name w:val="jp-carousel-buttons1"/>
    <w:basedOn w:val="Normal"/>
    <w:rsid w:val="00133B93"/>
    <w:pPr>
      <w:pBdr>
        <w:bottom w:val="single" w:sz="6" w:space="6" w:color="F0F0F0"/>
      </w:pBdr>
      <w:shd w:val="clear" w:color="auto" w:fill="F5F5F5"/>
      <w:spacing w:after="225" w:line="240" w:lineRule="auto"/>
      <w:ind w:left="-300" w:right="-300"/>
      <w:jc w:val="center"/>
    </w:pPr>
    <w:rPr>
      <w:rFonts w:ascii="Times New Roman" w:eastAsia="Times New Roman" w:hAnsi="Times New Roman" w:cs="Times New Roman"/>
      <w:sz w:val="24"/>
      <w:szCs w:val="24"/>
    </w:rPr>
  </w:style>
  <w:style w:type="paragraph" w:customStyle="1" w:styleId="canceltext2">
    <w:name w:val="canceltext2"/>
    <w:basedOn w:val="Normal"/>
    <w:rsid w:val="00133B93"/>
    <w:pPr>
      <w:spacing w:before="100" w:beforeAutospacing="1" w:after="100" w:afterAutospacing="1" w:line="360" w:lineRule="atLeast"/>
    </w:pPr>
    <w:rPr>
      <w:rFonts w:ascii="Times New Roman" w:eastAsia="Times New Roman" w:hAnsi="Times New Roman" w:cs="Times New Roman"/>
      <w:color w:val="888888"/>
      <w:sz w:val="17"/>
      <w:szCs w:val="17"/>
    </w:rPr>
  </w:style>
  <w:style w:type="paragraph" w:customStyle="1" w:styleId="jp-carousel-image-meta1">
    <w:name w:val="jp-carousel-image-meta1"/>
    <w:basedOn w:val="Normal"/>
    <w:rsid w:val="00133B93"/>
    <w:pPr>
      <w:pBdr>
        <w:top w:val="single" w:sz="6" w:space="14" w:color="F5F5F5"/>
        <w:left w:val="single" w:sz="6" w:space="15" w:color="F5F5F5"/>
        <w:bottom w:val="single" w:sz="6" w:space="14" w:color="EEEEEE"/>
        <w:right w:val="single" w:sz="6" w:space="15" w:color="EEEEEE"/>
      </w:pBdr>
      <w:shd w:val="clear" w:color="auto" w:fill="FAFAFA"/>
      <w:spacing w:before="100" w:beforeAutospacing="1" w:after="100" w:afterAutospacing="1" w:line="240" w:lineRule="auto"/>
    </w:pPr>
    <w:rPr>
      <w:rFonts w:ascii="sans-serif!important" w:eastAsia="Times New Roman" w:hAnsi="sans-serif!important" w:cs="Times New Roman"/>
      <w:color w:val="333333"/>
      <w:sz w:val="18"/>
      <w:szCs w:val="18"/>
    </w:rPr>
  </w:style>
  <w:style w:type="paragraph" w:customStyle="1" w:styleId="jp-carousel-close-hint1">
    <w:name w:val="jp-carousel-close-hint1"/>
    <w:basedOn w:val="Normal"/>
    <w:rsid w:val="00133B93"/>
    <w:pPr>
      <w:spacing w:before="100" w:beforeAutospacing="1" w:after="100" w:afterAutospacing="1" w:line="240" w:lineRule="auto"/>
    </w:pPr>
    <w:rPr>
      <w:rFonts w:ascii="Times New Roman" w:eastAsia="Times New Roman" w:hAnsi="Times New Roman" w:cs="Times New Roman"/>
      <w:color w:val="CCCCCC"/>
      <w:sz w:val="24"/>
      <w:szCs w:val="24"/>
    </w:rPr>
  </w:style>
  <w:style w:type="paragraph" w:customStyle="1" w:styleId="jp-carousel-slide1">
    <w:name w:val="jp-carousel-slide1"/>
    <w:basedOn w:val="Normal"/>
    <w:rsid w:val="00133B93"/>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form1">
    <w:name w:val="clear-form1"/>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error-message1">
    <w:name w:val="form-error-message1"/>
    <w:basedOn w:val="Normal"/>
    <w:rsid w:val="00133B93"/>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container1">
    <w:name w:val="container1"/>
    <w:basedOn w:val="Normal"/>
    <w:rsid w:val="00133B93"/>
    <w:pPr>
      <w:pBdr>
        <w:top w:val="single" w:sz="6" w:space="1" w:color="CCCCCC"/>
        <w:left w:val="single" w:sz="2" w:space="15" w:color="CCCCCC"/>
        <w:bottom w:val="single" w:sz="2" w:space="1" w:color="CCCCCC"/>
        <w:right w:val="single" w:sz="2" w:space="15" w:color="CCCCCC"/>
      </w:pBdr>
      <w:spacing w:after="0" w:line="240" w:lineRule="auto"/>
    </w:pPr>
    <w:rPr>
      <w:rFonts w:ascii="Times New Roman" w:eastAsia="Times New Roman" w:hAnsi="Times New Roman" w:cs="Times New Roman"/>
      <w:sz w:val="24"/>
      <w:szCs w:val="24"/>
    </w:rPr>
  </w:style>
  <w:style w:type="paragraph" w:customStyle="1" w:styleId="blog-credits1">
    <w:name w:val="blog-credits1"/>
    <w:basedOn w:val="Normal"/>
    <w:rsid w:val="00133B93"/>
    <w:pPr>
      <w:spacing w:before="100" w:beforeAutospacing="1" w:after="100" w:afterAutospacing="1" w:line="375" w:lineRule="atLeast"/>
      <w:jc w:val="right"/>
    </w:pPr>
    <w:rPr>
      <w:rFonts w:ascii="Times New Roman" w:eastAsia="Times New Roman" w:hAnsi="Times New Roman" w:cs="Times New Roman"/>
      <w:color w:val="888888"/>
      <w:sz w:val="18"/>
      <w:szCs w:val="18"/>
    </w:rPr>
  </w:style>
  <w:style w:type="paragraph" w:customStyle="1" w:styleId="blog-info1">
    <w:name w:val="blog-info1"/>
    <w:basedOn w:val="Normal"/>
    <w:rsid w:val="00133B93"/>
    <w:pPr>
      <w:spacing w:before="100" w:beforeAutospacing="1" w:after="100" w:afterAutospacing="1" w:line="375" w:lineRule="atLeast"/>
    </w:pPr>
    <w:rPr>
      <w:rFonts w:ascii="Times New Roman" w:eastAsia="Times New Roman" w:hAnsi="Times New Roman" w:cs="Times New Roman"/>
      <w:sz w:val="24"/>
      <w:szCs w:val="24"/>
    </w:rPr>
  </w:style>
  <w:style w:type="paragraph" w:customStyle="1" w:styleId="sd-link-color1">
    <w:name w:val="sd-link-color1"/>
    <w:basedOn w:val="Normal"/>
    <w:rsid w:val="00133B93"/>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likes-text1">
    <w:name w:val="likes-text1"/>
    <w:basedOn w:val="Normal"/>
    <w:rsid w:val="00133B93"/>
    <w:pPr>
      <w:spacing w:before="100" w:beforeAutospacing="1" w:after="100" w:afterAutospacing="1" w:line="240" w:lineRule="auto"/>
    </w:pPr>
    <w:rPr>
      <w:rFonts w:ascii="Times New Roman" w:eastAsia="Times New Roman" w:hAnsi="Times New Roman" w:cs="Times New Roman"/>
      <w:color w:val="FFFFFF"/>
      <w:sz w:val="18"/>
      <w:szCs w:val="18"/>
    </w:rPr>
  </w:style>
  <w:style w:type="paragraph" w:customStyle="1" w:styleId="post-likes-widget1">
    <w:name w:val="post-likes-widget1"/>
    <w:basedOn w:val="Normal"/>
    <w:rsid w:val="00133B93"/>
    <w:pPr>
      <w:spacing w:after="0" w:line="240" w:lineRule="auto"/>
    </w:pPr>
    <w:rPr>
      <w:rFonts w:ascii="Times New Roman" w:eastAsia="Times New Roman" w:hAnsi="Times New Roman" w:cs="Times New Roman"/>
      <w:sz w:val="24"/>
      <w:szCs w:val="24"/>
    </w:rPr>
  </w:style>
  <w:style w:type="paragraph" w:customStyle="1" w:styleId="button1">
    <w:name w:val="button1"/>
    <w:basedOn w:val="Normal"/>
    <w:rsid w:val="00133B9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ading1">
    <w:name w:val="loading1"/>
    <w:basedOn w:val="Normal"/>
    <w:rsid w:val="00133B93"/>
    <w:pPr>
      <w:spacing w:before="100" w:beforeAutospacing="1" w:after="100" w:afterAutospacing="1" w:line="240" w:lineRule="auto"/>
    </w:pPr>
    <w:rPr>
      <w:rFonts w:ascii="Times New Roman" w:eastAsia="Times New Roman" w:hAnsi="Times New Roman" w:cs="Times New Roman"/>
      <w:color w:val="999999"/>
      <w:sz w:val="18"/>
      <w:szCs w:val="18"/>
    </w:rPr>
  </w:style>
  <w:style w:type="paragraph" w:customStyle="1" w:styleId="post-likes-widget2">
    <w:name w:val="post-likes-widget2"/>
    <w:basedOn w:val="Normal"/>
    <w:rsid w:val="00133B93"/>
    <w:pPr>
      <w:spacing w:after="0" w:line="240" w:lineRule="auto"/>
    </w:pPr>
    <w:rPr>
      <w:rFonts w:ascii="Times New Roman" w:eastAsia="Times New Roman" w:hAnsi="Times New Roman" w:cs="Times New Roman"/>
      <w:sz w:val="24"/>
      <w:szCs w:val="24"/>
    </w:rPr>
  </w:style>
  <w:style w:type="paragraph" w:customStyle="1" w:styleId="sd-title1">
    <w:name w:val="sd-title1"/>
    <w:basedOn w:val="Normal"/>
    <w:rsid w:val="00133B9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jp-relatedposts-items1">
    <w:name w:val="jp-relatedposts-items1"/>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relatedposts-items-visual1">
    <w:name w:val="jp-relatedposts-items-visual1"/>
    <w:basedOn w:val="Normal"/>
    <w:rsid w:val="00133B93"/>
    <w:pPr>
      <w:spacing w:before="100" w:beforeAutospacing="1" w:after="100" w:afterAutospacing="1" w:line="240" w:lineRule="auto"/>
      <w:ind w:right="-300"/>
    </w:pPr>
    <w:rPr>
      <w:rFonts w:ascii="Times New Roman" w:eastAsia="Times New Roman" w:hAnsi="Times New Roman" w:cs="Times New Roman"/>
      <w:sz w:val="24"/>
      <w:szCs w:val="24"/>
    </w:rPr>
  </w:style>
  <w:style w:type="paragraph" w:customStyle="1" w:styleId="jp-relatedposts-post1">
    <w:name w:val="jp-relatedposts-post1"/>
    <w:basedOn w:val="Normal"/>
    <w:rsid w:val="00133B93"/>
    <w:pPr>
      <w:spacing w:after="240" w:line="300" w:lineRule="atLeast"/>
    </w:pPr>
    <w:rPr>
      <w:rFonts w:ascii="Times New Roman" w:eastAsia="Times New Roman" w:hAnsi="Times New Roman" w:cs="Times New Roman"/>
      <w:sz w:val="21"/>
      <w:szCs w:val="21"/>
    </w:rPr>
  </w:style>
  <w:style w:type="paragraph" w:customStyle="1" w:styleId="jp-relatedposts-post2">
    <w:name w:val="jp-relatedposts-post2"/>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relatedposts-post-excerpt1">
    <w:name w:val="jp-relatedposts-post-excerpt1"/>
    <w:basedOn w:val="Normal"/>
    <w:rsid w:val="00133B9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jp-relatedposts-post-date1">
    <w:name w:val="jp-relatedposts-post-date1"/>
    <w:basedOn w:val="Normal"/>
    <w:rsid w:val="00133B9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d-content1">
    <w:name w:val="sd-content1"/>
    <w:basedOn w:val="Normal"/>
    <w:rsid w:val="00133B93"/>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share-count2">
    <w:name w:val="share-count2"/>
    <w:basedOn w:val="Normal"/>
    <w:rsid w:val="00133B93"/>
    <w:pPr>
      <w:shd w:val="clear" w:color="auto" w:fill="2EA2CC"/>
      <w:spacing w:before="100" w:beforeAutospacing="1" w:after="100" w:afterAutospacing="1" w:line="240" w:lineRule="auto"/>
      <w:jc w:val="center"/>
    </w:pPr>
    <w:rPr>
      <w:rFonts w:ascii="Times New Roman" w:eastAsia="Times New Roman" w:hAnsi="Times New Roman" w:cs="Times New Roman"/>
      <w:color w:val="FFFFFF"/>
      <w:sz w:val="15"/>
      <w:szCs w:val="15"/>
    </w:rPr>
  </w:style>
  <w:style w:type="paragraph" w:customStyle="1" w:styleId="inner1">
    <w:name w:val="inner1"/>
    <w:basedOn w:val="Normal"/>
    <w:rsid w:val="00133B93"/>
    <w:pPr>
      <w:pBdr>
        <w:top w:val="single" w:sz="6" w:space="8" w:color="CCCCCC"/>
        <w:left w:val="single" w:sz="6" w:space="8" w:color="CCCCCC"/>
        <w:bottom w:val="single" w:sz="6" w:space="8" w:color="CCCCCC"/>
        <w:right w:val="single" w:sz="6" w:space="8" w:color="CCCCCC"/>
      </w:pBdr>
      <w:shd w:val="clear" w:color="auto" w:fill="FFFFFF"/>
      <w:spacing w:before="75" w:after="100" w:afterAutospacing="1" w:line="240" w:lineRule="auto"/>
    </w:pPr>
    <w:rPr>
      <w:rFonts w:ascii="Times New Roman" w:eastAsia="Times New Roman" w:hAnsi="Times New Roman" w:cs="Times New Roman"/>
      <w:sz w:val="24"/>
      <w:szCs w:val="24"/>
    </w:rPr>
  </w:style>
  <w:style w:type="character" w:customStyle="1" w:styleId="share-count3">
    <w:name w:val="share-count3"/>
    <w:basedOn w:val="DefaultParagraphFont"/>
    <w:rsid w:val="00133B93"/>
    <w:rPr>
      <w:sz w:val="14"/>
      <w:szCs w:val="14"/>
      <w:shd w:val="clear" w:color="auto" w:fill="555555"/>
    </w:rPr>
  </w:style>
  <w:style w:type="paragraph" w:customStyle="1" w:styleId="errors1">
    <w:name w:val="errors1"/>
    <w:basedOn w:val="Normal"/>
    <w:rsid w:val="00133B93"/>
    <w:pPr>
      <w:shd w:val="clear" w:color="auto" w:fill="771A09"/>
      <w:spacing w:before="150" w:after="0" w:line="240" w:lineRule="auto"/>
    </w:pPr>
    <w:rPr>
      <w:rFonts w:ascii="Times New Roman" w:eastAsia="Times New Roman" w:hAnsi="Times New Roman" w:cs="Times New Roman"/>
      <w:color w:val="FFFFFF"/>
      <w:sz w:val="18"/>
      <w:szCs w:val="18"/>
    </w:rPr>
  </w:style>
  <w:style w:type="paragraph" w:customStyle="1" w:styleId="sharingcancel1">
    <w:name w:val="sharing_cancel1"/>
    <w:basedOn w:val="Normal"/>
    <w:rsid w:val="00133B93"/>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recaptcha1">
    <w:name w:val="recaptcha1"/>
    <w:basedOn w:val="Normal"/>
    <w:rsid w:val="00133B93"/>
    <w:pPr>
      <w:spacing w:after="240" w:line="240" w:lineRule="auto"/>
    </w:pPr>
    <w:rPr>
      <w:rFonts w:ascii="Times New Roman" w:eastAsia="Times New Roman" w:hAnsi="Times New Roman" w:cs="Times New Roman"/>
      <w:sz w:val="24"/>
      <w:szCs w:val="24"/>
    </w:rPr>
  </w:style>
  <w:style w:type="paragraph" w:customStyle="1" w:styleId="step1">
    <w:name w:val="step1"/>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ide-content1">
    <w:name w:val="slide-content1"/>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arrow-left1">
    <w:name w:val="nav-arrow-left1"/>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arrow-right1">
    <w:name w:val="nav-arrow-right1"/>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fullscreen-button1">
    <w:name w:val="nav-fullscreen-button1"/>
    <w:basedOn w:val="Normal"/>
    <w:rsid w:val="00133B93"/>
    <w:pPr>
      <w:spacing w:before="60" w:after="60" w:line="240" w:lineRule="auto"/>
      <w:ind w:left="60" w:right="60"/>
    </w:pPr>
    <w:rPr>
      <w:rFonts w:ascii="Times New Roman" w:eastAsia="Times New Roman" w:hAnsi="Times New Roman" w:cs="Times New Roman"/>
      <w:sz w:val="24"/>
      <w:szCs w:val="24"/>
    </w:rPr>
  </w:style>
  <w:style w:type="paragraph" w:customStyle="1" w:styleId="nav-fullscreen-button2">
    <w:name w:val="nav-fullscreen-button2"/>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oplay-overlay1">
    <w:name w:val="autoplay-overlay1"/>
    <w:basedOn w:val="Normal"/>
    <w:rsid w:val="00133B93"/>
    <w:pPr>
      <w:shd w:val="clear" w:color="auto" w:fill="E5E5E5"/>
      <w:spacing w:before="30" w:after="30" w:line="240" w:lineRule="auto"/>
      <w:ind w:left="1224" w:right="1224"/>
    </w:pPr>
    <w:rPr>
      <w:rFonts w:ascii="Times New Roman" w:eastAsia="Times New Roman" w:hAnsi="Times New Roman" w:cs="Times New Roman"/>
      <w:sz w:val="24"/>
      <w:szCs w:val="24"/>
    </w:rPr>
  </w:style>
  <w:style w:type="paragraph" w:customStyle="1" w:styleId="overlay-msg1">
    <w:name w:val="overlay-msg1"/>
    <w:basedOn w:val="Normal"/>
    <w:rsid w:val="00133B93"/>
    <w:pPr>
      <w:spacing w:before="100" w:beforeAutospacing="1" w:after="100" w:afterAutospacing="1" w:line="240" w:lineRule="auto"/>
      <w:jc w:val="center"/>
      <w:textAlignment w:val="center"/>
    </w:pPr>
    <w:rPr>
      <w:rFonts w:ascii="Times New Roman" w:eastAsia="Times New Roman" w:hAnsi="Times New Roman" w:cs="Times New Roman"/>
      <w:color w:val="FFFFFF"/>
      <w:sz w:val="24"/>
      <w:szCs w:val="24"/>
    </w:rPr>
  </w:style>
  <w:style w:type="paragraph" w:customStyle="1" w:styleId="tiled-gallery-item1">
    <w:name w:val="tiled-gallery-item1"/>
    <w:basedOn w:val="Normal"/>
    <w:rsid w:val="00133B93"/>
    <w:pPr>
      <w:spacing w:after="0" w:line="240" w:lineRule="auto"/>
    </w:pPr>
    <w:rPr>
      <w:rFonts w:ascii="Times New Roman" w:eastAsia="Times New Roman" w:hAnsi="Times New Roman" w:cs="Times New Roman"/>
      <w:sz w:val="24"/>
      <w:szCs w:val="24"/>
    </w:rPr>
  </w:style>
  <w:style w:type="paragraph" w:customStyle="1" w:styleId="tiled-gallery-caption1">
    <w:name w:val="tiled-gallery-caption1"/>
    <w:basedOn w:val="Normal"/>
    <w:rsid w:val="00133B93"/>
    <w:pPr>
      <w:shd w:val="clear" w:color="auto" w:fill="EEEEEE"/>
      <w:spacing w:before="100" w:beforeAutospacing="1" w:after="100" w:afterAutospacing="1" w:line="240" w:lineRule="auto"/>
      <w:ind w:firstLine="150"/>
    </w:pPr>
    <w:rPr>
      <w:rFonts w:ascii="Times New Roman" w:eastAsia="Times New Roman" w:hAnsi="Times New Roman" w:cs="Times New Roman"/>
      <w:color w:val="333333"/>
      <w:sz w:val="17"/>
      <w:szCs w:val="17"/>
    </w:rPr>
  </w:style>
  <w:style w:type="paragraph" w:customStyle="1" w:styleId="tiled-gallery-unresized1">
    <w:name w:val="tiled-gallery-unresized1"/>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ofile-accounts-logo1">
    <w:name w:val="grofile-accounts-logo1"/>
    <w:basedOn w:val="Normal"/>
    <w:rsid w:val="00133B93"/>
    <w:pPr>
      <w:spacing w:before="100" w:beforeAutospacing="1" w:after="120" w:line="240" w:lineRule="auto"/>
      <w:ind w:right="120"/>
    </w:pPr>
    <w:rPr>
      <w:rFonts w:ascii="Times New Roman" w:eastAsia="Times New Roman" w:hAnsi="Times New Roman" w:cs="Times New Roman"/>
      <w:sz w:val="24"/>
      <w:szCs w:val="24"/>
    </w:rPr>
  </w:style>
  <w:style w:type="paragraph" w:customStyle="1" w:styleId="grofile-accounts-logo2">
    <w:name w:val="grofile-accounts-logo2"/>
    <w:basedOn w:val="Normal"/>
    <w:rsid w:val="00133B93"/>
    <w:pPr>
      <w:spacing w:before="100" w:beforeAutospacing="1" w:after="120" w:line="240" w:lineRule="auto"/>
      <w:ind w:left="120"/>
    </w:pPr>
    <w:rPr>
      <w:rFonts w:ascii="Times New Roman" w:eastAsia="Times New Roman" w:hAnsi="Times New Roman" w:cs="Times New Roman"/>
      <w:sz w:val="24"/>
      <w:szCs w:val="24"/>
    </w:rPr>
  </w:style>
  <w:style w:type="paragraph" w:customStyle="1" w:styleId="genericon1">
    <w:name w:val="genericon1"/>
    <w:basedOn w:val="Normal"/>
    <w:rsid w:val="00133B93"/>
    <w:pPr>
      <w:spacing w:before="100" w:beforeAutospacing="1" w:after="100" w:afterAutospacing="1" w:line="240" w:lineRule="auto"/>
      <w:jc w:val="center"/>
      <w:textAlignment w:val="top"/>
    </w:pPr>
    <w:rPr>
      <w:rFonts w:ascii="Genericons" w:eastAsia="Times New Roman" w:hAnsi="Genericons" w:cs="Times New Roman"/>
      <w:sz w:val="24"/>
      <w:szCs w:val="24"/>
    </w:rPr>
  </w:style>
  <w:style w:type="paragraph" w:customStyle="1" w:styleId="screen-reader-text1">
    <w:name w:val="screen-reader-text1"/>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vatar2">
    <w:name w:val="avatar2"/>
    <w:basedOn w:val="Normal"/>
    <w:rsid w:val="00133B93"/>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widgets-list-layout-blavatar1">
    <w:name w:val="widgets-list-layout-blavatar1"/>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ld1">
    <w:name w:val="bold1"/>
    <w:basedOn w:val="Normal"/>
    <w:rsid w:val="00133B93"/>
    <w:pPr>
      <w:spacing w:after="0" w:line="240" w:lineRule="auto"/>
      <w:textAlignment w:val="baseline"/>
    </w:pPr>
    <w:rPr>
      <w:rFonts w:ascii="Consolas" w:eastAsia="Times New Roman" w:hAnsi="Consolas" w:cs="Consolas"/>
      <w:b/>
      <w:bCs/>
      <w:sz w:val="24"/>
      <w:szCs w:val="24"/>
    </w:rPr>
  </w:style>
  <w:style w:type="paragraph" w:customStyle="1" w:styleId="italic1">
    <w:name w:val="italic1"/>
    <w:basedOn w:val="Normal"/>
    <w:rsid w:val="00133B93"/>
    <w:pPr>
      <w:spacing w:after="0" w:line="240" w:lineRule="auto"/>
      <w:textAlignment w:val="baseline"/>
    </w:pPr>
    <w:rPr>
      <w:rFonts w:ascii="Consolas" w:eastAsia="Times New Roman" w:hAnsi="Consolas" w:cs="Consolas"/>
      <w:i/>
      <w:iCs/>
      <w:sz w:val="24"/>
      <w:szCs w:val="24"/>
    </w:rPr>
  </w:style>
  <w:style w:type="paragraph" w:customStyle="1" w:styleId="line1">
    <w:name w:val="line1"/>
    <w:basedOn w:val="Normal"/>
    <w:rsid w:val="00133B93"/>
    <w:pPr>
      <w:spacing w:after="0" w:line="240" w:lineRule="auto"/>
      <w:textAlignment w:val="baseline"/>
    </w:pPr>
    <w:rPr>
      <w:rFonts w:ascii="Consolas" w:eastAsia="Times New Roman" w:hAnsi="Consolas" w:cs="Consolas"/>
      <w:sz w:val="24"/>
      <w:szCs w:val="24"/>
    </w:rPr>
  </w:style>
  <w:style w:type="paragraph" w:customStyle="1" w:styleId="number1">
    <w:name w:val="number1"/>
    <w:basedOn w:val="Normal"/>
    <w:rsid w:val="00133B93"/>
    <w:pPr>
      <w:spacing w:after="0" w:line="240" w:lineRule="auto"/>
      <w:jc w:val="right"/>
      <w:textAlignment w:val="baseline"/>
    </w:pPr>
    <w:rPr>
      <w:rFonts w:ascii="Consolas" w:eastAsia="Times New Roman" w:hAnsi="Consolas" w:cs="Consolas"/>
      <w:color w:val="5C5C5C"/>
      <w:sz w:val="24"/>
      <w:szCs w:val="24"/>
    </w:rPr>
  </w:style>
  <w:style w:type="paragraph" w:customStyle="1" w:styleId="content1">
    <w:name w:val="content1"/>
    <w:basedOn w:val="Normal"/>
    <w:rsid w:val="00133B93"/>
    <w:pPr>
      <w:pBdr>
        <w:left w:val="single" w:sz="18" w:space="0" w:color="6CE26C"/>
      </w:pBdr>
      <w:spacing w:after="0" w:line="240" w:lineRule="auto"/>
      <w:ind w:left="792"/>
      <w:textAlignment w:val="baseline"/>
    </w:pPr>
    <w:rPr>
      <w:rFonts w:ascii="Consolas" w:eastAsia="Times New Roman" w:hAnsi="Consolas" w:cs="Consolas"/>
      <w:color w:val="000000"/>
      <w:sz w:val="24"/>
      <w:szCs w:val="24"/>
    </w:rPr>
  </w:style>
  <w:style w:type="paragraph" w:customStyle="1" w:styleId="block1">
    <w:name w:val="block1"/>
    <w:basedOn w:val="Normal"/>
    <w:rsid w:val="00133B93"/>
    <w:pPr>
      <w:spacing w:after="0" w:line="240" w:lineRule="auto"/>
      <w:ind w:hanging="360"/>
      <w:textAlignment w:val="baseline"/>
    </w:pPr>
    <w:rPr>
      <w:rFonts w:ascii="Consolas" w:eastAsia="Times New Roman" w:hAnsi="Consolas" w:cs="Consolas"/>
      <w:sz w:val="24"/>
      <w:szCs w:val="24"/>
    </w:rPr>
  </w:style>
  <w:style w:type="paragraph" w:customStyle="1" w:styleId="spaces1">
    <w:name w:val="spaces1"/>
    <w:basedOn w:val="Normal"/>
    <w:rsid w:val="00133B93"/>
    <w:pPr>
      <w:spacing w:after="0" w:line="240" w:lineRule="auto"/>
      <w:textAlignment w:val="baseline"/>
    </w:pPr>
    <w:rPr>
      <w:rFonts w:ascii="Consolas" w:eastAsia="Times New Roman" w:hAnsi="Consolas" w:cs="Consolas"/>
      <w:vanish/>
      <w:sz w:val="24"/>
      <w:szCs w:val="24"/>
    </w:rPr>
  </w:style>
  <w:style w:type="paragraph" w:customStyle="1" w:styleId="bar1">
    <w:name w:val="bar1"/>
    <w:basedOn w:val="Normal"/>
    <w:rsid w:val="00133B93"/>
    <w:pPr>
      <w:spacing w:after="0" w:line="240" w:lineRule="auto"/>
      <w:textAlignment w:val="baseline"/>
    </w:pPr>
    <w:rPr>
      <w:rFonts w:ascii="Consolas" w:eastAsia="Times New Roman" w:hAnsi="Consolas" w:cs="Consolas"/>
      <w:sz w:val="24"/>
      <w:szCs w:val="24"/>
    </w:rPr>
  </w:style>
  <w:style w:type="paragraph" w:customStyle="1" w:styleId="ruler1">
    <w:name w:val="ruler1"/>
    <w:basedOn w:val="Normal"/>
    <w:rsid w:val="00133B93"/>
    <w:pPr>
      <w:pBdr>
        <w:left w:val="single" w:sz="18" w:space="0" w:color="6CE26C"/>
      </w:pBdr>
      <w:shd w:val="clear" w:color="auto" w:fill="F8F8F8"/>
      <w:spacing w:after="0" w:line="240" w:lineRule="auto"/>
      <w:ind w:left="792"/>
      <w:textAlignment w:val="baseline"/>
    </w:pPr>
    <w:rPr>
      <w:rFonts w:ascii="Consolas" w:eastAsia="Times New Roman" w:hAnsi="Consolas" w:cs="Consolas"/>
      <w:color w:val="C0C0C0"/>
      <w:sz w:val="24"/>
      <w:szCs w:val="24"/>
    </w:rPr>
  </w:style>
  <w:style w:type="paragraph" w:customStyle="1" w:styleId="toolbar1">
    <w:name w:val="toolbar1"/>
    <w:basedOn w:val="Normal"/>
    <w:rsid w:val="00133B93"/>
    <w:pPr>
      <w:pBdr>
        <w:top w:val="single" w:sz="6" w:space="0" w:color="E7E5DC"/>
        <w:left w:val="single" w:sz="6" w:space="0" w:color="E7E5DC"/>
        <w:bottom w:val="single" w:sz="6" w:space="0" w:color="E7E5DC"/>
        <w:right w:val="single" w:sz="6" w:space="0" w:color="E7E5DC"/>
      </w:pBdr>
      <w:shd w:val="clear" w:color="auto" w:fill="F8F8F8"/>
      <w:spacing w:after="0" w:line="240" w:lineRule="auto"/>
      <w:textAlignment w:val="baseline"/>
    </w:pPr>
    <w:rPr>
      <w:rFonts w:ascii="Consolas" w:eastAsia="Times New Roman" w:hAnsi="Consolas" w:cs="Consolas"/>
      <w:sz w:val="2"/>
      <w:szCs w:val="2"/>
    </w:rPr>
  </w:style>
  <w:style w:type="paragraph" w:customStyle="1" w:styleId="item1">
    <w:name w:val="item1"/>
    <w:basedOn w:val="Normal"/>
    <w:rsid w:val="00133B93"/>
    <w:pPr>
      <w:spacing w:before="100" w:beforeAutospacing="1" w:after="100" w:afterAutospacing="1" w:line="240" w:lineRule="auto"/>
      <w:ind w:left="120" w:hanging="9464"/>
    </w:pPr>
    <w:rPr>
      <w:rFonts w:ascii="Times New Roman" w:eastAsia="Times New Roman" w:hAnsi="Times New Roman" w:cs="Times New Roman"/>
      <w:sz w:val="24"/>
      <w:szCs w:val="24"/>
    </w:rPr>
  </w:style>
  <w:style w:type="paragraph" w:customStyle="1" w:styleId="plain1">
    <w:name w:val="plain1"/>
    <w:basedOn w:val="Normal"/>
    <w:rsid w:val="00133B93"/>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omments1">
    <w:name w:val="comments1"/>
    <w:basedOn w:val="Normal"/>
    <w:rsid w:val="00133B93"/>
    <w:pPr>
      <w:spacing w:before="100" w:beforeAutospacing="1" w:after="100" w:afterAutospacing="1" w:line="240" w:lineRule="auto"/>
    </w:pPr>
    <w:rPr>
      <w:rFonts w:ascii="Times New Roman" w:eastAsia="Times New Roman" w:hAnsi="Times New Roman" w:cs="Times New Roman"/>
      <w:color w:val="008200"/>
      <w:sz w:val="24"/>
      <w:szCs w:val="24"/>
    </w:rPr>
  </w:style>
  <w:style w:type="paragraph" w:customStyle="1" w:styleId="string1">
    <w:name w:val="string1"/>
    <w:basedOn w:val="Normal"/>
    <w:rsid w:val="00133B9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keyword1">
    <w:name w:val="keyword1"/>
    <w:basedOn w:val="Normal"/>
    <w:rsid w:val="00133B93"/>
    <w:pPr>
      <w:spacing w:before="100" w:beforeAutospacing="1" w:after="100" w:afterAutospacing="1" w:line="240" w:lineRule="auto"/>
    </w:pPr>
    <w:rPr>
      <w:rFonts w:ascii="Times New Roman" w:eastAsia="Times New Roman" w:hAnsi="Times New Roman" w:cs="Times New Roman"/>
      <w:b/>
      <w:bCs/>
      <w:color w:val="006699"/>
      <w:sz w:val="24"/>
      <w:szCs w:val="24"/>
    </w:rPr>
  </w:style>
  <w:style w:type="paragraph" w:customStyle="1" w:styleId="preprocessor1">
    <w:name w:val="preprocessor1"/>
    <w:basedOn w:val="Normal"/>
    <w:rsid w:val="00133B9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variable1">
    <w:name w:val="variable1"/>
    <w:basedOn w:val="Normal"/>
    <w:rsid w:val="00133B93"/>
    <w:pPr>
      <w:spacing w:before="100" w:beforeAutospacing="1" w:after="100" w:afterAutospacing="1" w:line="240" w:lineRule="auto"/>
    </w:pPr>
    <w:rPr>
      <w:rFonts w:ascii="Times New Roman" w:eastAsia="Times New Roman" w:hAnsi="Times New Roman" w:cs="Times New Roman"/>
      <w:color w:val="AA7700"/>
      <w:sz w:val="24"/>
      <w:szCs w:val="24"/>
    </w:rPr>
  </w:style>
  <w:style w:type="paragraph" w:customStyle="1" w:styleId="value1">
    <w:name w:val="value1"/>
    <w:basedOn w:val="Normal"/>
    <w:rsid w:val="00133B93"/>
    <w:pPr>
      <w:spacing w:before="100" w:beforeAutospacing="1" w:after="100" w:afterAutospacing="1" w:line="240" w:lineRule="auto"/>
    </w:pPr>
    <w:rPr>
      <w:rFonts w:ascii="Times New Roman" w:eastAsia="Times New Roman" w:hAnsi="Times New Roman" w:cs="Times New Roman"/>
      <w:color w:val="009900"/>
      <w:sz w:val="24"/>
      <w:szCs w:val="24"/>
    </w:rPr>
  </w:style>
  <w:style w:type="paragraph" w:customStyle="1" w:styleId="functions1">
    <w:name w:val="functions1"/>
    <w:basedOn w:val="Normal"/>
    <w:rsid w:val="00133B93"/>
    <w:pPr>
      <w:spacing w:before="100" w:beforeAutospacing="1" w:after="100" w:afterAutospacing="1" w:line="240" w:lineRule="auto"/>
    </w:pPr>
    <w:rPr>
      <w:rFonts w:ascii="Times New Roman" w:eastAsia="Times New Roman" w:hAnsi="Times New Roman" w:cs="Times New Roman"/>
      <w:color w:val="FF1493"/>
      <w:sz w:val="24"/>
      <w:szCs w:val="24"/>
    </w:rPr>
  </w:style>
  <w:style w:type="paragraph" w:customStyle="1" w:styleId="constants1">
    <w:name w:val="constants1"/>
    <w:basedOn w:val="Normal"/>
    <w:rsid w:val="00133B93"/>
    <w:pPr>
      <w:spacing w:before="100" w:beforeAutospacing="1" w:after="100" w:afterAutospacing="1" w:line="240" w:lineRule="auto"/>
    </w:pPr>
    <w:rPr>
      <w:rFonts w:ascii="Times New Roman" w:eastAsia="Times New Roman" w:hAnsi="Times New Roman" w:cs="Times New Roman"/>
      <w:color w:val="0066CC"/>
      <w:sz w:val="24"/>
      <w:szCs w:val="24"/>
    </w:rPr>
  </w:style>
  <w:style w:type="paragraph" w:customStyle="1" w:styleId="script1">
    <w:name w:val="script1"/>
    <w:basedOn w:val="Normal"/>
    <w:rsid w:val="00133B93"/>
    <w:pPr>
      <w:shd w:val="clear" w:color="auto"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11">
    <w:name w:val="color11"/>
    <w:basedOn w:val="Normal"/>
    <w:rsid w:val="00133B9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color21">
    <w:name w:val="color21"/>
    <w:basedOn w:val="Normal"/>
    <w:rsid w:val="00133B93"/>
    <w:pPr>
      <w:spacing w:before="100" w:beforeAutospacing="1" w:after="100" w:afterAutospacing="1" w:line="240" w:lineRule="auto"/>
    </w:pPr>
    <w:rPr>
      <w:rFonts w:ascii="Times New Roman" w:eastAsia="Times New Roman" w:hAnsi="Times New Roman" w:cs="Times New Roman"/>
      <w:color w:val="FF1493"/>
      <w:sz w:val="24"/>
      <w:szCs w:val="24"/>
    </w:rPr>
  </w:style>
  <w:style w:type="paragraph" w:customStyle="1" w:styleId="color31">
    <w:name w:val="color31"/>
    <w:basedOn w:val="Normal"/>
    <w:rsid w:val="00133B93"/>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grav-inner1">
    <w:name w:val="grav-inner1"/>
    <w:basedOn w:val="Normal"/>
    <w:rsid w:val="00133B93"/>
    <w:pPr>
      <w:shd w:val="clear" w:color="auto" w:fill="000000"/>
      <w:spacing w:after="150" w:line="360" w:lineRule="auto"/>
    </w:pPr>
    <w:rPr>
      <w:rFonts w:ascii="Helvetica" w:eastAsia="Times New Roman" w:hAnsi="Helvetica" w:cs="Helvetica"/>
      <w:color w:val="FFFFFF"/>
      <w:sz w:val="18"/>
      <w:szCs w:val="18"/>
    </w:rPr>
  </w:style>
  <w:style w:type="paragraph" w:customStyle="1" w:styleId="gcard-about1">
    <w:name w:val="gcard-about1"/>
    <w:basedOn w:val="Normal"/>
    <w:rsid w:val="00133B93"/>
    <w:pPr>
      <w:spacing w:after="150" w:line="240" w:lineRule="auto"/>
    </w:pPr>
    <w:rPr>
      <w:rFonts w:ascii="Times New Roman" w:eastAsia="Times New Roman" w:hAnsi="Times New Roman" w:cs="Times New Roman"/>
      <w:color w:val="FFFFFF"/>
      <w:sz w:val="18"/>
      <w:szCs w:val="18"/>
    </w:rPr>
  </w:style>
  <w:style w:type="paragraph" w:customStyle="1" w:styleId="grav-small1">
    <w:name w:val="grav-small1"/>
    <w:basedOn w:val="Normal"/>
    <w:rsid w:val="00133B93"/>
    <w:pPr>
      <w:spacing w:after="150" w:line="240" w:lineRule="auto"/>
    </w:pPr>
    <w:rPr>
      <w:rFonts w:ascii="Times New Roman" w:eastAsia="Times New Roman" w:hAnsi="Times New Roman" w:cs="Times New Roman"/>
      <w:color w:val="FFFFFF"/>
      <w:sz w:val="15"/>
      <w:szCs w:val="15"/>
    </w:rPr>
  </w:style>
  <w:style w:type="paragraph" w:customStyle="1" w:styleId="grav-grav1">
    <w:name w:val="grav-grav1"/>
    <w:basedOn w:val="Normal"/>
    <w:rsid w:val="00133B93"/>
    <w:pPr>
      <w:pBdr>
        <w:top w:val="single" w:sz="18" w:space="0" w:color="FFFFFF"/>
        <w:left w:val="single" w:sz="18" w:space="0" w:color="FFFFFF"/>
        <w:bottom w:val="single" w:sz="18" w:space="0" w:color="FFFFFF"/>
        <w:right w:val="single" w:sz="18" w:space="0" w:color="FFFFFF"/>
      </w:pBdr>
      <w:spacing w:after="150" w:line="120" w:lineRule="auto"/>
    </w:pPr>
    <w:rPr>
      <w:rFonts w:ascii="Times New Roman" w:eastAsia="Times New Roman" w:hAnsi="Times New Roman" w:cs="Times New Roman"/>
      <w:color w:val="FFFFFF"/>
      <w:sz w:val="18"/>
      <w:szCs w:val="18"/>
    </w:rPr>
  </w:style>
  <w:style w:type="paragraph" w:customStyle="1" w:styleId="grav-info1">
    <w:name w:val="grav-info1"/>
    <w:basedOn w:val="Normal"/>
    <w:rsid w:val="00133B93"/>
    <w:pPr>
      <w:spacing w:after="150" w:line="240" w:lineRule="auto"/>
      <w:ind w:left="300"/>
    </w:pPr>
    <w:rPr>
      <w:rFonts w:ascii="Times New Roman" w:eastAsia="Times New Roman" w:hAnsi="Times New Roman" w:cs="Times New Roman"/>
      <w:color w:val="FFFFFF"/>
      <w:sz w:val="18"/>
      <w:szCs w:val="18"/>
    </w:rPr>
  </w:style>
  <w:style w:type="paragraph" w:customStyle="1" w:styleId="grav-info2">
    <w:name w:val="grav-info2"/>
    <w:basedOn w:val="Normal"/>
    <w:rsid w:val="00133B93"/>
    <w:pPr>
      <w:spacing w:before="100" w:beforeAutospacing="1" w:after="100" w:afterAutospacing="1" w:line="240" w:lineRule="auto"/>
      <w:ind w:right="300"/>
    </w:pPr>
    <w:rPr>
      <w:rFonts w:ascii="Times New Roman" w:eastAsia="Times New Roman" w:hAnsi="Times New Roman" w:cs="Times New Roman"/>
      <w:sz w:val="24"/>
      <w:szCs w:val="24"/>
    </w:rPr>
  </w:style>
  <w:style w:type="paragraph" w:customStyle="1" w:styleId="grav-about1">
    <w:name w:val="grav-about1"/>
    <w:basedOn w:val="Normal"/>
    <w:rsid w:val="00133B93"/>
    <w:pPr>
      <w:spacing w:after="150" w:line="240" w:lineRule="auto"/>
    </w:pPr>
    <w:rPr>
      <w:rFonts w:ascii="Times New Roman" w:eastAsia="Times New Roman" w:hAnsi="Times New Roman" w:cs="Times New Roman"/>
      <w:vanish/>
      <w:color w:val="FFFFFF"/>
      <w:sz w:val="18"/>
      <w:szCs w:val="18"/>
    </w:rPr>
  </w:style>
  <w:style w:type="paragraph" w:customStyle="1" w:styleId="grav-links1">
    <w:name w:val="grav-links1"/>
    <w:basedOn w:val="Normal"/>
    <w:rsid w:val="00133B93"/>
    <w:pPr>
      <w:spacing w:after="150" w:line="240" w:lineRule="auto"/>
    </w:pPr>
    <w:rPr>
      <w:rFonts w:ascii="Times New Roman" w:eastAsia="Times New Roman" w:hAnsi="Times New Roman" w:cs="Times New Roman"/>
      <w:vanish/>
      <w:color w:val="FFFFFF"/>
      <w:sz w:val="18"/>
      <w:szCs w:val="18"/>
    </w:rPr>
  </w:style>
  <w:style w:type="paragraph" w:customStyle="1" w:styleId="grav-gallery1">
    <w:name w:val="grav-gallery1"/>
    <w:basedOn w:val="Normal"/>
    <w:rsid w:val="00133B93"/>
    <w:pPr>
      <w:spacing w:after="150" w:line="240" w:lineRule="auto"/>
    </w:pPr>
    <w:rPr>
      <w:rFonts w:ascii="Times New Roman" w:eastAsia="Times New Roman" w:hAnsi="Times New Roman" w:cs="Times New Roman"/>
      <w:vanish/>
      <w:color w:val="FFFFFF"/>
      <w:sz w:val="18"/>
      <w:szCs w:val="18"/>
    </w:rPr>
  </w:style>
  <w:style w:type="paragraph" w:customStyle="1" w:styleId="grav-services1">
    <w:name w:val="grav-services1"/>
    <w:basedOn w:val="Normal"/>
    <w:rsid w:val="00133B93"/>
    <w:pPr>
      <w:spacing w:after="150" w:line="240" w:lineRule="auto"/>
    </w:pPr>
    <w:rPr>
      <w:rFonts w:ascii="Times New Roman" w:eastAsia="Times New Roman" w:hAnsi="Times New Roman" w:cs="Times New Roman"/>
      <w:vanish/>
      <w:color w:val="FFFFFF"/>
      <w:sz w:val="18"/>
      <w:szCs w:val="18"/>
    </w:rPr>
  </w:style>
  <w:style w:type="paragraph" w:customStyle="1" w:styleId="grav-about2">
    <w:name w:val="grav-about2"/>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links2">
    <w:name w:val="grav-links2"/>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gallery2">
    <w:name w:val="grav-gallery2"/>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services2">
    <w:name w:val="grav-services2"/>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cardarrow1">
    <w:name w:val="grav-cardarrow1"/>
    <w:basedOn w:val="Normal"/>
    <w:rsid w:val="00133B93"/>
    <w:pPr>
      <w:spacing w:after="150" w:line="240" w:lineRule="auto"/>
    </w:pPr>
    <w:rPr>
      <w:rFonts w:ascii="Times New Roman" w:eastAsia="Times New Roman" w:hAnsi="Times New Roman" w:cs="Times New Roman"/>
      <w:vanish/>
      <w:color w:val="FFFFFF"/>
      <w:sz w:val="18"/>
      <w:szCs w:val="18"/>
    </w:rPr>
  </w:style>
  <w:style w:type="paragraph" w:customStyle="1" w:styleId="grav-cardarrow2">
    <w:name w:val="grav-cardarrow2"/>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tag1">
    <w:name w:val="grav-tag1"/>
    <w:basedOn w:val="Normal"/>
    <w:rsid w:val="00133B93"/>
    <w:pPr>
      <w:spacing w:after="150" w:line="240" w:lineRule="auto"/>
    </w:pPr>
    <w:rPr>
      <w:rFonts w:ascii="Times New Roman" w:eastAsia="Times New Roman" w:hAnsi="Times New Roman" w:cs="Times New Roman"/>
      <w:color w:val="FFFFFF"/>
      <w:sz w:val="18"/>
      <w:szCs w:val="18"/>
    </w:rPr>
  </w:style>
  <w:style w:type="paragraph" w:customStyle="1" w:styleId="grav-tag2">
    <w:name w:val="grav-tag2"/>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extra1">
    <w:name w:val="grav-extra1"/>
    <w:basedOn w:val="Normal"/>
    <w:rsid w:val="00133B93"/>
    <w:pPr>
      <w:spacing w:before="75" w:after="0" w:line="240" w:lineRule="auto"/>
      <w:ind w:right="75"/>
      <w:textAlignment w:val="center"/>
    </w:pPr>
    <w:rPr>
      <w:rFonts w:ascii="Times New Roman" w:eastAsia="Times New Roman" w:hAnsi="Times New Roman" w:cs="Times New Roman"/>
      <w:color w:val="FFFFFF"/>
      <w:sz w:val="18"/>
      <w:szCs w:val="18"/>
    </w:rPr>
  </w:style>
  <w:style w:type="paragraph" w:customStyle="1" w:styleId="grav-disable1">
    <w:name w:val="grav-disable1"/>
    <w:basedOn w:val="Normal"/>
    <w:rsid w:val="00133B93"/>
    <w:pPr>
      <w:spacing w:before="45" w:after="0" w:line="150" w:lineRule="atLeast"/>
    </w:pPr>
    <w:rPr>
      <w:rFonts w:ascii="Times New Roman" w:eastAsia="Times New Roman" w:hAnsi="Times New Roman" w:cs="Times New Roman"/>
      <w:color w:val="FFFFFF"/>
      <w:sz w:val="15"/>
      <w:szCs w:val="15"/>
    </w:rPr>
  </w:style>
  <w:style w:type="character" w:customStyle="1" w:styleId="content2">
    <w:name w:val="content2"/>
    <w:basedOn w:val="DefaultParagraphFont"/>
    <w:rsid w:val="00133B93"/>
  </w:style>
  <w:style w:type="character" w:customStyle="1" w:styleId="block2">
    <w:name w:val="block2"/>
    <w:basedOn w:val="DefaultParagraphFont"/>
    <w:rsid w:val="00133B93"/>
  </w:style>
  <w:style w:type="character" w:customStyle="1" w:styleId="edit">
    <w:name w:val="edit"/>
    <w:basedOn w:val="DefaultParagraphFont"/>
    <w:rsid w:val="00133B93"/>
  </w:style>
  <w:style w:type="paragraph" w:customStyle="1" w:styleId="commentmeta">
    <w:name w:val="comment_meta"/>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33B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B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33B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3B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33B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33B9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3B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3B9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33B9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33B93"/>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133B93"/>
    <w:rPr>
      <w:color w:val="0000FF"/>
      <w:u w:val="single"/>
    </w:rPr>
  </w:style>
  <w:style w:type="character" w:styleId="FollowedHyperlink">
    <w:name w:val="FollowedHyperlink"/>
    <w:basedOn w:val="DefaultParagraphFont"/>
    <w:uiPriority w:val="99"/>
    <w:semiHidden/>
    <w:unhideWhenUsed/>
    <w:rsid w:val="00133B93"/>
    <w:rPr>
      <w:color w:val="800080"/>
      <w:u w:val="single"/>
    </w:rPr>
  </w:style>
  <w:style w:type="character" w:styleId="HTMLCode">
    <w:name w:val="HTML Code"/>
    <w:basedOn w:val="DefaultParagraphFont"/>
    <w:uiPriority w:val="99"/>
    <w:semiHidden/>
    <w:unhideWhenUsed/>
    <w:rsid w:val="00133B93"/>
    <w:rPr>
      <w:rFonts w:ascii="Courier New" w:eastAsia="Times New Roman" w:hAnsi="Courier New" w:cs="Courier New"/>
      <w:sz w:val="20"/>
      <w:szCs w:val="20"/>
    </w:rPr>
  </w:style>
  <w:style w:type="character" w:styleId="Emphasis">
    <w:name w:val="Emphasis"/>
    <w:basedOn w:val="DefaultParagraphFont"/>
    <w:uiPriority w:val="20"/>
    <w:qFormat/>
    <w:rsid w:val="00133B93"/>
    <w:rPr>
      <w:i/>
      <w:iCs/>
    </w:rPr>
  </w:style>
  <w:style w:type="paragraph" w:styleId="HTMLPreformatted">
    <w:name w:val="HTML Preformatted"/>
    <w:basedOn w:val="Normal"/>
    <w:link w:val="HTMLPreformattedChar"/>
    <w:uiPriority w:val="99"/>
    <w:semiHidden/>
    <w:unhideWhenUsed/>
    <w:rsid w:val="00133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3B93"/>
    <w:rPr>
      <w:rFonts w:ascii="Courier New" w:eastAsia="Times New Roman" w:hAnsi="Courier New" w:cs="Courier New"/>
      <w:sz w:val="20"/>
      <w:szCs w:val="20"/>
    </w:rPr>
  </w:style>
  <w:style w:type="character" w:styleId="Strong">
    <w:name w:val="Strong"/>
    <w:basedOn w:val="DefaultParagraphFont"/>
    <w:uiPriority w:val="22"/>
    <w:qFormat/>
    <w:rsid w:val="00133B93"/>
    <w:rPr>
      <w:b/>
      <w:bCs/>
    </w:rPr>
  </w:style>
  <w:style w:type="paragraph" w:styleId="NormalWeb">
    <w:name w:val="Normal (Web)"/>
    <w:basedOn w:val="Normal"/>
    <w:uiPriority w:val="99"/>
    <w:semiHidden/>
    <w:unhideWhenUsed/>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p">
    <w:name w:val="tip"/>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relatedposts-post-excerpt">
    <w:name w:val="jp-relatedposts-post-excerpt"/>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ponse">
    <w:name w:val="response"/>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f7-display-none">
    <w:name w:val="wpcf7-display-none"/>
    <w:basedOn w:val="Normal"/>
    <w:rsid w:val="00133B9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tacktack-container">
    <w:name w:val="stacktack-container"/>
    <w:basedOn w:val="Normal"/>
    <w:rsid w:val="00133B93"/>
    <w:pPr>
      <w:shd w:val="clear" w:color="auto" w:fill="FFFFFF"/>
      <w:spacing w:before="300" w:after="300" w:line="240" w:lineRule="auto"/>
      <w:ind w:left="150" w:right="150"/>
    </w:pPr>
    <w:rPr>
      <w:rFonts w:ascii="Arial" w:eastAsia="Times New Roman" w:hAnsi="Arial" w:cs="Arial"/>
      <w:sz w:val="18"/>
      <w:szCs w:val="18"/>
    </w:rPr>
  </w:style>
  <w:style w:type="paragraph" w:customStyle="1" w:styleId="genericon">
    <w:name w:val="genericon"/>
    <w:basedOn w:val="Normal"/>
    <w:rsid w:val="00133B93"/>
    <w:pPr>
      <w:spacing w:before="100" w:beforeAutospacing="1" w:after="100" w:afterAutospacing="1" w:line="240" w:lineRule="auto"/>
      <w:jc w:val="center"/>
      <w:textAlignment w:val="top"/>
    </w:pPr>
    <w:rPr>
      <w:rFonts w:ascii="Genericons" w:eastAsia="Times New Roman" w:hAnsi="Genericons" w:cs="Times New Roman"/>
      <w:sz w:val="24"/>
      <w:szCs w:val="24"/>
    </w:rPr>
  </w:style>
  <w:style w:type="paragraph" w:customStyle="1" w:styleId="jp-carousel-overlay">
    <w:name w:val="jp-carousel-overlay"/>
    <w:basedOn w:val="Normal"/>
    <w:rsid w:val="00133B93"/>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carousel-msg">
    <w:name w:val="jp-carousel-msg"/>
    <w:basedOn w:val="Normal"/>
    <w:rsid w:val="00133B93"/>
    <w:pPr>
      <w:pBdr>
        <w:left w:val="single" w:sz="24" w:space="11" w:color="FFBA00"/>
      </w:pBdr>
      <w:shd w:val="clear" w:color="auto" w:fill="FFFFFF"/>
      <w:spacing w:before="375" w:after="0" w:line="285" w:lineRule="atLeast"/>
      <w:ind w:left="30" w:right="300"/>
      <w:jc w:val="center"/>
    </w:pPr>
    <w:rPr>
      <w:rFonts w:ascii="Arial" w:eastAsia="Times New Roman" w:hAnsi="Arial" w:cs="Arial"/>
      <w:sz w:val="21"/>
      <w:szCs w:val="21"/>
    </w:rPr>
  </w:style>
  <w:style w:type="paragraph" w:customStyle="1" w:styleId="jp-carousel-wrap">
    <w:name w:val="jp-carousel-wrap"/>
    <w:basedOn w:val="Normal"/>
    <w:rsid w:val="00133B93"/>
    <w:pPr>
      <w:spacing w:before="100" w:beforeAutospacing="1" w:after="100" w:afterAutospacing="1" w:line="240" w:lineRule="auto"/>
    </w:pPr>
    <w:rPr>
      <w:rFonts w:ascii="sans-serif!important" w:eastAsia="Times New Roman" w:hAnsi="sans-serif!important" w:cs="Times New Roman"/>
      <w:sz w:val="24"/>
      <w:szCs w:val="24"/>
    </w:rPr>
  </w:style>
  <w:style w:type="paragraph" w:customStyle="1" w:styleId="jp-carousel-photo-info">
    <w:name w:val="jp-carousel-photo-info"/>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carousel-next-button">
    <w:name w:val="jp-carousel-next-button"/>
    <w:basedOn w:val="Normal"/>
    <w:rsid w:val="00133B93"/>
    <w:pPr>
      <w:spacing w:before="100" w:beforeAutospacing="1" w:after="100" w:afterAutospacing="1" w:line="240" w:lineRule="auto"/>
      <w:ind w:hanging="18913"/>
    </w:pPr>
    <w:rPr>
      <w:rFonts w:ascii="Times New Roman" w:eastAsia="Times New Roman" w:hAnsi="Times New Roman" w:cs="Times New Roman"/>
      <w:sz w:val="24"/>
      <w:szCs w:val="24"/>
    </w:rPr>
  </w:style>
  <w:style w:type="paragraph" w:customStyle="1" w:styleId="jp-carousel-previous-button">
    <w:name w:val="jp-carousel-previous-button"/>
    <w:basedOn w:val="Normal"/>
    <w:rsid w:val="00133B93"/>
    <w:pPr>
      <w:spacing w:before="100" w:beforeAutospacing="1" w:after="100" w:afterAutospacing="1" w:line="240" w:lineRule="auto"/>
      <w:ind w:hanging="18913"/>
    </w:pPr>
    <w:rPr>
      <w:rFonts w:ascii="Times New Roman" w:eastAsia="Times New Roman" w:hAnsi="Times New Roman" w:cs="Times New Roman"/>
      <w:sz w:val="24"/>
      <w:szCs w:val="24"/>
    </w:rPr>
  </w:style>
  <w:style w:type="paragraph" w:customStyle="1" w:styleId="jp-carousel-buttons">
    <w:name w:val="jp-carousel-buttons"/>
    <w:basedOn w:val="Normal"/>
    <w:rsid w:val="00133B93"/>
    <w:pPr>
      <w:pBdr>
        <w:bottom w:val="single" w:sz="6" w:space="6" w:color="222222"/>
      </w:pBdr>
      <w:shd w:val="clear" w:color="auto" w:fill="222222"/>
      <w:spacing w:after="225" w:line="240" w:lineRule="auto"/>
      <w:ind w:left="-300" w:right="-300"/>
      <w:jc w:val="center"/>
    </w:pPr>
    <w:rPr>
      <w:rFonts w:ascii="Times New Roman" w:eastAsia="Times New Roman" w:hAnsi="Times New Roman" w:cs="Times New Roman"/>
      <w:sz w:val="24"/>
      <w:szCs w:val="24"/>
    </w:rPr>
  </w:style>
  <w:style w:type="paragraph" w:customStyle="1" w:styleId="jp-carousel-slide">
    <w:name w:val="jp-carousel-slide"/>
    <w:basedOn w:val="Normal"/>
    <w:rsid w:val="00133B93"/>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carousel-close-hint">
    <w:name w:val="jp-carousel-close-hint"/>
    <w:basedOn w:val="Normal"/>
    <w:rsid w:val="00133B93"/>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jp-carousel-titleanddesc">
    <w:name w:val="jp-carousel-titleanddesc"/>
    <w:basedOn w:val="Normal"/>
    <w:rsid w:val="00133B93"/>
    <w:pPr>
      <w:pBdr>
        <w:top w:val="single" w:sz="6" w:space="18" w:color="222222"/>
      </w:pBdr>
      <w:spacing w:before="100" w:beforeAutospacing="1" w:after="300" w:line="240" w:lineRule="auto"/>
    </w:pPr>
    <w:rPr>
      <w:rFonts w:ascii="Times New Roman" w:eastAsia="Times New Roman" w:hAnsi="Times New Roman" w:cs="Times New Roman"/>
      <w:color w:val="999999"/>
      <w:sz w:val="23"/>
      <w:szCs w:val="23"/>
    </w:rPr>
  </w:style>
  <w:style w:type="paragraph" w:customStyle="1" w:styleId="jp-carousel-titleanddesc-title">
    <w:name w:val="jp-carousel-titleanddesc-title"/>
    <w:basedOn w:val="Normal"/>
    <w:rsid w:val="00133B93"/>
    <w:pPr>
      <w:spacing w:after="225" w:line="240" w:lineRule="auto"/>
    </w:pPr>
    <w:rPr>
      <w:rFonts w:ascii="sans-serif!important" w:eastAsia="Times New Roman" w:hAnsi="sans-serif!important" w:cs="Times New Roman"/>
      <w:color w:val="FFFFFF"/>
      <w:sz w:val="36"/>
      <w:szCs w:val="36"/>
    </w:rPr>
  </w:style>
  <w:style w:type="paragraph" w:customStyle="1" w:styleId="jp-carousel-image-meta">
    <w:name w:val="jp-carousel-image-meta"/>
    <w:basedOn w:val="Normal"/>
    <w:rsid w:val="00133B93"/>
    <w:pPr>
      <w:pBdr>
        <w:top w:val="single" w:sz="6" w:space="14" w:color="222222"/>
        <w:left w:val="single" w:sz="6" w:space="15" w:color="222222"/>
        <w:bottom w:val="single" w:sz="6" w:space="14" w:color="222222"/>
        <w:right w:val="single" w:sz="6" w:space="15" w:color="222222"/>
      </w:pBdr>
      <w:shd w:val="clear" w:color="auto" w:fill="111111"/>
      <w:spacing w:before="100" w:beforeAutospacing="1" w:after="100" w:afterAutospacing="1" w:line="240" w:lineRule="auto"/>
    </w:pPr>
    <w:rPr>
      <w:rFonts w:ascii="sans-serif!important" w:eastAsia="Times New Roman" w:hAnsi="sans-serif!important" w:cs="Times New Roman"/>
      <w:color w:val="FFFFFF"/>
      <w:sz w:val="18"/>
      <w:szCs w:val="18"/>
    </w:rPr>
  </w:style>
  <w:style w:type="paragraph" w:customStyle="1" w:styleId="jp-carousel-image-map">
    <w:name w:val="jp-carousel-image-map"/>
    <w:basedOn w:val="Normal"/>
    <w:rsid w:val="00133B93"/>
    <w:pPr>
      <w:spacing w:after="300" w:line="240" w:lineRule="auto"/>
      <w:ind w:left="-300" w:right="-300"/>
    </w:pPr>
    <w:rPr>
      <w:rFonts w:ascii="Times New Roman" w:eastAsia="Times New Roman" w:hAnsi="Times New Roman" w:cs="Times New Roman"/>
      <w:sz w:val="24"/>
      <w:szCs w:val="24"/>
    </w:rPr>
  </w:style>
  <w:style w:type="paragraph" w:customStyle="1" w:styleId="jp-carousel-comments">
    <w:name w:val="jp-carousel-comments"/>
    <w:basedOn w:val="Normal"/>
    <w:rsid w:val="00133B93"/>
    <w:pPr>
      <w:spacing w:before="100" w:beforeAutospacing="1" w:after="100" w:afterAutospacing="1" w:line="240" w:lineRule="auto"/>
    </w:pPr>
    <w:rPr>
      <w:rFonts w:ascii="sans-serif!important" w:eastAsia="Times New Roman" w:hAnsi="sans-serif!important" w:cs="Times New Roman"/>
      <w:sz w:val="23"/>
      <w:szCs w:val="23"/>
    </w:rPr>
  </w:style>
  <w:style w:type="paragraph" w:customStyle="1" w:styleId="jp-carousel-comment">
    <w:name w:val="jp-carousel-comment"/>
    <w:basedOn w:val="Normal"/>
    <w:rsid w:val="00133B93"/>
    <w:pPr>
      <w:spacing w:before="100" w:beforeAutospacing="1" w:after="300" w:line="240" w:lineRule="auto"/>
    </w:pPr>
    <w:rPr>
      <w:rFonts w:ascii="Times New Roman" w:eastAsia="Times New Roman" w:hAnsi="Times New Roman" w:cs="Times New Roman"/>
      <w:color w:val="999999"/>
      <w:sz w:val="24"/>
      <w:szCs w:val="24"/>
    </w:rPr>
  </w:style>
  <w:style w:type="paragraph" w:customStyle="1" w:styleId="jp-carousel-comment-post-error">
    <w:name w:val="jp-carousel-comment-post-error"/>
    <w:basedOn w:val="Normal"/>
    <w:rsid w:val="00133B93"/>
    <w:pPr>
      <w:spacing w:before="100" w:beforeAutospacing="1" w:after="100" w:afterAutospacing="1" w:line="240" w:lineRule="auto"/>
    </w:pPr>
    <w:rPr>
      <w:rFonts w:ascii="Times New Roman" w:eastAsia="Times New Roman" w:hAnsi="Times New Roman" w:cs="Times New Roman"/>
      <w:color w:val="DF4926"/>
      <w:sz w:val="24"/>
      <w:szCs w:val="24"/>
    </w:rPr>
  </w:style>
  <w:style w:type="paragraph" w:customStyle="1" w:styleId="contact-form-submission">
    <w:name w:val="contact-form-submission"/>
    <w:basedOn w:val="Normal"/>
    <w:rsid w:val="00133B93"/>
    <w:pPr>
      <w:spacing w:before="100" w:beforeAutospacing="1" w:after="960" w:line="240" w:lineRule="auto"/>
    </w:pPr>
    <w:rPr>
      <w:rFonts w:ascii="Times New Roman" w:eastAsia="Times New Roman" w:hAnsi="Times New Roman" w:cs="Times New Roman"/>
      <w:sz w:val="24"/>
      <w:szCs w:val="24"/>
    </w:rPr>
  </w:style>
  <w:style w:type="paragraph" w:customStyle="1" w:styleId="jetpack-check-feedback-spam-spinner">
    <w:name w:val="jetpack-check-feedback-spam-spinner"/>
    <w:basedOn w:val="Normal"/>
    <w:rsid w:val="00133B93"/>
    <w:pPr>
      <w:spacing w:before="105" w:after="100" w:afterAutospacing="1" w:line="240" w:lineRule="auto"/>
    </w:pPr>
    <w:rPr>
      <w:rFonts w:ascii="Times New Roman" w:eastAsia="Times New Roman" w:hAnsi="Times New Roman" w:cs="Times New Roman"/>
      <w:sz w:val="24"/>
      <w:szCs w:val="24"/>
    </w:rPr>
  </w:style>
  <w:style w:type="paragraph" w:customStyle="1" w:styleId="infinite-loader">
    <w:name w:val="infinite-loader"/>
    <w:basedOn w:val="Normal"/>
    <w:rsid w:val="00133B93"/>
    <w:pPr>
      <w:spacing w:before="100" w:beforeAutospacing="1" w:after="100" w:afterAutospacing="1" w:line="240" w:lineRule="auto"/>
      <w:ind w:hanging="18913"/>
    </w:pPr>
    <w:rPr>
      <w:rFonts w:ascii="Times New Roman" w:eastAsia="Times New Roman" w:hAnsi="Times New Roman" w:cs="Times New Roman"/>
      <w:color w:val="000000"/>
      <w:sz w:val="24"/>
      <w:szCs w:val="24"/>
    </w:rPr>
  </w:style>
  <w:style w:type="paragraph" w:customStyle="1" w:styleId="comment-likes-widget">
    <w:name w:val="comment-likes-widget"/>
    <w:basedOn w:val="Normal"/>
    <w:rsid w:val="00133B93"/>
    <w:pPr>
      <w:spacing w:after="0" w:line="240" w:lineRule="auto"/>
    </w:pPr>
    <w:rPr>
      <w:rFonts w:ascii="Times New Roman" w:eastAsia="Times New Roman" w:hAnsi="Times New Roman" w:cs="Times New Roman"/>
      <w:sz w:val="24"/>
      <w:szCs w:val="24"/>
    </w:rPr>
  </w:style>
  <w:style w:type="paragraph" w:customStyle="1" w:styleId="post-likes-widget">
    <w:name w:val="post-likes-widget"/>
    <w:basedOn w:val="Normal"/>
    <w:rsid w:val="00133B93"/>
    <w:pPr>
      <w:spacing w:after="0" w:line="240" w:lineRule="auto"/>
    </w:pPr>
    <w:rPr>
      <w:rFonts w:ascii="Times New Roman" w:eastAsia="Times New Roman" w:hAnsi="Times New Roman" w:cs="Times New Roman"/>
      <w:sz w:val="24"/>
      <w:szCs w:val="24"/>
    </w:rPr>
  </w:style>
  <w:style w:type="paragraph" w:customStyle="1" w:styleId="post-likes-widget-placeholder">
    <w:name w:val="post-likes-widget-placeholder"/>
    <w:basedOn w:val="Normal"/>
    <w:rsid w:val="00133B93"/>
    <w:pPr>
      <w:spacing w:after="0" w:line="240" w:lineRule="auto"/>
    </w:pPr>
    <w:rPr>
      <w:rFonts w:ascii="Times New Roman" w:eastAsia="Times New Roman" w:hAnsi="Times New Roman" w:cs="Times New Roman"/>
      <w:sz w:val="24"/>
      <w:szCs w:val="24"/>
    </w:rPr>
  </w:style>
  <w:style w:type="paragraph" w:customStyle="1" w:styleId="sharing-screen-reader-text">
    <w:name w:val="sharing-screen-reader-text"/>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ideshow-window">
    <w:name w:val="slideshow-window"/>
    <w:basedOn w:val="Normal"/>
    <w:rsid w:val="00133B93"/>
    <w:pPr>
      <w:pBdr>
        <w:top w:val="single" w:sz="48" w:space="0" w:color="222222"/>
        <w:left w:val="single" w:sz="48" w:space="0" w:color="222222"/>
        <w:bottom w:val="single" w:sz="48" w:space="0" w:color="222222"/>
        <w:right w:val="single" w:sz="48" w:space="0" w:color="222222"/>
      </w:pBdr>
      <w:shd w:val="clear" w:color="auto" w:fill="222222"/>
      <w:spacing w:before="100" w:beforeAutospacing="1" w:after="300" w:line="240" w:lineRule="auto"/>
    </w:pPr>
    <w:rPr>
      <w:rFonts w:ascii="Times New Roman" w:eastAsia="Times New Roman" w:hAnsi="Times New Roman" w:cs="Times New Roman"/>
      <w:sz w:val="24"/>
      <w:szCs w:val="24"/>
    </w:rPr>
  </w:style>
  <w:style w:type="paragraph" w:customStyle="1" w:styleId="slideshow-loading">
    <w:name w:val="slideshow-loading"/>
    <w:basedOn w:val="Normal"/>
    <w:rsid w:val="00133B93"/>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slideshow-slide">
    <w:name w:val="slideshow-slide"/>
    <w:basedOn w:val="Normal"/>
    <w:rsid w:val="00133B93"/>
    <w:pPr>
      <w:spacing w:before="100" w:beforeAutospacing="1" w:after="100" w:afterAutospacing="1" w:line="240" w:lineRule="auto"/>
      <w:jc w:val="center"/>
    </w:pPr>
    <w:rPr>
      <w:rFonts w:ascii="Times New Roman" w:eastAsia="Times New Roman" w:hAnsi="Times New Roman" w:cs="Times New Roman"/>
      <w:vanish/>
      <w:sz w:val="24"/>
      <w:szCs w:val="24"/>
    </w:rPr>
  </w:style>
  <w:style w:type="paragraph" w:customStyle="1" w:styleId="slideshow-line-height-hack">
    <w:name w:val="slideshow-line-height-hack"/>
    <w:basedOn w:val="Normal"/>
    <w:rsid w:val="00133B93"/>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slideshow-slide-caption">
    <w:name w:val="slideshow-slide-caption"/>
    <w:basedOn w:val="Normal"/>
    <w:rsid w:val="00133B93"/>
    <w:pPr>
      <w:spacing w:before="100" w:beforeAutospacing="1" w:after="100" w:afterAutospacing="1" w:line="375" w:lineRule="atLeast"/>
      <w:jc w:val="center"/>
    </w:pPr>
    <w:rPr>
      <w:rFonts w:ascii="Arial" w:eastAsia="Times New Roman" w:hAnsi="Arial" w:cs="Arial"/>
      <w:color w:val="F7F7F7"/>
      <w:sz w:val="20"/>
      <w:szCs w:val="20"/>
    </w:rPr>
  </w:style>
  <w:style w:type="paragraph" w:customStyle="1" w:styleId="slideshow-controls">
    <w:name w:val="slideshow-controls"/>
    <w:basedOn w:val="Normal"/>
    <w:rsid w:val="00133B93"/>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presentation-wrapper-fullscreen">
    <w:name w:val="presentation-wrapper-fullscreen"/>
    <w:basedOn w:val="Normal"/>
    <w:rsid w:val="00133B93"/>
    <w:pPr>
      <w:shd w:val="clear" w:color="auto" w:fill="80808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sentation-wrapper">
    <w:name w:val="presentation-wrapper"/>
    <w:basedOn w:val="Normal"/>
    <w:rsid w:val="00133B93"/>
    <w:pPr>
      <w:pBdr>
        <w:top w:val="single" w:sz="6" w:space="0" w:color="E5E5E5"/>
        <w:left w:val="single" w:sz="6" w:space="0" w:color="E5E5E5"/>
        <w:bottom w:val="single" w:sz="6" w:space="0" w:color="E5E5E5"/>
        <w:right w:val="single" w:sz="6" w:space="0" w:color="E5E5E5"/>
      </w:pBdr>
      <w:spacing w:before="300" w:after="300" w:line="240" w:lineRule="auto"/>
    </w:pPr>
    <w:rPr>
      <w:rFonts w:ascii="Times New Roman" w:eastAsia="Times New Roman" w:hAnsi="Times New Roman" w:cs="Times New Roman"/>
      <w:sz w:val="24"/>
      <w:szCs w:val="24"/>
    </w:rPr>
  </w:style>
  <w:style w:type="paragraph" w:customStyle="1" w:styleId="presentation">
    <w:name w:val="presentation"/>
    <w:basedOn w:val="Normal"/>
    <w:rsid w:val="00133B93"/>
    <w:pPr>
      <w:spacing w:after="0" w:line="240" w:lineRule="auto"/>
    </w:pPr>
    <w:rPr>
      <w:rFonts w:ascii="Times New Roman" w:eastAsia="Times New Roman" w:hAnsi="Times New Roman" w:cs="Times New Roman"/>
      <w:sz w:val="24"/>
      <w:szCs w:val="24"/>
    </w:rPr>
  </w:style>
  <w:style w:type="paragraph" w:customStyle="1" w:styleId="jetpack-video-wrapper">
    <w:name w:val="jetpack-video-wrapper"/>
    <w:basedOn w:val="Normal"/>
    <w:rsid w:val="00133B93"/>
    <w:pPr>
      <w:spacing w:before="100" w:beforeAutospacing="1" w:after="384" w:line="240" w:lineRule="auto"/>
    </w:pPr>
    <w:rPr>
      <w:rFonts w:ascii="Times New Roman" w:eastAsia="Times New Roman" w:hAnsi="Times New Roman" w:cs="Times New Roman"/>
      <w:sz w:val="24"/>
      <w:szCs w:val="24"/>
    </w:rPr>
  </w:style>
  <w:style w:type="paragraph" w:customStyle="1" w:styleId="tiled-gallery">
    <w:name w:val="tiled-gallery"/>
    <w:basedOn w:val="Normal"/>
    <w:rsid w:val="00133B93"/>
    <w:pPr>
      <w:spacing w:after="300" w:line="240" w:lineRule="auto"/>
    </w:pPr>
    <w:rPr>
      <w:rFonts w:ascii="Times New Roman" w:eastAsia="Times New Roman" w:hAnsi="Times New Roman" w:cs="Times New Roman"/>
      <w:sz w:val="24"/>
      <w:szCs w:val="24"/>
    </w:rPr>
  </w:style>
  <w:style w:type="paragraph" w:customStyle="1" w:styleId="tiled-gallery-caption">
    <w:name w:val="tiled-gallery-caption"/>
    <w:basedOn w:val="Normal"/>
    <w:rsid w:val="00133B93"/>
    <w:pPr>
      <w:shd w:val="clear" w:color="auto" w:fill="EEEEEE"/>
      <w:spacing w:before="100" w:beforeAutospacing="1" w:after="100" w:afterAutospacing="1" w:line="240" w:lineRule="auto"/>
      <w:ind w:firstLine="150"/>
    </w:pPr>
    <w:rPr>
      <w:rFonts w:ascii="Times New Roman" w:eastAsia="Times New Roman" w:hAnsi="Times New Roman" w:cs="Times New Roman"/>
      <w:color w:val="333333"/>
      <w:sz w:val="20"/>
      <w:szCs w:val="20"/>
    </w:rPr>
  </w:style>
  <w:style w:type="paragraph" w:customStyle="1" w:styleId="jetpack-display-remote-posts">
    <w:name w:val="jetpack-display-remote-posts"/>
    <w:basedOn w:val="Normal"/>
    <w:rsid w:val="00133B93"/>
    <w:pPr>
      <w:spacing w:before="75" w:after="300" w:line="240" w:lineRule="auto"/>
    </w:pPr>
    <w:rPr>
      <w:rFonts w:ascii="Times New Roman" w:eastAsia="Times New Roman" w:hAnsi="Times New Roman" w:cs="Times New Roman"/>
      <w:sz w:val="24"/>
      <w:szCs w:val="24"/>
    </w:rPr>
  </w:style>
  <w:style w:type="paragraph" w:customStyle="1" w:styleId="grofile-thumbnail">
    <w:name w:val="grofile-thumbnail"/>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s-grid-layout">
    <w:name w:val="widgets-grid-layout"/>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s-list-layout">
    <w:name w:val="widgets-list-layout"/>
    <w:basedOn w:val="Normal"/>
    <w:rsid w:val="00133B93"/>
    <w:pPr>
      <w:spacing w:after="0" w:line="240" w:lineRule="auto"/>
    </w:pPr>
    <w:rPr>
      <w:rFonts w:ascii="Times New Roman" w:eastAsia="Times New Roman" w:hAnsi="Times New Roman" w:cs="Times New Roman"/>
      <w:sz w:val="24"/>
      <w:szCs w:val="24"/>
    </w:rPr>
  </w:style>
  <w:style w:type="paragraph" w:customStyle="1" w:styleId="widgets-list-layout-links">
    <w:name w:val="widgets-list-layout-links"/>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yntaxhighlighter">
    <w:name w:val="syntaxhighlighter"/>
    <w:basedOn w:val="Normal"/>
    <w:rsid w:val="00133B93"/>
    <w:pPr>
      <w:shd w:val="clear" w:color="auto" w:fill="E7E5DC"/>
      <w:spacing w:before="240" w:after="240" w:line="240" w:lineRule="auto"/>
      <w:textAlignment w:val="baseline"/>
    </w:pPr>
    <w:rPr>
      <w:rFonts w:ascii="Consolas" w:eastAsia="Times New Roman" w:hAnsi="Consolas" w:cs="Consolas"/>
      <w:sz w:val="24"/>
      <w:szCs w:val="24"/>
    </w:rPr>
  </w:style>
  <w:style w:type="paragraph" w:customStyle="1" w:styleId="gcard">
    <w:name w:val="gcard"/>
    <w:basedOn w:val="Normal"/>
    <w:rsid w:val="00133B93"/>
    <w:pPr>
      <w:spacing w:after="0" w:line="240" w:lineRule="auto"/>
    </w:pPr>
    <w:rPr>
      <w:rFonts w:ascii="Times New Roman" w:eastAsia="Times New Roman" w:hAnsi="Times New Roman" w:cs="Times New Roman"/>
      <w:sz w:val="24"/>
      <w:szCs w:val="24"/>
    </w:rPr>
  </w:style>
  <w:style w:type="paragraph" w:customStyle="1" w:styleId="grav-about">
    <w:name w:val="grav-about"/>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loc">
    <w:name w:val="grav-loc"/>
    <w:basedOn w:val="Normal"/>
    <w:rsid w:val="00133B93"/>
    <w:pPr>
      <w:spacing w:after="15" w:line="240" w:lineRule="auto"/>
    </w:pPr>
    <w:rPr>
      <w:rFonts w:ascii="Times New Roman" w:eastAsia="Times New Roman" w:hAnsi="Times New Roman" w:cs="Times New Roman"/>
      <w:color w:val="9FA09F"/>
    </w:rPr>
  </w:style>
  <w:style w:type="paragraph" w:customStyle="1" w:styleId="branding">
    <w:name w:val="branding"/>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
    <w:name w:val="heading"/>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r">
    <w:name w:val="hr"/>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gs">
    <w:name w:val="tags"/>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wer-count">
    <w:name w:val="answer-count"/>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link">
    <w:name w:val="user-link"/>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author">
    <w:name w:val="comment-author"/>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content">
    <w:name w:val="comment-content"/>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vatar">
    <w:name w:val="avatar"/>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date">
    <w:name w:val="comment-date"/>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form">
    <w:name w:val="clear-form"/>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error-message">
    <w:name w:val="form-error-message"/>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tton">
    <w:name w:val="button"/>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ading">
    <w:name w:val="loading"/>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d-title">
    <w:name w:val="sd-title"/>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d-content">
    <w:name w:val="sd-content"/>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ner">
    <w:name w:val="inner"/>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ep">
    <w:name w:val="step"/>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ide-content">
    <w:name w:val="slide-content"/>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arrow-left">
    <w:name w:val="nav-arrow-left"/>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arrow-right">
    <w:name w:val="nav-arrow-right"/>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fullscreen-button">
    <w:name w:val="nav-fullscreen-button"/>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oplay-overlay">
    <w:name w:val="autoplay-overlay"/>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led-gallery-item">
    <w:name w:val="tiled-gallery-item"/>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led-gallery-unresized">
    <w:name w:val="tiled-gallery-unresized"/>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ofile-accounts-logo">
    <w:name w:val="grofile-accounts-logo"/>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reen-reader-text">
    <w:name w:val="screen-reader-text"/>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s-list-layout-blavatar">
    <w:name w:val="widgets-list-layout-blavatar"/>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ld">
    <w:name w:val="bold"/>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alic">
    <w:name w:val="italic"/>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
    <w:name w:val="line"/>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r">
    <w:name w:val="bar"/>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ler">
    <w:name w:val="ruler"/>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lbar">
    <w:name w:val="toolbar"/>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in">
    <w:name w:val="plain"/>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
    <w:name w:val="comments"/>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ring">
    <w:name w:val="string"/>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eyword">
    <w:name w:val="keyword"/>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processor">
    <w:name w:val="preprocessor"/>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riable">
    <w:name w:val="variable"/>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lue">
    <w:name w:val="value"/>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unctions">
    <w:name w:val="functions"/>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stants">
    <w:name w:val="constants"/>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1">
    <w:name w:val="color1"/>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2">
    <w:name w:val="color2"/>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3">
    <w:name w:val="color3"/>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inner">
    <w:name w:val="grav-inner"/>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card-about">
    <w:name w:val="gcard-about"/>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small">
    <w:name w:val="grav-small"/>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grav">
    <w:name w:val="grav-grav"/>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info">
    <w:name w:val="grav-info"/>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links">
    <w:name w:val="grav-links"/>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gallery">
    <w:name w:val="grav-gallery"/>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services">
    <w:name w:val="grav-services"/>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cardarrow">
    <w:name w:val="grav-cardarrow"/>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tag">
    <w:name w:val="grav-tag"/>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extra">
    <w:name w:val="grav-extra"/>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disable">
    <w:name w:val="grav-disable"/>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reen-reader-response">
    <w:name w:val="screen-reader-response"/>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ceheld">
    <w:name w:val="placeheld"/>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d-link-color">
    <w:name w:val="sd-link-color"/>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cepted">
    <w:name w:val="accepted"/>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relatedposts-post-date">
    <w:name w:val="jp-relatedposts-post-date"/>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count">
    <w:name w:val="share-count"/>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verlay-msg">
    <w:name w:val="overlay-msg"/>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ber">
    <w:name w:val="number"/>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
    <w:name w:val="content"/>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
    <w:name w:val="item"/>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
    <w:name w:val="block"/>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ces">
    <w:name w:val="spaces"/>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mit">
    <w:name w:val="submit"/>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nceltext">
    <w:name w:val="canceltext"/>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er">
    <w:name w:val="container"/>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credits">
    <w:name w:val="blog-credits"/>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info">
    <w:name w:val="blog-info"/>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kes-text">
    <w:name w:val="likes-text"/>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relatedposts-items">
    <w:name w:val="jp-relatedposts-items"/>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relatedposts-items-visual">
    <w:name w:val="jp-relatedposts-items-visual"/>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rrors">
    <w:name w:val="errors"/>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ingcancel">
    <w:name w:val="sharing_cancel"/>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captcha">
    <w:name w:val="recaptcha"/>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relatedposts-post">
    <w:name w:val="jp-relatedposts-post"/>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ript">
    <w:name w:val="script"/>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pcf7-not-valid-tip">
    <w:name w:val="wpcf7-not-valid-tip"/>
    <w:basedOn w:val="DefaultParagraphFont"/>
    <w:rsid w:val="00133B93"/>
    <w:rPr>
      <w:vanish w:val="0"/>
      <w:webHidden w:val="0"/>
      <w:color w:val="FF0000"/>
      <w:sz w:val="24"/>
      <w:szCs w:val="24"/>
      <w:specVanish w:val="0"/>
    </w:rPr>
  </w:style>
  <w:style w:type="character" w:customStyle="1" w:styleId="wpcf7-list-item">
    <w:name w:val="wpcf7-list-item"/>
    <w:basedOn w:val="DefaultParagraphFont"/>
    <w:rsid w:val="00133B93"/>
  </w:style>
  <w:style w:type="character" w:customStyle="1" w:styleId="photo-size">
    <w:name w:val="photo-size"/>
    <w:basedOn w:val="DefaultParagraphFont"/>
    <w:rsid w:val="00133B93"/>
  </w:style>
  <w:style w:type="character" w:customStyle="1" w:styleId="photo-size-times">
    <w:name w:val="photo-size-times"/>
    <w:basedOn w:val="DefaultParagraphFont"/>
    <w:rsid w:val="00133B93"/>
  </w:style>
  <w:style w:type="character" w:customStyle="1" w:styleId="share-count1">
    <w:name w:val="share-count1"/>
    <w:basedOn w:val="DefaultParagraphFont"/>
    <w:rsid w:val="00133B93"/>
  </w:style>
  <w:style w:type="paragraph" w:customStyle="1" w:styleId="screen-reader-response1">
    <w:name w:val="screen-reader-response1"/>
    <w:basedOn w:val="Normal"/>
    <w:rsid w:val="00133B93"/>
    <w:pPr>
      <w:spacing w:after="0" w:line="240" w:lineRule="auto"/>
    </w:pPr>
    <w:rPr>
      <w:rFonts w:ascii="Times New Roman" w:eastAsia="Times New Roman" w:hAnsi="Times New Roman" w:cs="Times New Roman"/>
      <w:sz w:val="24"/>
      <w:szCs w:val="24"/>
    </w:rPr>
  </w:style>
  <w:style w:type="character" w:customStyle="1" w:styleId="wpcf7-not-valid-tip1">
    <w:name w:val="wpcf7-not-valid-tip1"/>
    <w:basedOn w:val="DefaultParagraphFont"/>
    <w:rsid w:val="00133B93"/>
    <w:rPr>
      <w:vanish w:val="0"/>
      <w:webHidden w:val="0"/>
      <w:color w:val="FF0000"/>
      <w:sz w:val="24"/>
      <w:szCs w:val="24"/>
      <w:bdr w:val="single" w:sz="6" w:space="2" w:color="FF0000" w:frame="1"/>
      <w:shd w:val="clear" w:color="auto" w:fill="FFFFFF"/>
      <w:specVanish w:val="0"/>
    </w:rPr>
  </w:style>
  <w:style w:type="paragraph" w:customStyle="1" w:styleId="placeheld1">
    <w:name w:val="placeheld1"/>
    <w:basedOn w:val="Normal"/>
    <w:rsid w:val="00133B93"/>
    <w:pPr>
      <w:spacing w:before="100" w:beforeAutospacing="1" w:after="100" w:afterAutospacing="1" w:line="240" w:lineRule="auto"/>
    </w:pPr>
    <w:rPr>
      <w:rFonts w:ascii="Times New Roman" w:eastAsia="Times New Roman" w:hAnsi="Times New Roman" w:cs="Times New Roman"/>
      <w:color w:val="888888"/>
      <w:sz w:val="24"/>
      <w:szCs w:val="24"/>
    </w:rPr>
  </w:style>
  <w:style w:type="paragraph" w:customStyle="1" w:styleId="branding1">
    <w:name w:val="branding1"/>
    <w:basedOn w:val="Normal"/>
    <w:rsid w:val="00133B93"/>
    <w:pPr>
      <w:spacing w:before="150" w:after="150" w:line="240" w:lineRule="auto"/>
      <w:ind w:left="150"/>
    </w:pPr>
    <w:rPr>
      <w:rFonts w:ascii="Times New Roman" w:eastAsia="Times New Roman" w:hAnsi="Times New Roman" w:cs="Times New Roman"/>
      <w:b/>
      <w:bCs/>
      <w:color w:val="AAAAAA"/>
      <w:sz w:val="24"/>
      <w:szCs w:val="24"/>
    </w:rPr>
  </w:style>
  <w:style w:type="paragraph" w:customStyle="1" w:styleId="heading1">
    <w:name w:val="heading1"/>
    <w:basedOn w:val="Normal"/>
    <w:rsid w:val="00133B93"/>
    <w:pPr>
      <w:spacing w:before="150" w:after="150" w:line="240" w:lineRule="auto"/>
    </w:pPr>
    <w:rPr>
      <w:rFonts w:ascii="Times New Roman" w:eastAsia="Times New Roman" w:hAnsi="Times New Roman" w:cs="Times New Roman"/>
      <w:b/>
      <w:bCs/>
      <w:sz w:val="28"/>
      <w:szCs w:val="28"/>
    </w:rPr>
  </w:style>
  <w:style w:type="paragraph" w:customStyle="1" w:styleId="hr1">
    <w:name w:val="hr1"/>
    <w:basedOn w:val="Normal"/>
    <w:rsid w:val="00133B93"/>
    <w:pPr>
      <w:shd w:val="clear" w:color="auto" w:fill="CCCCCC"/>
      <w:spacing w:before="90" w:after="90" w:line="240" w:lineRule="auto"/>
    </w:pPr>
    <w:rPr>
      <w:rFonts w:ascii="Times New Roman" w:eastAsia="Times New Roman" w:hAnsi="Times New Roman" w:cs="Times New Roman"/>
      <w:sz w:val="24"/>
      <w:szCs w:val="24"/>
    </w:rPr>
  </w:style>
  <w:style w:type="paragraph" w:customStyle="1" w:styleId="tip1">
    <w:name w:val="tip1"/>
    <w:basedOn w:val="Normal"/>
    <w:rsid w:val="00133B93"/>
    <w:pPr>
      <w:spacing w:before="150" w:after="150" w:line="240" w:lineRule="auto"/>
    </w:pPr>
    <w:rPr>
      <w:rFonts w:ascii="Times New Roman" w:eastAsia="Times New Roman" w:hAnsi="Times New Roman" w:cs="Times New Roman"/>
      <w:color w:val="999999"/>
      <w:sz w:val="24"/>
      <w:szCs w:val="24"/>
    </w:rPr>
  </w:style>
  <w:style w:type="paragraph" w:customStyle="1" w:styleId="tags1">
    <w:name w:val="tags1"/>
    <w:basedOn w:val="Normal"/>
    <w:rsid w:val="00133B93"/>
    <w:pPr>
      <w:spacing w:before="90" w:after="90" w:line="240" w:lineRule="auto"/>
      <w:jc w:val="right"/>
    </w:pPr>
    <w:rPr>
      <w:rFonts w:ascii="Times New Roman" w:eastAsia="Times New Roman" w:hAnsi="Times New Roman" w:cs="Times New Roman"/>
      <w:sz w:val="24"/>
      <w:szCs w:val="24"/>
    </w:rPr>
  </w:style>
  <w:style w:type="paragraph" w:customStyle="1" w:styleId="answer-count1">
    <w:name w:val="answer-count1"/>
    <w:basedOn w:val="Normal"/>
    <w:rsid w:val="00133B93"/>
    <w:pPr>
      <w:spacing w:before="60" w:after="0" w:line="240" w:lineRule="auto"/>
    </w:pPr>
    <w:rPr>
      <w:rFonts w:ascii="Times New Roman" w:eastAsia="Times New Roman" w:hAnsi="Times New Roman" w:cs="Times New Roman"/>
      <w:color w:val="999999"/>
      <w:sz w:val="24"/>
      <w:szCs w:val="24"/>
    </w:rPr>
  </w:style>
  <w:style w:type="paragraph" w:customStyle="1" w:styleId="accepted1">
    <w:name w:val="accepted1"/>
    <w:basedOn w:val="Normal"/>
    <w:rsid w:val="00133B93"/>
    <w:pPr>
      <w:spacing w:before="150" w:after="150" w:line="240" w:lineRule="auto"/>
    </w:pPr>
    <w:rPr>
      <w:rFonts w:ascii="Times New Roman" w:eastAsia="Times New Roman" w:hAnsi="Times New Roman" w:cs="Times New Roman"/>
      <w:color w:val="77BB77"/>
      <w:sz w:val="24"/>
      <w:szCs w:val="24"/>
    </w:rPr>
  </w:style>
  <w:style w:type="paragraph" w:customStyle="1" w:styleId="user-link1">
    <w:name w:val="user-link1"/>
    <w:basedOn w:val="Normal"/>
    <w:rsid w:val="00133B93"/>
    <w:pPr>
      <w:spacing w:before="150" w:after="150" w:line="240" w:lineRule="auto"/>
      <w:ind w:left="120"/>
    </w:pPr>
    <w:rPr>
      <w:rFonts w:ascii="Times New Roman" w:eastAsia="Times New Roman" w:hAnsi="Times New Roman" w:cs="Times New Roman"/>
      <w:color w:val="999999"/>
      <w:sz w:val="16"/>
      <w:szCs w:val="16"/>
    </w:rPr>
  </w:style>
  <w:style w:type="paragraph" w:customStyle="1" w:styleId="submit1">
    <w:name w:val="submit1"/>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ponse1">
    <w:name w:val="response1"/>
    <w:basedOn w:val="Normal"/>
    <w:rsid w:val="00133B93"/>
    <w:pPr>
      <w:spacing w:before="100" w:beforeAutospacing="1" w:after="100" w:afterAutospacing="1" w:line="240" w:lineRule="auto"/>
    </w:pPr>
    <w:rPr>
      <w:rFonts w:ascii="Times New Roman" w:eastAsia="Times New Roman" w:hAnsi="Times New Roman" w:cs="Times New Roman"/>
      <w:color w:val="AAAAAA"/>
      <w:sz w:val="20"/>
      <w:szCs w:val="20"/>
    </w:rPr>
  </w:style>
  <w:style w:type="paragraph" w:customStyle="1" w:styleId="canceltext1">
    <w:name w:val="canceltext1"/>
    <w:basedOn w:val="Normal"/>
    <w:rsid w:val="00133B93"/>
    <w:pPr>
      <w:spacing w:before="100" w:beforeAutospacing="1" w:after="100" w:afterAutospacing="1" w:line="360" w:lineRule="atLeast"/>
    </w:pPr>
    <w:rPr>
      <w:rFonts w:ascii="Times New Roman" w:eastAsia="Times New Roman" w:hAnsi="Times New Roman" w:cs="Times New Roman"/>
      <w:color w:val="AAAAAA"/>
      <w:sz w:val="17"/>
      <w:szCs w:val="17"/>
    </w:rPr>
  </w:style>
  <w:style w:type="character" w:customStyle="1" w:styleId="photo-size1">
    <w:name w:val="photo-size1"/>
    <w:basedOn w:val="DefaultParagraphFont"/>
    <w:rsid w:val="00133B93"/>
    <w:rPr>
      <w:sz w:val="17"/>
      <w:szCs w:val="17"/>
    </w:rPr>
  </w:style>
  <w:style w:type="character" w:customStyle="1" w:styleId="photo-size-times1">
    <w:name w:val="photo-size-times1"/>
    <w:basedOn w:val="DefaultParagraphFont"/>
    <w:rsid w:val="00133B93"/>
  </w:style>
  <w:style w:type="paragraph" w:customStyle="1" w:styleId="comment-author1">
    <w:name w:val="comment-author1"/>
    <w:basedOn w:val="Normal"/>
    <w:rsid w:val="00133B93"/>
    <w:pPr>
      <w:spacing w:after="0" w:line="240" w:lineRule="auto"/>
    </w:pPr>
    <w:rPr>
      <w:rFonts w:ascii="Times New Roman" w:eastAsia="Times New Roman" w:hAnsi="Times New Roman" w:cs="Times New Roman"/>
      <w:sz w:val="20"/>
      <w:szCs w:val="20"/>
    </w:rPr>
  </w:style>
  <w:style w:type="paragraph" w:customStyle="1" w:styleId="comment-content1">
    <w:name w:val="comment-content1"/>
    <w:basedOn w:val="Normal"/>
    <w:rsid w:val="00133B93"/>
    <w:pPr>
      <w:spacing w:before="100" w:beforeAutospacing="1" w:after="100" w:afterAutospacing="1" w:line="240" w:lineRule="auto"/>
      <w:ind w:left="1275"/>
    </w:pPr>
    <w:rPr>
      <w:rFonts w:ascii="Times New Roman" w:eastAsia="Times New Roman" w:hAnsi="Times New Roman" w:cs="Times New Roman"/>
      <w:sz w:val="24"/>
      <w:szCs w:val="24"/>
    </w:rPr>
  </w:style>
  <w:style w:type="paragraph" w:customStyle="1" w:styleId="avatar1">
    <w:name w:val="avatar1"/>
    <w:basedOn w:val="Normal"/>
    <w:rsid w:val="00133B93"/>
    <w:pPr>
      <w:spacing w:after="0" w:line="240" w:lineRule="auto"/>
      <w:ind w:right="300"/>
    </w:pPr>
    <w:rPr>
      <w:rFonts w:ascii="Times New Roman" w:eastAsia="Times New Roman" w:hAnsi="Times New Roman" w:cs="Times New Roman"/>
      <w:sz w:val="24"/>
      <w:szCs w:val="24"/>
    </w:rPr>
  </w:style>
  <w:style w:type="paragraph" w:customStyle="1" w:styleId="comment-date1">
    <w:name w:val="comment-date1"/>
    <w:basedOn w:val="Normal"/>
    <w:rsid w:val="00133B93"/>
    <w:pPr>
      <w:spacing w:before="60" w:after="100" w:afterAutospacing="1" w:line="240" w:lineRule="auto"/>
    </w:pPr>
    <w:rPr>
      <w:rFonts w:ascii="Times New Roman" w:eastAsia="Times New Roman" w:hAnsi="Times New Roman" w:cs="Times New Roman"/>
      <w:color w:val="999999"/>
      <w:sz w:val="17"/>
      <w:szCs w:val="17"/>
    </w:rPr>
  </w:style>
  <w:style w:type="paragraph" w:customStyle="1" w:styleId="jp-carousel-overlay1">
    <w:name w:val="jp-carousel-overlay1"/>
    <w:basedOn w:val="Normal"/>
    <w:rsid w:val="00133B93"/>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carousel-comment1">
    <w:name w:val="jp-carousel-comment1"/>
    <w:basedOn w:val="Normal"/>
    <w:rsid w:val="00133B93"/>
    <w:pPr>
      <w:spacing w:before="100" w:beforeAutospacing="1" w:after="300" w:line="240" w:lineRule="auto"/>
    </w:pPr>
    <w:rPr>
      <w:rFonts w:ascii="Times New Roman" w:eastAsia="Times New Roman" w:hAnsi="Times New Roman" w:cs="Times New Roman"/>
      <w:color w:val="666666"/>
      <w:sz w:val="24"/>
      <w:szCs w:val="24"/>
    </w:rPr>
  </w:style>
  <w:style w:type="paragraph" w:customStyle="1" w:styleId="jp-carousel-titleanddesc1">
    <w:name w:val="jp-carousel-titleanddesc1"/>
    <w:basedOn w:val="Normal"/>
    <w:rsid w:val="00133B93"/>
    <w:pPr>
      <w:pBdr>
        <w:top w:val="single" w:sz="6" w:space="18" w:color="EEEEEE"/>
      </w:pBdr>
      <w:spacing w:before="100" w:beforeAutospacing="1" w:after="300" w:line="240" w:lineRule="auto"/>
    </w:pPr>
    <w:rPr>
      <w:rFonts w:ascii="Times New Roman" w:eastAsia="Times New Roman" w:hAnsi="Times New Roman" w:cs="Times New Roman"/>
      <w:color w:val="666666"/>
      <w:sz w:val="23"/>
      <w:szCs w:val="23"/>
    </w:rPr>
  </w:style>
  <w:style w:type="paragraph" w:customStyle="1" w:styleId="jp-carousel-buttons1">
    <w:name w:val="jp-carousel-buttons1"/>
    <w:basedOn w:val="Normal"/>
    <w:rsid w:val="00133B93"/>
    <w:pPr>
      <w:pBdr>
        <w:bottom w:val="single" w:sz="6" w:space="6" w:color="F0F0F0"/>
      </w:pBdr>
      <w:shd w:val="clear" w:color="auto" w:fill="F5F5F5"/>
      <w:spacing w:after="225" w:line="240" w:lineRule="auto"/>
      <w:ind w:left="-300" w:right="-300"/>
      <w:jc w:val="center"/>
    </w:pPr>
    <w:rPr>
      <w:rFonts w:ascii="Times New Roman" w:eastAsia="Times New Roman" w:hAnsi="Times New Roman" w:cs="Times New Roman"/>
      <w:sz w:val="24"/>
      <w:szCs w:val="24"/>
    </w:rPr>
  </w:style>
  <w:style w:type="paragraph" w:customStyle="1" w:styleId="canceltext2">
    <w:name w:val="canceltext2"/>
    <w:basedOn w:val="Normal"/>
    <w:rsid w:val="00133B93"/>
    <w:pPr>
      <w:spacing w:before="100" w:beforeAutospacing="1" w:after="100" w:afterAutospacing="1" w:line="360" w:lineRule="atLeast"/>
    </w:pPr>
    <w:rPr>
      <w:rFonts w:ascii="Times New Roman" w:eastAsia="Times New Roman" w:hAnsi="Times New Roman" w:cs="Times New Roman"/>
      <w:color w:val="888888"/>
      <w:sz w:val="17"/>
      <w:szCs w:val="17"/>
    </w:rPr>
  </w:style>
  <w:style w:type="paragraph" w:customStyle="1" w:styleId="jp-carousel-image-meta1">
    <w:name w:val="jp-carousel-image-meta1"/>
    <w:basedOn w:val="Normal"/>
    <w:rsid w:val="00133B93"/>
    <w:pPr>
      <w:pBdr>
        <w:top w:val="single" w:sz="6" w:space="14" w:color="F5F5F5"/>
        <w:left w:val="single" w:sz="6" w:space="15" w:color="F5F5F5"/>
        <w:bottom w:val="single" w:sz="6" w:space="14" w:color="EEEEEE"/>
        <w:right w:val="single" w:sz="6" w:space="15" w:color="EEEEEE"/>
      </w:pBdr>
      <w:shd w:val="clear" w:color="auto" w:fill="FAFAFA"/>
      <w:spacing w:before="100" w:beforeAutospacing="1" w:after="100" w:afterAutospacing="1" w:line="240" w:lineRule="auto"/>
    </w:pPr>
    <w:rPr>
      <w:rFonts w:ascii="sans-serif!important" w:eastAsia="Times New Roman" w:hAnsi="sans-serif!important" w:cs="Times New Roman"/>
      <w:color w:val="333333"/>
      <w:sz w:val="18"/>
      <w:szCs w:val="18"/>
    </w:rPr>
  </w:style>
  <w:style w:type="paragraph" w:customStyle="1" w:styleId="jp-carousel-close-hint1">
    <w:name w:val="jp-carousel-close-hint1"/>
    <w:basedOn w:val="Normal"/>
    <w:rsid w:val="00133B93"/>
    <w:pPr>
      <w:spacing w:before="100" w:beforeAutospacing="1" w:after="100" w:afterAutospacing="1" w:line="240" w:lineRule="auto"/>
    </w:pPr>
    <w:rPr>
      <w:rFonts w:ascii="Times New Roman" w:eastAsia="Times New Roman" w:hAnsi="Times New Roman" w:cs="Times New Roman"/>
      <w:color w:val="CCCCCC"/>
      <w:sz w:val="24"/>
      <w:szCs w:val="24"/>
    </w:rPr>
  </w:style>
  <w:style w:type="paragraph" w:customStyle="1" w:styleId="jp-carousel-slide1">
    <w:name w:val="jp-carousel-slide1"/>
    <w:basedOn w:val="Normal"/>
    <w:rsid w:val="00133B93"/>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form1">
    <w:name w:val="clear-form1"/>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error-message1">
    <w:name w:val="form-error-message1"/>
    <w:basedOn w:val="Normal"/>
    <w:rsid w:val="00133B93"/>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container1">
    <w:name w:val="container1"/>
    <w:basedOn w:val="Normal"/>
    <w:rsid w:val="00133B93"/>
    <w:pPr>
      <w:pBdr>
        <w:top w:val="single" w:sz="6" w:space="1" w:color="CCCCCC"/>
        <w:left w:val="single" w:sz="2" w:space="15" w:color="CCCCCC"/>
        <w:bottom w:val="single" w:sz="2" w:space="1" w:color="CCCCCC"/>
        <w:right w:val="single" w:sz="2" w:space="15" w:color="CCCCCC"/>
      </w:pBdr>
      <w:spacing w:after="0" w:line="240" w:lineRule="auto"/>
    </w:pPr>
    <w:rPr>
      <w:rFonts w:ascii="Times New Roman" w:eastAsia="Times New Roman" w:hAnsi="Times New Roman" w:cs="Times New Roman"/>
      <w:sz w:val="24"/>
      <w:szCs w:val="24"/>
    </w:rPr>
  </w:style>
  <w:style w:type="paragraph" w:customStyle="1" w:styleId="blog-credits1">
    <w:name w:val="blog-credits1"/>
    <w:basedOn w:val="Normal"/>
    <w:rsid w:val="00133B93"/>
    <w:pPr>
      <w:spacing w:before="100" w:beforeAutospacing="1" w:after="100" w:afterAutospacing="1" w:line="375" w:lineRule="atLeast"/>
      <w:jc w:val="right"/>
    </w:pPr>
    <w:rPr>
      <w:rFonts w:ascii="Times New Roman" w:eastAsia="Times New Roman" w:hAnsi="Times New Roman" w:cs="Times New Roman"/>
      <w:color w:val="888888"/>
      <w:sz w:val="18"/>
      <w:szCs w:val="18"/>
    </w:rPr>
  </w:style>
  <w:style w:type="paragraph" w:customStyle="1" w:styleId="blog-info1">
    <w:name w:val="blog-info1"/>
    <w:basedOn w:val="Normal"/>
    <w:rsid w:val="00133B93"/>
    <w:pPr>
      <w:spacing w:before="100" w:beforeAutospacing="1" w:after="100" w:afterAutospacing="1" w:line="375" w:lineRule="atLeast"/>
    </w:pPr>
    <w:rPr>
      <w:rFonts w:ascii="Times New Roman" w:eastAsia="Times New Roman" w:hAnsi="Times New Roman" w:cs="Times New Roman"/>
      <w:sz w:val="24"/>
      <w:szCs w:val="24"/>
    </w:rPr>
  </w:style>
  <w:style w:type="paragraph" w:customStyle="1" w:styleId="sd-link-color1">
    <w:name w:val="sd-link-color1"/>
    <w:basedOn w:val="Normal"/>
    <w:rsid w:val="00133B93"/>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likes-text1">
    <w:name w:val="likes-text1"/>
    <w:basedOn w:val="Normal"/>
    <w:rsid w:val="00133B93"/>
    <w:pPr>
      <w:spacing w:before="100" w:beforeAutospacing="1" w:after="100" w:afterAutospacing="1" w:line="240" w:lineRule="auto"/>
    </w:pPr>
    <w:rPr>
      <w:rFonts w:ascii="Times New Roman" w:eastAsia="Times New Roman" w:hAnsi="Times New Roman" w:cs="Times New Roman"/>
      <w:color w:val="FFFFFF"/>
      <w:sz w:val="18"/>
      <w:szCs w:val="18"/>
    </w:rPr>
  </w:style>
  <w:style w:type="paragraph" w:customStyle="1" w:styleId="post-likes-widget1">
    <w:name w:val="post-likes-widget1"/>
    <w:basedOn w:val="Normal"/>
    <w:rsid w:val="00133B93"/>
    <w:pPr>
      <w:spacing w:after="0" w:line="240" w:lineRule="auto"/>
    </w:pPr>
    <w:rPr>
      <w:rFonts w:ascii="Times New Roman" w:eastAsia="Times New Roman" w:hAnsi="Times New Roman" w:cs="Times New Roman"/>
      <w:sz w:val="24"/>
      <w:szCs w:val="24"/>
    </w:rPr>
  </w:style>
  <w:style w:type="paragraph" w:customStyle="1" w:styleId="button1">
    <w:name w:val="button1"/>
    <w:basedOn w:val="Normal"/>
    <w:rsid w:val="00133B9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ading1">
    <w:name w:val="loading1"/>
    <w:basedOn w:val="Normal"/>
    <w:rsid w:val="00133B93"/>
    <w:pPr>
      <w:spacing w:before="100" w:beforeAutospacing="1" w:after="100" w:afterAutospacing="1" w:line="240" w:lineRule="auto"/>
    </w:pPr>
    <w:rPr>
      <w:rFonts w:ascii="Times New Roman" w:eastAsia="Times New Roman" w:hAnsi="Times New Roman" w:cs="Times New Roman"/>
      <w:color w:val="999999"/>
      <w:sz w:val="18"/>
      <w:szCs w:val="18"/>
    </w:rPr>
  </w:style>
  <w:style w:type="paragraph" w:customStyle="1" w:styleId="post-likes-widget2">
    <w:name w:val="post-likes-widget2"/>
    <w:basedOn w:val="Normal"/>
    <w:rsid w:val="00133B93"/>
    <w:pPr>
      <w:spacing w:after="0" w:line="240" w:lineRule="auto"/>
    </w:pPr>
    <w:rPr>
      <w:rFonts w:ascii="Times New Roman" w:eastAsia="Times New Roman" w:hAnsi="Times New Roman" w:cs="Times New Roman"/>
      <w:sz w:val="24"/>
      <w:szCs w:val="24"/>
    </w:rPr>
  </w:style>
  <w:style w:type="paragraph" w:customStyle="1" w:styleId="sd-title1">
    <w:name w:val="sd-title1"/>
    <w:basedOn w:val="Normal"/>
    <w:rsid w:val="00133B9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jp-relatedposts-items1">
    <w:name w:val="jp-relatedposts-items1"/>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relatedposts-items-visual1">
    <w:name w:val="jp-relatedposts-items-visual1"/>
    <w:basedOn w:val="Normal"/>
    <w:rsid w:val="00133B93"/>
    <w:pPr>
      <w:spacing w:before="100" w:beforeAutospacing="1" w:after="100" w:afterAutospacing="1" w:line="240" w:lineRule="auto"/>
      <w:ind w:right="-300"/>
    </w:pPr>
    <w:rPr>
      <w:rFonts w:ascii="Times New Roman" w:eastAsia="Times New Roman" w:hAnsi="Times New Roman" w:cs="Times New Roman"/>
      <w:sz w:val="24"/>
      <w:szCs w:val="24"/>
    </w:rPr>
  </w:style>
  <w:style w:type="paragraph" w:customStyle="1" w:styleId="jp-relatedposts-post1">
    <w:name w:val="jp-relatedposts-post1"/>
    <w:basedOn w:val="Normal"/>
    <w:rsid w:val="00133B93"/>
    <w:pPr>
      <w:spacing w:after="240" w:line="300" w:lineRule="atLeast"/>
    </w:pPr>
    <w:rPr>
      <w:rFonts w:ascii="Times New Roman" w:eastAsia="Times New Roman" w:hAnsi="Times New Roman" w:cs="Times New Roman"/>
      <w:sz w:val="21"/>
      <w:szCs w:val="21"/>
    </w:rPr>
  </w:style>
  <w:style w:type="paragraph" w:customStyle="1" w:styleId="jp-relatedposts-post2">
    <w:name w:val="jp-relatedposts-post2"/>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relatedposts-post-excerpt1">
    <w:name w:val="jp-relatedposts-post-excerpt1"/>
    <w:basedOn w:val="Normal"/>
    <w:rsid w:val="00133B9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jp-relatedposts-post-date1">
    <w:name w:val="jp-relatedposts-post-date1"/>
    <w:basedOn w:val="Normal"/>
    <w:rsid w:val="00133B9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d-content1">
    <w:name w:val="sd-content1"/>
    <w:basedOn w:val="Normal"/>
    <w:rsid w:val="00133B93"/>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share-count2">
    <w:name w:val="share-count2"/>
    <w:basedOn w:val="Normal"/>
    <w:rsid w:val="00133B93"/>
    <w:pPr>
      <w:shd w:val="clear" w:color="auto" w:fill="2EA2CC"/>
      <w:spacing w:before="100" w:beforeAutospacing="1" w:after="100" w:afterAutospacing="1" w:line="240" w:lineRule="auto"/>
      <w:jc w:val="center"/>
    </w:pPr>
    <w:rPr>
      <w:rFonts w:ascii="Times New Roman" w:eastAsia="Times New Roman" w:hAnsi="Times New Roman" w:cs="Times New Roman"/>
      <w:color w:val="FFFFFF"/>
      <w:sz w:val="15"/>
      <w:szCs w:val="15"/>
    </w:rPr>
  </w:style>
  <w:style w:type="paragraph" w:customStyle="1" w:styleId="inner1">
    <w:name w:val="inner1"/>
    <w:basedOn w:val="Normal"/>
    <w:rsid w:val="00133B93"/>
    <w:pPr>
      <w:pBdr>
        <w:top w:val="single" w:sz="6" w:space="8" w:color="CCCCCC"/>
        <w:left w:val="single" w:sz="6" w:space="8" w:color="CCCCCC"/>
        <w:bottom w:val="single" w:sz="6" w:space="8" w:color="CCCCCC"/>
        <w:right w:val="single" w:sz="6" w:space="8" w:color="CCCCCC"/>
      </w:pBdr>
      <w:shd w:val="clear" w:color="auto" w:fill="FFFFFF"/>
      <w:spacing w:before="75" w:after="100" w:afterAutospacing="1" w:line="240" w:lineRule="auto"/>
    </w:pPr>
    <w:rPr>
      <w:rFonts w:ascii="Times New Roman" w:eastAsia="Times New Roman" w:hAnsi="Times New Roman" w:cs="Times New Roman"/>
      <w:sz w:val="24"/>
      <w:szCs w:val="24"/>
    </w:rPr>
  </w:style>
  <w:style w:type="character" w:customStyle="1" w:styleId="share-count3">
    <w:name w:val="share-count3"/>
    <w:basedOn w:val="DefaultParagraphFont"/>
    <w:rsid w:val="00133B93"/>
    <w:rPr>
      <w:sz w:val="14"/>
      <w:szCs w:val="14"/>
      <w:shd w:val="clear" w:color="auto" w:fill="555555"/>
    </w:rPr>
  </w:style>
  <w:style w:type="paragraph" w:customStyle="1" w:styleId="errors1">
    <w:name w:val="errors1"/>
    <w:basedOn w:val="Normal"/>
    <w:rsid w:val="00133B93"/>
    <w:pPr>
      <w:shd w:val="clear" w:color="auto" w:fill="771A09"/>
      <w:spacing w:before="150" w:after="0" w:line="240" w:lineRule="auto"/>
    </w:pPr>
    <w:rPr>
      <w:rFonts w:ascii="Times New Roman" w:eastAsia="Times New Roman" w:hAnsi="Times New Roman" w:cs="Times New Roman"/>
      <w:color w:val="FFFFFF"/>
      <w:sz w:val="18"/>
      <w:szCs w:val="18"/>
    </w:rPr>
  </w:style>
  <w:style w:type="paragraph" w:customStyle="1" w:styleId="sharingcancel1">
    <w:name w:val="sharing_cancel1"/>
    <w:basedOn w:val="Normal"/>
    <w:rsid w:val="00133B93"/>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recaptcha1">
    <w:name w:val="recaptcha1"/>
    <w:basedOn w:val="Normal"/>
    <w:rsid w:val="00133B93"/>
    <w:pPr>
      <w:spacing w:after="240" w:line="240" w:lineRule="auto"/>
    </w:pPr>
    <w:rPr>
      <w:rFonts w:ascii="Times New Roman" w:eastAsia="Times New Roman" w:hAnsi="Times New Roman" w:cs="Times New Roman"/>
      <w:sz w:val="24"/>
      <w:szCs w:val="24"/>
    </w:rPr>
  </w:style>
  <w:style w:type="paragraph" w:customStyle="1" w:styleId="step1">
    <w:name w:val="step1"/>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ide-content1">
    <w:name w:val="slide-content1"/>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arrow-left1">
    <w:name w:val="nav-arrow-left1"/>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arrow-right1">
    <w:name w:val="nav-arrow-right1"/>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fullscreen-button1">
    <w:name w:val="nav-fullscreen-button1"/>
    <w:basedOn w:val="Normal"/>
    <w:rsid w:val="00133B93"/>
    <w:pPr>
      <w:spacing w:before="60" w:after="60" w:line="240" w:lineRule="auto"/>
      <w:ind w:left="60" w:right="60"/>
    </w:pPr>
    <w:rPr>
      <w:rFonts w:ascii="Times New Roman" w:eastAsia="Times New Roman" w:hAnsi="Times New Roman" w:cs="Times New Roman"/>
      <w:sz w:val="24"/>
      <w:szCs w:val="24"/>
    </w:rPr>
  </w:style>
  <w:style w:type="paragraph" w:customStyle="1" w:styleId="nav-fullscreen-button2">
    <w:name w:val="nav-fullscreen-button2"/>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oplay-overlay1">
    <w:name w:val="autoplay-overlay1"/>
    <w:basedOn w:val="Normal"/>
    <w:rsid w:val="00133B93"/>
    <w:pPr>
      <w:shd w:val="clear" w:color="auto" w:fill="E5E5E5"/>
      <w:spacing w:before="30" w:after="30" w:line="240" w:lineRule="auto"/>
      <w:ind w:left="1224" w:right="1224"/>
    </w:pPr>
    <w:rPr>
      <w:rFonts w:ascii="Times New Roman" w:eastAsia="Times New Roman" w:hAnsi="Times New Roman" w:cs="Times New Roman"/>
      <w:sz w:val="24"/>
      <w:szCs w:val="24"/>
    </w:rPr>
  </w:style>
  <w:style w:type="paragraph" w:customStyle="1" w:styleId="overlay-msg1">
    <w:name w:val="overlay-msg1"/>
    <w:basedOn w:val="Normal"/>
    <w:rsid w:val="00133B93"/>
    <w:pPr>
      <w:spacing w:before="100" w:beforeAutospacing="1" w:after="100" w:afterAutospacing="1" w:line="240" w:lineRule="auto"/>
      <w:jc w:val="center"/>
      <w:textAlignment w:val="center"/>
    </w:pPr>
    <w:rPr>
      <w:rFonts w:ascii="Times New Roman" w:eastAsia="Times New Roman" w:hAnsi="Times New Roman" w:cs="Times New Roman"/>
      <w:color w:val="FFFFFF"/>
      <w:sz w:val="24"/>
      <w:szCs w:val="24"/>
    </w:rPr>
  </w:style>
  <w:style w:type="paragraph" w:customStyle="1" w:styleId="tiled-gallery-item1">
    <w:name w:val="tiled-gallery-item1"/>
    <w:basedOn w:val="Normal"/>
    <w:rsid w:val="00133B93"/>
    <w:pPr>
      <w:spacing w:after="0" w:line="240" w:lineRule="auto"/>
    </w:pPr>
    <w:rPr>
      <w:rFonts w:ascii="Times New Roman" w:eastAsia="Times New Roman" w:hAnsi="Times New Roman" w:cs="Times New Roman"/>
      <w:sz w:val="24"/>
      <w:szCs w:val="24"/>
    </w:rPr>
  </w:style>
  <w:style w:type="paragraph" w:customStyle="1" w:styleId="tiled-gallery-caption1">
    <w:name w:val="tiled-gallery-caption1"/>
    <w:basedOn w:val="Normal"/>
    <w:rsid w:val="00133B93"/>
    <w:pPr>
      <w:shd w:val="clear" w:color="auto" w:fill="EEEEEE"/>
      <w:spacing w:before="100" w:beforeAutospacing="1" w:after="100" w:afterAutospacing="1" w:line="240" w:lineRule="auto"/>
      <w:ind w:firstLine="150"/>
    </w:pPr>
    <w:rPr>
      <w:rFonts w:ascii="Times New Roman" w:eastAsia="Times New Roman" w:hAnsi="Times New Roman" w:cs="Times New Roman"/>
      <w:color w:val="333333"/>
      <w:sz w:val="17"/>
      <w:szCs w:val="17"/>
    </w:rPr>
  </w:style>
  <w:style w:type="paragraph" w:customStyle="1" w:styleId="tiled-gallery-unresized1">
    <w:name w:val="tiled-gallery-unresized1"/>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ofile-accounts-logo1">
    <w:name w:val="grofile-accounts-logo1"/>
    <w:basedOn w:val="Normal"/>
    <w:rsid w:val="00133B93"/>
    <w:pPr>
      <w:spacing w:before="100" w:beforeAutospacing="1" w:after="120" w:line="240" w:lineRule="auto"/>
      <w:ind w:right="120"/>
    </w:pPr>
    <w:rPr>
      <w:rFonts w:ascii="Times New Roman" w:eastAsia="Times New Roman" w:hAnsi="Times New Roman" w:cs="Times New Roman"/>
      <w:sz w:val="24"/>
      <w:szCs w:val="24"/>
    </w:rPr>
  </w:style>
  <w:style w:type="paragraph" w:customStyle="1" w:styleId="grofile-accounts-logo2">
    <w:name w:val="grofile-accounts-logo2"/>
    <w:basedOn w:val="Normal"/>
    <w:rsid w:val="00133B93"/>
    <w:pPr>
      <w:spacing w:before="100" w:beforeAutospacing="1" w:after="120" w:line="240" w:lineRule="auto"/>
      <w:ind w:left="120"/>
    </w:pPr>
    <w:rPr>
      <w:rFonts w:ascii="Times New Roman" w:eastAsia="Times New Roman" w:hAnsi="Times New Roman" w:cs="Times New Roman"/>
      <w:sz w:val="24"/>
      <w:szCs w:val="24"/>
    </w:rPr>
  </w:style>
  <w:style w:type="paragraph" w:customStyle="1" w:styleId="genericon1">
    <w:name w:val="genericon1"/>
    <w:basedOn w:val="Normal"/>
    <w:rsid w:val="00133B93"/>
    <w:pPr>
      <w:spacing w:before="100" w:beforeAutospacing="1" w:after="100" w:afterAutospacing="1" w:line="240" w:lineRule="auto"/>
      <w:jc w:val="center"/>
      <w:textAlignment w:val="top"/>
    </w:pPr>
    <w:rPr>
      <w:rFonts w:ascii="Genericons" w:eastAsia="Times New Roman" w:hAnsi="Genericons" w:cs="Times New Roman"/>
      <w:sz w:val="24"/>
      <w:szCs w:val="24"/>
    </w:rPr>
  </w:style>
  <w:style w:type="paragraph" w:customStyle="1" w:styleId="screen-reader-text1">
    <w:name w:val="screen-reader-text1"/>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vatar2">
    <w:name w:val="avatar2"/>
    <w:basedOn w:val="Normal"/>
    <w:rsid w:val="00133B93"/>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widgets-list-layout-blavatar1">
    <w:name w:val="widgets-list-layout-blavatar1"/>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ld1">
    <w:name w:val="bold1"/>
    <w:basedOn w:val="Normal"/>
    <w:rsid w:val="00133B93"/>
    <w:pPr>
      <w:spacing w:after="0" w:line="240" w:lineRule="auto"/>
      <w:textAlignment w:val="baseline"/>
    </w:pPr>
    <w:rPr>
      <w:rFonts w:ascii="Consolas" w:eastAsia="Times New Roman" w:hAnsi="Consolas" w:cs="Consolas"/>
      <w:b/>
      <w:bCs/>
      <w:sz w:val="24"/>
      <w:szCs w:val="24"/>
    </w:rPr>
  </w:style>
  <w:style w:type="paragraph" w:customStyle="1" w:styleId="italic1">
    <w:name w:val="italic1"/>
    <w:basedOn w:val="Normal"/>
    <w:rsid w:val="00133B93"/>
    <w:pPr>
      <w:spacing w:after="0" w:line="240" w:lineRule="auto"/>
      <w:textAlignment w:val="baseline"/>
    </w:pPr>
    <w:rPr>
      <w:rFonts w:ascii="Consolas" w:eastAsia="Times New Roman" w:hAnsi="Consolas" w:cs="Consolas"/>
      <w:i/>
      <w:iCs/>
      <w:sz w:val="24"/>
      <w:szCs w:val="24"/>
    </w:rPr>
  </w:style>
  <w:style w:type="paragraph" w:customStyle="1" w:styleId="line1">
    <w:name w:val="line1"/>
    <w:basedOn w:val="Normal"/>
    <w:rsid w:val="00133B93"/>
    <w:pPr>
      <w:spacing w:after="0" w:line="240" w:lineRule="auto"/>
      <w:textAlignment w:val="baseline"/>
    </w:pPr>
    <w:rPr>
      <w:rFonts w:ascii="Consolas" w:eastAsia="Times New Roman" w:hAnsi="Consolas" w:cs="Consolas"/>
      <w:sz w:val="24"/>
      <w:szCs w:val="24"/>
    </w:rPr>
  </w:style>
  <w:style w:type="paragraph" w:customStyle="1" w:styleId="number1">
    <w:name w:val="number1"/>
    <w:basedOn w:val="Normal"/>
    <w:rsid w:val="00133B93"/>
    <w:pPr>
      <w:spacing w:after="0" w:line="240" w:lineRule="auto"/>
      <w:jc w:val="right"/>
      <w:textAlignment w:val="baseline"/>
    </w:pPr>
    <w:rPr>
      <w:rFonts w:ascii="Consolas" w:eastAsia="Times New Roman" w:hAnsi="Consolas" w:cs="Consolas"/>
      <w:color w:val="5C5C5C"/>
      <w:sz w:val="24"/>
      <w:szCs w:val="24"/>
    </w:rPr>
  </w:style>
  <w:style w:type="paragraph" w:customStyle="1" w:styleId="content1">
    <w:name w:val="content1"/>
    <w:basedOn w:val="Normal"/>
    <w:rsid w:val="00133B93"/>
    <w:pPr>
      <w:pBdr>
        <w:left w:val="single" w:sz="18" w:space="0" w:color="6CE26C"/>
      </w:pBdr>
      <w:spacing w:after="0" w:line="240" w:lineRule="auto"/>
      <w:ind w:left="792"/>
      <w:textAlignment w:val="baseline"/>
    </w:pPr>
    <w:rPr>
      <w:rFonts w:ascii="Consolas" w:eastAsia="Times New Roman" w:hAnsi="Consolas" w:cs="Consolas"/>
      <w:color w:val="000000"/>
      <w:sz w:val="24"/>
      <w:szCs w:val="24"/>
    </w:rPr>
  </w:style>
  <w:style w:type="paragraph" w:customStyle="1" w:styleId="block1">
    <w:name w:val="block1"/>
    <w:basedOn w:val="Normal"/>
    <w:rsid w:val="00133B93"/>
    <w:pPr>
      <w:spacing w:after="0" w:line="240" w:lineRule="auto"/>
      <w:ind w:hanging="360"/>
      <w:textAlignment w:val="baseline"/>
    </w:pPr>
    <w:rPr>
      <w:rFonts w:ascii="Consolas" w:eastAsia="Times New Roman" w:hAnsi="Consolas" w:cs="Consolas"/>
      <w:sz w:val="24"/>
      <w:szCs w:val="24"/>
    </w:rPr>
  </w:style>
  <w:style w:type="paragraph" w:customStyle="1" w:styleId="spaces1">
    <w:name w:val="spaces1"/>
    <w:basedOn w:val="Normal"/>
    <w:rsid w:val="00133B93"/>
    <w:pPr>
      <w:spacing w:after="0" w:line="240" w:lineRule="auto"/>
      <w:textAlignment w:val="baseline"/>
    </w:pPr>
    <w:rPr>
      <w:rFonts w:ascii="Consolas" w:eastAsia="Times New Roman" w:hAnsi="Consolas" w:cs="Consolas"/>
      <w:vanish/>
      <w:sz w:val="24"/>
      <w:szCs w:val="24"/>
    </w:rPr>
  </w:style>
  <w:style w:type="paragraph" w:customStyle="1" w:styleId="bar1">
    <w:name w:val="bar1"/>
    <w:basedOn w:val="Normal"/>
    <w:rsid w:val="00133B93"/>
    <w:pPr>
      <w:spacing w:after="0" w:line="240" w:lineRule="auto"/>
      <w:textAlignment w:val="baseline"/>
    </w:pPr>
    <w:rPr>
      <w:rFonts w:ascii="Consolas" w:eastAsia="Times New Roman" w:hAnsi="Consolas" w:cs="Consolas"/>
      <w:sz w:val="24"/>
      <w:szCs w:val="24"/>
    </w:rPr>
  </w:style>
  <w:style w:type="paragraph" w:customStyle="1" w:styleId="ruler1">
    <w:name w:val="ruler1"/>
    <w:basedOn w:val="Normal"/>
    <w:rsid w:val="00133B93"/>
    <w:pPr>
      <w:pBdr>
        <w:left w:val="single" w:sz="18" w:space="0" w:color="6CE26C"/>
      </w:pBdr>
      <w:shd w:val="clear" w:color="auto" w:fill="F8F8F8"/>
      <w:spacing w:after="0" w:line="240" w:lineRule="auto"/>
      <w:ind w:left="792"/>
      <w:textAlignment w:val="baseline"/>
    </w:pPr>
    <w:rPr>
      <w:rFonts w:ascii="Consolas" w:eastAsia="Times New Roman" w:hAnsi="Consolas" w:cs="Consolas"/>
      <w:color w:val="C0C0C0"/>
      <w:sz w:val="24"/>
      <w:szCs w:val="24"/>
    </w:rPr>
  </w:style>
  <w:style w:type="paragraph" w:customStyle="1" w:styleId="toolbar1">
    <w:name w:val="toolbar1"/>
    <w:basedOn w:val="Normal"/>
    <w:rsid w:val="00133B93"/>
    <w:pPr>
      <w:pBdr>
        <w:top w:val="single" w:sz="6" w:space="0" w:color="E7E5DC"/>
        <w:left w:val="single" w:sz="6" w:space="0" w:color="E7E5DC"/>
        <w:bottom w:val="single" w:sz="6" w:space="0" w:color="E7E5DC"/>
        <w:right w:val="single" w:sz="6" w:space="0" w:color="E7E5DC"/>
      </w:pBdr>
      <w:shd w:val="clear" w:color="auto" w:fill="F8F8F8"/>
      <w:spacing w:after="0" w:line="240" w:lineRule="auto"/>
      <w:textAlignment w:val="baseline"/>
    </w:pPr>
    <w:rPr>
      <w:rFonts w:ascii="Consolas" w:eastAsia="Times New Roman" w:hAnsi="Consolas" w:cs="Consolas"/>
      <w:sz w:val="2"/>
      <w:szCs w:val="2"/>
    </w:rPr>
  </w:style>
  <w:style w:type="paragraph" w:customStyle="1" w:styleId="item1">
    <w:name w:val="item1"/>
    <w:basedOn w:val="Normal"/>
    <w:rsid w:val="00133B93"/>
    <w:pPr>
      <w:spacing w:before="100" w:beforeAutospacing="1" w:after="100" w:afterAutospacing="1" w:line="240" w:lineRule="auto"/>
      <w:ind w:left="120" w:hanging="9464"/>
    </w:pPr>
    <w:rPr>
      <w:rFonts w:ascii="Times New Roman" w:eastAsia="Times New Roman" w:hAnsi="Times New Roman" w:cs="Times New Roman"/>
      <w:sz w:val="24"/>
      <w:szCs w:val="24"/>
    </w:rPr>
  </w:style>
  <w:style w:type="paragraph" w:customStyle="1" w:styleId="plain1">
    <w:name w:val="plain1"/>
    <w:basedOn w:val="Normal"/>
    <w:rsid w:val="00133B93"/>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omments1">
    <w:name w:val="comments1"/>
    <w:basedOn w:val="Normal"/>
    <w:rsid w:val="00133B93"/>
    <w:pPr>
      <w:spacing w:before="100" w:beforeAutospacing="1" w:after="100" w:afterAutospacing="1" w:line="240" w:lineRule="auto"/>
    </w:pPr>
    <w:rPr>
      <w:rFonts w:ascii="Times New Roman" w:eastAsia="Times New Roman" w:hAnsi="Times New Roman" w:cs="Times New Roman"/>
      <w:color w:val="008200"/>
      <w:sz w:val="24"/>
      <w:szCs w:val="24"/>
    </w:rPr>
  </w:style>
  <w:style w:type="paragraph" w:customStyle="1" w:styleId="string1">
    <w:name w:val="string1"/>
    <w:basedOn w:val="Normal"/>
    <w:rsid w:val="00133B9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keyword1">
    <w:name w:val="keyword1"/>
    <w:basedOn w:val="Normal"/>
    <w:rsid w:val="00133B93"/>
    <w:pPr>
      <w:spacing w:before="100" w:beforeAutospacing="1" w:after="100" w:afterAutospacing="1" w:line="240" w:lineRule="auto"/>
    </w:pPr>
    <w:rPr>
      <w:rFonts w:ascii="Times New Roman" w:eastAsia="Times New Roman" w:hAnsi="Times New Roman" w:cs="Times New Roman"/>
      <w:b/>
      <w:bCs/>
      <w:color w:val="006699"/>
      <w:sz w:val="24"/>
      <w:szCs w:val="24"/>
    </w:rPr>
  </w:style>
  <w:style w:type="paragraph" w:customStyle="1" w:styleId="preprocessor1">
    <w:name w:val="preprocessor1"/>
    <w:basedOn w:val="Normal"/>
    <w:rsid w:val="00133B9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variable1">
    <w:name w:val="variable1"/>
    <w:basedOn w:val="Normal"/>
    <w:rsid w:val="00133B93"/>
    <w:pPr>
      <w:spacing w:before="100" w:beforeAutospacing="1" w:after="100" w:afterAutospacing="1" w:line="240" w:lineRule="auto"/>
    </w:pPr>
    <w:rPr>
      <w:rFonts w:ascii="Times New Roman" w:eastAsia="Times New Roman" w:hAnsi="Times New Roman" w:cs="Times New Roman"/>
      <w:color w:val="AA7700"/>
      <w:sz w:val="24"/>
      <w:szCs w:val="24"/>
    </w:rPr>
  </w:style>
  <w:style w:type="paragraph" w:customStyle="1" w:styleId="value1">
    <w:name w:val="value1"/>
    <w:basedOn w:val="Normal"/>
    <w:rsid w:val="00133B93"/>
    <w:pPr>
      <w:spacing w:before="100" w:beforeAutospacing="1" w:after="100" w:afterAutospacing="1" w:line="240" w:lineRule="auto"/>
    </w:pPr>
    <w:rPr>
      <w:rFonts w:ascii="Times New Roman" w:eastAsia="Times New Roman" w:hAnsi="Times New Roman" w:cs="Times New Roman"/>
      <w:color w:val="009900"/>
      <w:sz w:val="24"/>
      <w:szCs w:val="24"/>
    </w:rPr>
  </w:style>
  <w:style w:type="paragraph" w:customStyle="1" w:styleId="functions1">
    <w:name w:val="functions1"/>
    <w:basedOn w:val="Normal"/>
    <w:rsid w:val="00133B93"/>
    <w:pPr>
      <w:spacing w:before="100" w:beforeAutospacing="1" w:after="100" w:afterAutospacing="1" w:line="240" w:lineRule="auto"/>
    </w:pPr>
    <w:rPr>
      <w:rFonts w:ascii="Times New Roman" w:eastAsia="Times New Roman" w:hAnsi="Times New Roman" w:cs="Times New Roman"/>
      <w:color w:val="FF1493"/>
      <w:sz w:val="24"/>
      <w:szCs w:val="24"/>
    </w:rPr>
  </w:style>
  <w:style w:type="paragraph" w:customStyle="1" w:styleId="constants1">
    <w:name w:val="constants1"/>
    <w:basedOn w:val="Normal"/>
    <w:rsid w:val="00133B93"/>
    <w:pPr>
      <w:spacing w:before="100" w:beforeAutospacing="1" w:after="100" w:afterAutospacing="1" w:line="240" w:lineRule="auto"/>
    </w:pPr>
    <w:rPr>
      <w:rFonts w:ascii="Times New Roman" w:eastAsia="Times New Roman" w:hAnsi="Times New Roman" w:cs="Times New Roman"/>
      <w:color w:val="0066CC"/>
      <w:sz w:val="24"/>
      <w:szCs w:val="24"/>
    </w:rPr>
  </w:style>
  <w:style w:type="paragraph" w:customStyle="1" w:styleId="script1">
    <w:name w:val="script1"/>
    <w:basedOn w:val="Normal"/>
    <w:rsid w:val="00133B93"/>
    <w:pPr>
      <w:shd w:val="clear" w:color="auto"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11">
    <w:name w:val="color11"/>
    <w:basedOn w:val="Normal"/>
    <w:rsid w:val="00133B9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color21">
    <w:name w:val="color21"/>
    <w:basedOn w:val="Normal"/>
    <w:rsid w:val="00133B93"/>
    <w:pPr>
      <w:spacing w:before="100" w:beforeAutospacing="1" w:after="100" w:afterAutospacing="1" w:line="240" w:lineRule="auto"/>
    </w:pPr>
    <w:rPr>
      <w:rFonts w:ascii="Times New Roman" w:eastAsia="Times New Roman" w:hAnsi="Times New Roman" w:cs="Times New Roman"/>
      <w:color w:val="FF1493"/>
      <w:sz w:val="24"/>
      <w:szCs w:val="24"/>
    </w:rPr>
  </w:style>
  <w:style w:type="paragraph" w:customStyle="1" w:styleId="color31">
    <w:name w:val="color31"/>
    <w:basedOn w:val="Normal"/>
    <w:rsid w:val="00133B93"/>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grav-inner1">
    <w:name w:val="grav-inner1"/>
    <w:basedOn w:val="Normal"/>
    <w:rsid w:val="00133B93"/>
    <w:pPr>
      <w:shd w:val="clear" w:color="auto" w:fill="000000"/>
      <w:spacing w:after="150" w:line="360" w:lineRule="auto"/>
    </w:pPr>
    <w:rPr>
      <w:rFonts w:ascii="Helvetica" w:eastAsia="Times New Roman" w:hAnsi="Helvetica" w:cs="Helvetica"/>
      <w:color w:val="FFFFFF"/>
      <w:sz w:val="18"/>
      <w:szCs w:val="18"/>
    </w:rPr>
  </w:style>
  <w:style w:type="paragraph" w:customStyle="1" w:styleId="gcard-about1">
    <w:name w:val="gcard-about1"/>
    <w:basedOn w:val="Normal"/>
    <w:rsid w:val="00133B93"/>
    <w:pPr>
      <w:spacing w:after="150" w:line="240" w:lineRule="auto"/>
    </w:pPr>
    <w:rPr>
      <w:rFonts w:ascii="Times New Roman" w:eastAsia="Times New Roman" w:hAnsi="Times New Roman" w:cs="Times New Roman"/>
      <w:color w:val="FFFFFF"/>
      <w:sz w:val="18"/>
      <w:szCs w:val="18"/>
    </w:rPr>
  </w:style>
  <w:style w:type="paragraph" w:customStyle="1" w:styleId="grav-small1">
    <w:name w:val="grav-small1"/>
    <w:basedOn w:val="Normal"/>
    <w:rsid w:val="00133B93"/>
    <w:pPr>
      <w:spacing w:after="150" w:line="240" w:lineRule="auto"/>
    </w:pPr>
    <w:rPr>
      <w:rFonts w:ascii="Times New Roman" w:eastAsia="Times New Roman" w:hAnsi="Times New Roman" w:cs="Times New Roman"/>
      <w:color w:val="FFFFFF"/>
      <w:sz w:val="15"/>
      <w:szCs w:val="15"/>
    </w:rPr>
  </w:style>
  <w:style w:type="paragraph" w:customStyle="1" w:styleId="grav-grav1">
    <w:name w:val="grav-grav1"/>
    <w:basedOn w:val="Normal"/>
    <w:rsid w:val="00133B93"/>
    <w:pPr>
      <w:pBdr>
        <w:top w:val="single" w:sz="18" w:space="0" w:color="FFFFFF"/>
        <w:left w:val="single" w:sz="18" w:space="0" w:color="FFFFFF"/>
        <w:bottom w:val="single" w:sz="18" w:space="0" w:color="FFFFFF"/>
        <w:right w:val="single" w:sz="18" w:space="0" w:color="FFFFFF"/>
      </w:pBdr>
      <w:spacing w:after="150" w:line="120" w:lineRule="auto"/>
    </w:pPr>
    <w:rPr>
      <w:rFonts w:ascii="Times New Roman" w:eastAsia="Times New Roman" w:hAnsi="Times New Roman" w:cs="Times New Roman"/>
      <w:color w:val="FFFFFF"/>
      <w:sz w:val="18"/>
      <w:szCs w:val="18"/>
    </w:rPr>
  </w:style>
  <w:style w:type="paragraph" w:customStyle="1" w:styleId="grav-info1">
    <w:name w:val="grav-info1"/>
    <w:basedOn w:val="Normal"/>
    <w:rsid w:val="00133B93"/>
    <w:pPr>
      <w:spacing w:after="150" w:line="240" w:lineRule="auto"/>
      <w:ind w:left="300"/>
    </w:pPr>
    <w:rPr>
      <w:rFonts w:ascii="Times New Roman" w:eastAsia="Times New Roman" w:hAnsi="Times New Roman" w:cs="Times New Roman"/>
      <w:color w:val="FFFFFF"/>
      <w:sz w:val="18"/>
      <w:szCs w:val="18"/>
    </w:rPr>
  </w:style>
  <w:style w:type="paragraph" w:customStyle="1" w:styleId="grav-info2">
    <w:name w:val="grav-info2"/>
    <w:basedOn w:val="Normal"/>
    <w:rsid w:val="00133B93"/>
    <w:pPr>
      <w:spacing w:before="100" w:beforeAutospacing="1" w:after="100" w:afterAutospacing="1" w:line="240" w:lineRule="auto"/>
      <w:ind w:right="300"/>
    </w:pPr>
    <w:rPr>
      <w:rFonts w:ascii="Times New Roman" w:eastAsia="Times New Roman" w:hAnsi="Times New Roman" w:cs="Times New Roman"/>
      <w:sz w:val="24"/>
      <w:szCs w:val="24"/>
    </w:rPr>
  </w:style>
  <w:style w:type="paragraph" w:customStyle="1" w:styleId="grav-about1">
    <w:name w:val="grav-about1"/>
    <w:basedOn w:val="Normal"/>
    <w:rsid w:val="00133B93"/>
    <w:pPr>
      <w:spacing w:after="150" w:line="240" w:lineRule="auto"/>
    </w:pPr>
    <w:rPr>
      <w:rFonts w:ascii="Times New Roman" w:eastAsia="Times New Roman" w:hAnsi="Times New Roman" w:cs="Times New Roman"/>
      <w:vanish/>
      <w:color w:val="FFFFFF"/>
      <w:sz w:val="18"/>
      <w:szCs w:val="18"/>
    </w:rPr>
  </w:style>
  <w:style w:type="paragraph" w:customStyle="1" w:styleId="grav-links1">
    <w:name w:val="grav-links1"/>
    <w:basedOn w:val="Normal"/>
    <w:rsid w:val="00133B93"/>
    <w:pPr>
      <w:spacing w:after="150" w:line="240" w:lineRule="auto"/>
    </w:pPr>
    <w:rPr>
      <w:rFonts w:ascii="Times New Roman" w:eastAsia="Times New Roman" w:hAnsi="Times New Roman" w:cs="Times New Roman"/>
      <w:vanish/>
      <w:color w:val="FFFFFF"/>
      <w:sz w:val="18"/>
      <w:szCs w:val="18"/>
    </w:rPr>
  </w:style>
  <w:style w:type="paragraph" w:customStyle="1" w:styleId="grav-gallery1">
    <w:name w:val="grav-gallery1"/>
    <w:basedOn w:val="Normal"/>
    <w:rsid w:val="00133B93"/>
    <w:pPr>
      <w:spacing w:after="150" w:line="240" w:lineRule="auto"/>
    </w:pPr>
    <w:rPr>
      <w:rFonts w:ascii="Times New Roman" w:eastAsia="Times New Roman" w:hAnsi="Times New Roman" w:cs="Times New Roman"/>
      <w:vanish/>
      <w:color w:val="FFFFFF"/>
      <w:sz w:val="18"/>
      <w:szCs w:val="18"/>
    </w:rPr>
  </w:style>
  <w:style w:type="paragraph" w:customStyle="1" w:styleId="grav-services1">
    <w:name w:val="grav-services1"/>
    <w:basedOn w:val="Normal"/>
    <w:rsid w:val="00133B93"/>
    <w:pPr>
      <w:spacing w:after="150" w:line="240" w:lineRule="auto"/>
    </w:pPr>
    <w:rPr>
      <w:rFonts w:ascii="Times New Roman" w:eastAsia="Times New Roman" w:hAnsi="Times New Roman" w:cs="Times New Roman"/>
      <w:vanish/>
      <w:color w:val="FFFFFF"/>
      <w:sz w:val="18"/>
      <w:szCs w:val="18"/>
    </w:rPr>
  </w:style>
  <w:style w:type="paragraph" w:customStyle="1" w:styleId="grav-about2">
    <w:name w:val="grav-about2"/>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links2">
    <w:name w:val="grav-links2"/>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gallery2">
    <w:name w:val="grav-gallery2"/>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services2">
    <w:name w:val="grav-services2"/>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cardarrow1">
    <w:name w:val="grav-cardarrow1"/>
    <w:basedOn w:val="Normal"/>
    <w:rsid w:val="00133B93"/>
    <w:pPr>
      <w:spacing w:after="150" w:line="240" w:lineRule="auto"/>
    </w:pPr>
    <w:rPr>
      <w:rFonts w:ascii="Times New Roman" w:eastAsia="Times New Roman" w:hAnsi="Times New Roman" w:cs="Times New Roman"/>
      <w:vanish/>
      <w:color w:val="FFFFFF"/>
      <w:sz w:val="18"/>
      <w:szCs w:val="18"/>
    </w:rPr>
  </w:style>
  <w:style w:type="paragraph" w:customStyle="1" w:styleId="grav-cardarrow2">
    <w:name w:val="grav-cardarrow2"/>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tag1">
    <w:name w:val="grav-tag1"/>
    <w:basedOn w:val="Normal"/>
    <w:rsid w:val="00133B93"/>
    <w:pPr>
      <w:spacing w:after="150" w:line="240" w:lineRule="auto"/>
    </w:pPr>
    <w:rPr>
      <w:rFonts w:ascii="Times New Roman" w:eastAsia="Times New Roman" w:hAnsi="Times New Roman" w:cs="Times New Roman"/>
      <w:color w:val="FFFFFF"/>
      <w:sz w:val="18"/>
      <w:szCs w:val="18"/>
    </w:rPr>
  </w:style>
  <w:style w:type="paragraph" w:customStyle="1" w:styleId="grav-tag2">
    <w:name w:val="grav-tag2"/>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extra1">
    <w:name w:val="grav-extra1"/>
    <w:basedOn w:val="Normal"/>
    <w:rsid w:val="00133B93"/>
    <w:pPr>
      <w:spacing w:before="75" w:after="0" w:line="240" w:lineRule="auto"/>
      <w:ind w:right="75"/>
      <w:textAlignment w:val="center"/>
    </w:pPr>
    <w:rPr>
      <w:rFonts w:ascii="Times New Roman" w:eastAsia="Times New Roman" w:hAnsi="Times New Roman" w:cs="Times New Roman"/>
      <w:color w:val="FFFFFF"/>
      <w:sz w:val="18"/>
      <w:szCs w:val="18"/>
    </w:rPr>
  </w:style>
  <w:style w:type="paragraph" w:customStyle="1" w:styleId="grav-disable1">
    <w:name w:val="grav-disable1"/>
    <w:basedOn w:val="Normal"/>
    <w:rsid w:val="00133B93"/>
    <w:pPr>
      <w:spacing w:before="45" w:after="0" w:line="150" w:lineRule="atLeast"/>
    </w:pPr>
    <w:rPr>
      <w:rFonts w:ascii="Times New Roman" w:eastAsia="Times New Roman" w:hAnsi="Times New Roman" w:cs="Times New Roman"/>
      <w:color w:val="FFFFFF"/>
      <w:sz w:val="15"/>
      <w:szCs w:val="15"/>
    </w:rPr>
  </w:style>
  <w:style w:type="character" w:customStyle="1" w:styleId="content2">
    <w:name w:val="content2"/>
    <w:basedOn w:val="DefaultParagraphFont"/>
    <w:rsid w:val="00133B93"/>
  </w:style>
  <w:style w:type="character" w:customStyle="1" w:styleId="block2">
    <w:name w:val="block2"/>
    <w:basedOn w:val="DefaultParagraphFont"/>
    <w:rsid w:val="00133B93"/>
  </w:style>
  <w:style w:type="character" w:customStyle="1" w:styleId="edit">
    <w:name w:val="edit"/>
    <w:basedOn w:val="DefaultParagraphFont"/>
    <w:rsid w:val="00133B93"/>
  </w:style>
  <w:style w:type="paragraph" w:customStyle="1" w:styleId="commentmeta">
    <w:name w:val="comment_meta"/>
    <w:basedOn w:val="Normal"/>
    <w:rsid w:val="00133B9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33B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B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274248">
      <w:bodyDiv w:val="1"/>
      <w:marLeft w:val="0"/>
      <w:marRight w:val="0"/>
      <w:marTop w:val="0"/>
      <w:marBottom w:val="0"/>
      <w:divBdr>
        <w:top w:val="none" w:sz="0" w:space="0" w:color="auto"/>
        <w:left w:val="none" w:sz="0" w:space="0" w:color="auto"/>
        <w:bottom w:val="none" w:sz="0" w:space="0" w:color="auto"/>
        <w:right w:val="none" w:sz="0" w:space="0" w:color="auto"/>
      </w:divBdr>
      <w:divsChild>
        <w:div w:id="1980719362">
          <w:marLeft w:val="0"/>
          <w:marRight w:val="0"/>
          <w:marTop w:val="0"/>
          <w:marBottom w:val="0"/>
          <w:divBdr>
            <w:top w:val="none" w:sz="0" w:space="0" w:color="auto"/>
            <w:left w:val="none" w:sz="0" w:space="0" w:color="auto"/>
            <w:bottom w:val="none" w:sz="0" w:space="0" w:color="auto"/>
            <w:right w:val="none" w:sz="0" w:space="0" w:color="auto"/>
          </w:divBdr>
          <w:divsChild>
            <w:div w:id="1843083461">
              <w:marLeft w:val="0"/>
              <w:marRight w:val="0"/>
              <w:marTop w:val="0"/>
              <w:marBottom w:val="0"/>
              <w:divBdr>
                <w:top w:val="none" w:sz="0" w:space="0" w:color="auto"/>
                <w:left w:val="none" w:sz="0" w:space="0" w:color="auto"/>
                <w:bottom w:val="none" w:sz="0" w:space="0" w:color="auto"/>
                <w:right w:val="none" w:sz="0" w:space="0" w:color="auto"/>
              </w:divBdr>
            </w:div>
            <w:div w:id="1081830157">
              <w:marLeft w:val="0"/>
              <w:marRight w:val="0"/>
              <w:marTop w:val="0"/>
              <w:marBottom w:val="0"/>
              <w:divBdr>
                <w:top w:val="none" w:sz="0" w:space="0" w:color="auto"/>
                <w:left w:val="none" w:sz="0" w:space="0" w:color="auto"/>
                <w:bottom w:val="none" w:sz="0" w:space="0" w:color="auto"/>
                <w:right w:val="none" w:sz="0" w:space="0" w:color="auto"/>
              </w:divBdr>
              <w:divsChild>
                <w:div w:id="997659166">
                  <w:marLeft w:val="0"/>
                  <w:marRight w:val="0"/>
                  <w:marTop w:val="0"/>
                  <w:marBottom w:val="0"/>
                  <w:divBdr>
                    <w:top w:val="none" w:sz="0" w:space="0" w:color="auto"/>
                    <w:left w:val="none" w:sz="0" w:space="0" w:color="auto"/>
                    <w:bottom w:val="none" w:sz="0" w:space="0" w:color="auto"/>
                    <w:right w:val="none" w:sz="0" w:space="0" w:color="auto"/>
                  </w:divBdr>
                  <w:divsChild>
                    <w:div w:id="182631346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450802">
                      <w:marLeft w:val="0"/>
                      <w:marRight w:val="0"/>
                      <w:marTop w:val="0"/>
                      <w:marBottom w:val="0"/>
                      <w:divBdr>
                        <w:top w:val="none" w:sz="0" w:space="0" w:color="auto"/>
                        <w:left w:val="none" w:sz="0" w:space="0" w:color="auto"/>
                        <w:bottom w:val="none" w:sz="0" w:space="0" w:color="auto"/>
                        <w:right w:val="none" w:sz="0" w:space="0" w:color="auto"/>
                      </w:divBdr>
                      <w:divsChild>
                        <w:div w:id="1824201743">
                          <w:marLeft w:val="0"/>
                          <w:marRight w:val="0"/>
                          <w:marTop w:val="240"/>
                          <w:marBottom w:val="240"/>
                          <w:divBdr>
                            <w:top w:val="none" w:sz="0" w:space="0" w:color="auto"/>
                            <w:left w:val="none" w:sz="0" w:space="0" w:color="auto"/>
                            <w:bottom w:val="none" w:sz="0" w:space="0" w:color="auto"/>
                            <w:right w:val="none" w:sz="0" w:space="0" w:color="auto"/>
                          </w:divBdr>
                          <w:divsChild>
                            <w:div w:id="60907949">
                              <w:marLeft w:val="0"/>
                              <w:marRight w:val="0"/>
                              <w:marTop w:val="0"/>
                              <w:marBottom w:val="0"/>
                              <w:divBdr>
                                <w:top w:val="none" w:sz="0" w:space="0" w:color="auto"/>
                                <w:left w:val="none" w:sz="0" w:space="0" w:color="auto"/>
                                <w:bottom w:val="none" w:sz="0" w:space="0" w:color="auto"/>
                                <w:right w:val="none" w:sz="0" w:space="0" w:color="auto"/>
                              </w:divBdr>
                              <w:divsChild>
                                <w:div w:id="830561290">
                                  <w:marLeft w:val="0"/>
                                  <w:marRight w:val="0"/>
                                  <w:marTop w:val="0"/>
                                  <w:marBottom w:val="0"/>
                                  <w:divBdr>
                                    <w:top w:val="none" w:sz="0" w:space="0" w:color="auto"/>
                                    <w:left w:val="none" w:sz="0" w:space="0" w:color="auto"/>
                                    <w:bottom w:val="none" w:sz="0" w:space="0" w:color="auto"/>
                                    <w:right w:val="none" w:sz="0" w:space="0" w:color="auto"/>
                                  </w:divBdr>
                                </w:div>
                              </w:divsChild>
                            </w:div>
                            <w:div w:id="943458067">
                              <w:marLeft w:val="0"/>
                              <w:marRight w:val="0"/>
                              <w:marTop w:val="0"/>
                              <w:marBottom w:val="0"/>
                              <w:divBdr>
                                <w:top w:val="none" w:sz="0" w:space="0" w:color="auto"/>
                                <w:left w:val="none" w:sz="0" w:space="0" w:color="auto"/>
                                <w:bottom w:val="none" w:sz="0" w:space="0" w:color="auto"/>
                                <w:right w:val="none" w:sz="0" w:space="0" w:color="auto"/>
                              </w:divBdr>
                              <w:divsChild>
                                <w:div w:id="1258948827">
                                  <w:marLeft w:val="0"/>
                                  <w:marRight w:val="0"/>
                                  <w:marTop w:val="0"/>
                                  <w:marBottom w:val="0"/>
                                  <w:divBdr>
                                    <w:top w:val="none" w:sz="0" w:space="0" w:color="auto"/>
                                    <w:left w:val="none" w:sz="0" w:space="0" w:color="auto"/>
                                    <w:bottom w:val="none" w:sz="0" w:space="0" w:color="auto"/>
                                    <w:right w:val="none" w:sz="0" w:space="0" w:color="auto"/>
                                  </w:divBdr>
                                </w:div>
                                <w:div w:id="1082220734">
                                  <w:marLeft w:val="0"/>
                                  <w:marRight w:val="0"/>
                                  <w:marTop w:val="0"/>
                                  <w:marBottom w:val="0"/>
                                  <w:divBdr>
                                    <w:top w:val="none" w:sz="0" w:space="0" w:color="auto"/>
                                    <w:left w:val="none" w:sz="0" w:space="0" w:color="auto"/>
                                    <w:bottom w:val="none" w:sz="0" w:space="0" w:color="auto"/>
                                    <w:right w:val="none" w:sz="0" w:space="0" w:color="auto"/>
                                  </w:divBdr>
                                </w:div>
                                <w:div w:id="2020691019">
                                  <w:marLeft w:val="0"/>
                                  <w:marRight w:val="0"/>
                                  <w:marTop w:val="0"/>
                                  <w:marBottom w:val="0"/>
                                  <w:divBdr>
                                    <w:top w:val="none" w:sz="0" w:space="0" w:color="auto"/>
                                    <w:left w:val="none" w:sz="0" w:space="0" w:color="auto"/>
                                    <w:bottom w:val="none" w:sz="0" w:space="0" w:color="auto"/>
                                    <w:right w:val="none" w:sz="0" w:space="0" w:color="auto"/>
                                  </w:divBdr>
                                </w:div>
                                <w:div w:id="1823614078">
                                  <w:marLeft w:val="0"/>
                                  <w:marRight w:val="0"/>
                                  <w:marTop w:val="0"/>
                                  <w:marBottom w:val="0"/>
                                  <w:divBdr>
                                    <w:top w:val="none" w:sz="0" w:space="0" w:color="auto"/>
                                    <w:left w:val="none" w:sz="0" w:space="0" w:color="auto"/>
                                    <w:bottom w:val="none" w:sz="0" w:space="0" w:color="auto"/>
                                    <w:right w:val="none" w:sz="0" w:space="0" w:color="auto"/>
                                  </w:divBdr>
                                </w:div>
                                <w:div w:id="2059670854">
                                  <w:marLeft w:val="0"/>
                                  <w:marRight w:val="0"/>
                                  <w:marTop w:val="0"/>
                                  <w:marBottom w:val="0"/>
                                  <w:divBdr>
                                    <w:top w:val="none" w:sz="0" w:space="0" w:color="auto"/>
                                    <w:left w:val="none" w:sz="0" w:space="0" w:color="auto"/>
                                    <w:bottom w:val="none" w:sz="0" w:space="0" w:color="auto"/>
                                    <w:right w:val="none" w:sz="0" w:space="0" w:color="auto"/>
                                  </w:divBdr>
                                </w:div>
                                <w:div w:id="496653132">
                                  <w:marLeft w:val="0"/>
                                  <w:marRight w:val="0"/>
                                  <w:marTop w:val="0"/>
                                  <w:marBottom w:val="0"/>
                                  <w:divBdr>
                                    <w:top w:val="none" w:sz="0" w:space="0" w:color="auto"/>
                                    <w:left w:val="none" w:sz="0" w:space="0" w:color="auto"/>
                                    <w:bottom w:val="none" w:sz="0" w:space="0" w:color="auto"/>
                                    <w:right w:val="none" w:sz="0" w:space="0" w:color="auto"/>
                                  </w:divBdr>
                                </w:div>
                                <w:div w:id="511605001">
                                  <w:marLeft w:val="0"/>
                                  <w:marRight w:val="0"/>
                                  <w:marTop w:val="0"/>
                                  <w:marBottom w:val="0"/>
                                  <w:divBdr>
                                    <w:top w:val="none" w:sz="0" w:space="0" w:color="auto"/>
                                    <w:left w:val="none" w:sz="0" w:space="0" w:color="auto"/>
                                    <w:bottom w:val="none" w:sz="0" w:space="0" w:color="auto"/>
                                    <w:right w:val="none" w:sz="0" w:space="0" w:color="auto"/>
                                  </w:divBdr>
                                </w:div>
                                <w:div w:id="2130538869">
                                  <w:marLeft w:val="0"/>
                                  <w:marRight w:val="0"/>
                                  <w:marTop w:val="0"/>
                                  <w:marBottom w:val="0"/>
                                  <w:divBdr>
                                    <w:top w:val="none" w:sz="0" w:space="0" w:color="auto"/>
                                    <w:left w:val="none" w:sz="0" w:space="0" w:color="auto"/>
                                    <w:bottom w:val="none" w:sz="0" w:space="0" w:color="auto"/>
                                    <w:right w:val="none" w:sz="0" w:space="0" w:color="auto"/>
                                  </w:divBdr>
                                </w:div>
                                <w:div w:id="998079640">
                                  <w:marLeft w:val="0"/>
                                  <w:marRight w:val="0"/>
                                  <w:marTop w:val="0"/>
                                  <w:marBottom w:val="0"/>
                                  <w:divBdr>
                                    <w:top w:val="none" w:sz="0" w:space="0" w:color="auto"/>
                                    <w:left w:val="none" w:sz="0" w:space="0" w:color="auto"/>
                                    <w:bottom w:val="none" w:sz="0" w:space="0" w:color="auto"/>
                                    <w:right w:val="none" w:sz="0" w:space="0" w:color="auto"/>
                                  </w:divBdr>
                                </w:div>
                                <w:div w:id="70473520">
                                  <w:marLeft w:val="0"/>
                                  <w:marRight w:val="0"/>
                                  <w:marTop w:val="0"/>
                                  <w:marBottom w:val="0"/>
                                  <w:divBdr>
                                    <w:top w:val="none" w:sz="0" w:space="0" w:color="auto"/>
                                    <w:left w:val="none" w:sz="0" w:space="0" w:color="auto"/>
                                    <w:bottom w:val="none" w:sz="0" w:space="0" w:color="auto"/>
                                    <w:right w:val="none" w:sz="0" w:space="0" w:color="auto"/>
                                  </w:divBdr>
                                </w:div>
                                <w:div w:id="1670598102">
                                  <w:marLeft w:val="0"/>
                                  <w:marRight w:val="0"/>
                                  <w:marTop w:val="0"/>
                                  <w:marBottom w:val="0"/>
                                  <w:divBdr>
                                    <w:top w:val="none" w:sz="0" w:space="0" w:color="auto"/>
                                    <w:left w:val="none" w:sz="0" w:space="0" w:color="auto"/>
                                    <w:bottom w:val="none" w:sz="0" w:space="0" w:color="auto"/>
                                    <w:right w:val="none" w:sz="0" w:space="0" w:color="auto"/>
                                  </w:divBdr>
                                </w:div>
                                <w:div w:id="684550685">
                                  <w:marLeft w:val="0"/>
                                  <w:marRight w:val="0"/>
                                  <w:marTop w:val="0"/>
                                  <w:marBottom w:val="0"/>
                                  <w:divBdr>
                                    <w:top w:val="none" w:sz="0" w:space="0" w:color="auto"/>
                                    <w:left w:val="none" w:sz="0" w:space="0" w:color="auto"/>
                                    <w:bottom w:val="none" w:sz="0" w:space="0" w:color="auto"/>
                                    <w:right w:val="none" w:sz="0" w:space="0" w:color="auto"/>
                                  </w:divBdr>
                                </w:div>
                                <w:div w:id="2014600894">
                                  <w:marLeft w:val="0"/>
                                  <w:marRight w:val="0"/>
                                  <w:marTop w:val="0"/>
                                  <w:marBottom w:val="0"/>
                                  <w:divBdr>
                                    <w:top w:val="none" w:sz="0" w:space="0" w:color="auto"/>
                                    <w:left w:val="none" w:sz="0" w:space="0" w:color="auto"/>
                                    <w:bottom w:val="none" w:sz="0" w:space="0" w:color="auto"/>
                                    <w:right w:val="none" w:sz="0" w:space="0" w:color="auto"/>
                                  </w:divBdr>
                                </w:div>
                                <w:div w:id="1169951717">
                                  <w:marLeft w:val="0"/>
                                  <w:marRight w:val="0"/>
                                  <w:marTop w:val="0"/>
                                  <w:marBottom w:val="0"/>
                                  <w:divBdr>
                                    <w:top w:val="none" w:sz="0" w:space="0" w:color="auto"/>
                                    <w:left w:val="none" w:sz="0" w:space="0" w:color="auto"/>
                                    <w:bottom w:val="none" w:sz="0" w:space="0" w:color="auto"/>
                                    <w:right w:val="none" w:sz="0" w:space="0" w:color="auto"/>
                                  </w:divBdr>
                                </w:div>
                                <w:div w:id="1604681555">
                                  <w:marLeft w:val="0"/>
                                  <w:marRight w:val="0"/>
                                  <w:marTop w:val="0"/>
                                  <w:marBottom w:val="0"/>
                                  <w:divBdr>
                                    <w:top w:val="none" w:sz="0" w:space="0" w:color="auto"/>
                                    <w:left w:val="none" w:sz="0" w:space="0" w:color="auto"/>
                                    <w:bottom w:val="none" w:sz="0" w:space="0" w:color="auto"/>
                                    <w:right w:val="none" w:sz="0" w:space="0" w:color="auto"/>
                                  </w:divBdr>
                                </w:div>
                                <w:div w:id="1144086153">
                                  <w:marLeft w:val="0"/>
                                  <w:marRight w:val="0"/>
                                  <w:marTop w:val="0"/>
                                  <w:marBottom w:val="0"/>
                                  <w:divBdr>
                                    <w:top w:val="none" w:sz="0" w:space="0" w:color="auto"/>
                                    <w:left w:val="none" w:sz="0" w:space="0" w:color="auto"/>
                                    <w:bottom w:val="none" w:sz="0" w:space="0" w:color="auto"/>
                                    <w:right w:val="none" w:sz="0" w:space="0" w:color="auto"/>
                                  </w:divBdr>
                                </w:div>
                                <w:div w:id="1530756363">
                                  <w:marLeft w:val="0"/>
                                  <w:marRight w:val="0"/>
                                  <w:marTop w:val="0"/>
                                  <w:marBottom w:val="0"/>
                                  <w:divBdr>
                                    <w:top w:val="none" w:sz="0" w:space="0" w:color="auto"/>
                                    <w:left w:val="none" w:sz="0" w:space="0" w:color="auto"/>
                                    <w:bottom w:val="none" w:sz="0" w:space="0" w:color="auto"/>
                                    <w:right w:val="none" w:sz="0" w:space="0" w:color="auto"/>
                                  </w:divBdr>
                                </w:div>
                                <w:div w:id="1067650837">
                                  <w:marLeft w:val="0"/>
                                  <w:marRight w:val="0"/>
                                  <w:marTop w:val="0"/>
                                  <w:marBottom w:val="0"/>
                                  <w:divBdr>
                                    <w:top w:val="none" w:sz="0" w:space="0" w:color="auto"/>
                                    <w:left w:val="none" w:sz="0" w:space="0" w:color="auto"/>
                                    <w:bottom w:val="none" w:sz="0" w:space="0" w:color="auto"/>
                                    <w:right w:val="none" w:sz="0" w:space="0" w:color="auto"/>
                                  </w:divBdr>
                                </w:div>
                                <w:div w:id="416757763">
                                  <w:marLeft w:val="0"/>
                                  <w:marRight w:val="0"/>
                                  <w:marTop w:val="0"/>
                                  <w:marBottom w:val="0"/>
                                  <w:divBdr>
                                    <w:top w:val="none" w:sz="0" w:space="0" w:color="auto"/>
                                    <w:left w:val="none" w:sz="0" w:space="0" w:color="auto"/>
                                    <w:bottom w:val="none" w:sz="0" w:space="0" w:color="auto"/>
                                    <w:right w:val="none" w:sz="0" w:space="0" w:color="auto"/>
                                  </w:divBdr>
                                </w:div>
                                <w:div w:id="1413434347">
                                  <w:marLeft w:val="0"/>
                                  <w:marRight w:val="0"/>
                                  <w:marTop w:val="0"/>
                                  <w:marBottom w:val="0"/>
                                  <w:divBdr>
                                    <w:top w:val="none" w:sz="0" w:space="0" w:color="auto"/>
                                    <w:left w:val="none" w:sz="0" w:space="0" w:color="auto"/>
                                    <w:bottom w:val="none" w:sz="0" w:space="0" w:color="auto"/>
                                    <w:right w:val="none" w:sz="0" w:space="0" w:color="auto"/>
                                  </w:divBdr>
                                </w:div>
                                <w:div w:id="339814713">
                                  <w:marLeft w:val="0"/>
                                  <w:marRight w:val="0"/>
                                  <w:marTop w:val="0"/>
                                  <w:marBottom w:val="0"/>
                                  <w:divBdr>
                                    <w:top w:val="none" w:sz="0" w:space="0" w:color="auto"/>
                                    <w:left w:val="none" w:sz="0" w:space="0" w:color="auto"/>
                                    <w:bottom w:val="none" w:sz="0" w:space="0" w:color="auto"/>
                                    <w:right w:val="none" w:sz="0" w:space="0" w:color="auto"/>
                                  </w:divBdr>
                                </w:div>
                                <w:div w:id="68692771">
                                  <w:marLeft w:val="0"/>
                                  <w:marRight w:val="0"/>
                                  <w:marTop w:val="0"/>
                                  <w:marBottom w:val="0"/>
                                  <w:divBdr>
                                    <w:top w:val="none" w:sz="0" w:space="0" w:color="auto"/>
                                    <w:left w:val="none" w:sz="0" w:space="0" w:color="auto"/>
                                    <w:bottom w:val="none" w:sz="0" w:space="0" w:color="auto"/>
                                    <w:right w:val="none" w:sz="0" w:space="0" w:color="auto"/>
                                  </w:divBdr>
                                </w:div>
                                <w:div w:id="1951693849">
                                  <w:marLeft w:val="0"/>
                                  <w:marRight w:val="0"/>
                                  <w:marTop w:val="0"/>
                                  <w:marBottom w:val="0"/>
                                  <w:divBdr>
                                    <w:top w:val="none" w:sz="0" w:space="0" w:color="auto"/>
                                    <w:left w:val="none" w:sz="0" w:space="0" w:color="auto"/>
                                    <w:bottom w:val="none" w:sz="0" w:space="0" w:color="auto"/>
                                    <w:right w:val="none" w:sz="0" w:space="0" w:color="auto"/>
                                  </w:divBdr>
                                </w:div>
                                <w:div w:id="1864635872">
                                  <w:marLeft w:val="0"/>
                                  <w:marRight w:val="0"/>
                                  <w:marTop w:val="0"/>
                                  <w:marBottom w:val="0"/>
                                  <w:divBdr>
                                    <w:top w:val="none" w:sz="0" w:space="0" w:color="auto"/>
                                    <w:left w:val="none" w:sz="0" w:space="0" w:color="auto"/>
                                    <w:bottom w:val="none" w:sz="0" w:space="0" w:color="auto"/>
                                    <w:right w:val="none" w:sz="0" w:space="0" w:color="auto"/>
                                  </w:divBdr>
                                </w:div>
                                <w:div w:id="1115559035">
                                  <w:marLeft w:val="0"/>
                                  <w:marRight w:val="0"/>
                                  <w:marTop w:val="0"/>
                                  <w:marBottom w:val="0"/>
                                  <w:divBdr>
                                    <w:top w:val="none" w:sz="0" w:space="0" w:color="auto"/>
                                    <w:left w:val="none" w:sz="0" w:space="0" w:color="auto"/>
                                    <w:bottom w:val="none" w:sz="0" w:space="0" w:color="auto"/>
                                    <w:right w:val="none" w:sz="0" w:space="0" w:color="auto"/>
                                  </w:divBdr>
                                </w:div>
                                <w:div w:id="1039941333">
                                  <w:marLeft w:val="0"/>
                                  <w:marRight w:val="0"/>
                                  <w:marTop w:val="0"/>
                                  <w:marBottom w:val="0"/>
                                  <w:divBdr>
                                    <w:top w:val="none" w:sz="0" w:space="0" w:color="auto"/>
                                    <w:left w:val="none" w:sz="0" w:space="0" w:color="auto"/>
                                    <w:bottom w:val="none" w:sz="0" w:space="0" w:color="auto"/>
                                    <w:right w:val="none" w:sz="0" w:space="0" w:color="auto"/>
                                  </w:divBdr>
                                </w:div>
                                <w:div w:id="427896367">
                                  <w:marLeft w:val="0"/>
                                  <w:marRight w:val="0"/>
                                  <w:marTop w:val="0"/>
                                  <w:marBottom w:val="0"/>
                                  <w:divBdr>
                                    <w:top w:val="none" w:sz="0" w:space="0" w:color="auto"/>
                                    <w:left w:val="none" w:sz="0" w:space="0" w:color="auto"/>
                                    <w:bottom w:val="none" w:sz="0" w:space="0" w:color="auto"/>
                                    <w:right w:val="none" w:sz="0" w:space="0" w:color="auto"/>
                                  </w:divBdr>
                                </w:div>
                                <w:div w:id="1288009630">
                                  <w:marLeft w:val="0"/>
                                  <w:marRight w:val="0"/>
                                  <w:marTop w:val="0"/>
                                  <w:marBottom w:val="0"/>
                                  <w:divBdr>
                                    <w:top w:val="none" w:sz="0" w:space="0" w:color="auto"/>
                                    <w:left w:val="none" w:sz="0" w:space="0" w:color="auto"/>
                                    <w:bottom w:val="none" w:sz="0" w:space="0" w:color="auto"/>
                                    <w:right w:val="none" w:sz="0" w:space="0" w:color="auto"/>
                                  </w:divBdr>
                                </w:div>
                                <w:div w:id="280500490">
                                  <w:marLeft w:val="0"/>
                                  <w:marRight w:val="0"/>
                                  <w:marTop w:val="0"/>
                                  <w:marBottom w:val="0"/>
                                  <w:divBdr>
                                    <w:top w:val="none" w:sz="0" w:space="0" w:color="auto"/>
                                    <w:left w:val="none" w:sz="0" w:space="0" w:color="auto"/>
                                    <w:bottom w:val="none" w:sz="0" w:space="0" w:color="auto"/>
                                    <w:right w:val="none" w:sz="0" w:space="0" w:color="auto"/>
                                  </w:divBdr>
                                </w:div>
                                <w:div w:id="436945459">
                                  <w:marLeft w:val="0"/>
                                  <w:marRight w:val="0"/>
                                  <w:marTop w:val="0"/>
                                  <w:marBottom w:val="0"/>
                                  <w:divBdr>
                                    <w:top w:val="none" w:sz="0" w:space="0" w:color="auto"/>
                                    <w:left w:val="none" w:sz="0" w:space="0" w:color="auto"/>
                                    <w:bottom w:val="none" w:sz="0" w:space="0" w:color="auto"/>
                                    <w:right w:val="none" w:sz="0" w:space="0" w:color="auto"/>
                                  </w:divBdr>
                                </w:div>
                                <w:div w:id="1171993666">
                                  <w:marLeft w:val="0"/>
                                  <w:marRight w:val="0"/>
                                  <w:marTop w:val="0"/>
                                  <w:marBottom w:val="0"/>
                                  <w:divBdr>
                                    <w:top w:val="none" w:sz="0" w:space="0" w:color="auto"/>
                                    <w:left w:val="none" w:sz="0" w:space="0" w:color="auto"/>
                                    <w:bottom w:val="none" w:sz="0" w:space="0" w:color="auto"/>
                                    <w:right w:val="none" w:sz="0" w:space="0" w:color="auto"/>
                                  </w:divBdr>
                                </w:div>
                                <w:div w:id="1324120245">
                                  <w:marLeft w:val="0"/>
                                  <w:marRight w:val="0"/>
                                  <w:marTop w:val="0"/>
                                  <w:marBottom w:val="0"/>
                                  <w:divBdr>
                                    <w:top w:val="none" w:sz="0" w:space="0" w:color="auto"/>
                                    <w:left w:val="none" w:sz="0" w:space="0" w:color="auto"/>
                                    <w:bottom w:val="none" w:sz="0" w:space="0" w:color="auto"/>
                                    <w:right w:val="none" w:sz="0" w:space="0" w:color="auto"/>
                                  </w:divBdr>
                                </w:div>
                                <w:div w:id="1581989901">
                                  <w:marLeft w:val="0"/>
                                  <w:marRight w:val="0"/>
                                  <w:marTop w:val="0"/>
                                  <w:marBottom w:val="0"/>
                                  <w:divBdr>
                                    <w:top w:val="none" w:sz="0" w:space="0" w:color="auto"/>
                                    <w:left w:val="none" w:sz="0" w:space="0" w:color="auto"/>
                                    <w:bottom w:val="none" w:sz="0" w:space="0" w:color="auto"/>
                                    <w:right w:val="none" w:sz="0" w:space="0" w:color="auto"/>
                                  </w:divBdr>
                                </w:div>
                                <w:div w:id="1386685410">
                                  <w:marLeft w:val="0"/>
                                  <w:marRight w:val="0"/>
                                  <w:marTop w:val="0"/>
                                  <w:marBottom w:val="0"/>
                                  <w:divBdr>
                                    <w:top w:val="none" w:sz="0" w:space="0" w:color="auto"/>
                                    <w:left w:val="none" w:sz="0" w:space="0" w:color="auto"/>
                                    <w:bottom w:val="none" w:sz="0" w:space="0" w:color="auto"/>
                                    <w:right w:val="none" w:sz="0" w:space="0" w:color="auto"/>
                                  </w:divBdr>
                                </w:div>
                                <w:div w:id="610170467">
                                  <w:marLeft w:val="0"/>
                                  <w:marRight w:val="0"/>
                                  <w:marTop w:val="0"/>
                                  <w:marBottom w:val="0"/>
                                  <w:divBdr>
                                    <w:top w:val="none" w:sz="0" w:space="0" w:color="auto"/>
                                    <w:left w:val="none" w:sz="0" w:space="0" w:color="auto"/>
                                    <w:bottom w:val="none" w:sz="0" w:space="0" w:color="auto"/>
                                    <w:right w:val="none" w:sz="0" w:space="0" w:color="auto"/>
                                  </w:divBdr>
                                </w:div>
                                <w:div w:id="1874346115">
                                  <w:marLeft w:val="0"/>
                                  <w:marRight w:val="0"/>
                                  <w:marTop w:val="0"/>
                                  <w:marBottom w:val="0"/>
                                  <w:divBdr>
                                    <w:top w:val="none" w:sz="0" w:space="0" w:color="auto"/>
                                    <w:left w:val="none" w:sz="0" w:space="0" w:color="auto"/>
                                    <w:bottom w:val="none" w:sz="0" w:space="0" w:color="auto"/>
                                    <w:right w:val="none" w:sz="0" w:space="0" w:color="auto"/>
                                  </w:divBdr>
                                </w:div>
                                <w:div w:id="1829058363">
                                  <w:marLeft w:val="0"/>
                                  <w:marRight w:val="0"/>
                                  <w:marTop w:val="0"/>
                                  <w:marBottom w:val="0"/>
                                  <w:divBdr>
                                    <w:top w:val="none" w:sz="0" w:space="0" w:color="auto"/>
                                    <w:left w:val="none" w:sz="0" w:space="0" w:color="auto"/>
                                    <w:bottom w:val="none" w:sz="0" w:space="0" w:color="auto"/>
                                    <w:right w:val="none" w:sz="0" w:space="0" w:color="auto"/>
                                  </w:divBdr>
                                </w:div>
                                <w:div w:id="2053918900">
                                  <w:marLeft w:val="0"/>
                                  <w:marRight w:val="0"/>
                                  <w:marTop w:val="0"/>
                                  <w:marBottom w:val="0"/>
                                  <w:divBdr>
                                    <w:top w:val="none" w:sz="0" w:space="0" w:color="auto"/>
                                    <w:left w:val="none" w:sz="0" w:space="0" w:color="auto"/>
                                    <w:bottom w:val="none" w:sz="0" w:space="0" w:color="auto"/>
                                    <w:right w:val="none" w:sz="0" w:space="0" w:color="auto"/>
                                  </w:divBdr>
                                </w:div>
                                <w:div w:id="616563188">
                                  <w:marLeft w:val="0"/>
                                  <w:marRight w:val="0"/>
                                  <w:marTop w:val="0"/>
                                  <w:marBottom w:val="0"/>
                                  <w:divBdr>
                                    <w:top w:val="none" w:sz="0" w:space="0" w:color="auto"/>
                                    <w:left w:val="none" w:sz="0" w:space="0" w:color="auto"/>
                                    <w:bottom w:val="none" w:sz="0" w:space="0" w:color="auto"/>
                                    <w:right w:val="none" w:sz="0" w:space="0" w:color="auto"/>
                                  </w:divBdr>
                                </w:div>
                                <w:div w:id="2079281158">
                                  <w:marLeft w:val="0"/>
                                  <w:marRight w:val="0"/>
                                  <w:marTop w:val="0"/>
                                  <w:marBottom w:val="0"/>
                                  <w:divBdr>
                                    <w:top w:val="none" w:sz="0" w:space="0" w:color="auto"/>
                                    <w:left w:val="none" w:sz="0" w:space="0" w:color="auto"/>
                                    <w:bottom w:val="none" w:sz="0" w:space="0" w:color="auto"/>
                                    <w:right w:val="none" w:sz="0" w:space="0" w:color="auto"/>
                                  </w:divBdr>
                                </w:div>
                                <w:div w:id="335621655">
                                  <w:marLeft w:val="0"/>
                                  <w:marRight w:val="0"/>
                                  <w:marTop w:val="0"/>
                                  <w:marBottom w:val="0"/>
                                  <w:divBdr>
                                    <w:top w:val="none" w:sz="0" w:space="0" w:color="auto"/>
                                    <w:left w:val="none" w:sz="0" w:space="0" w:color="auto"/>
                                    <w:bottom w:val="none" w:sz="0" w:space="0" w:color="auto"/>
                                    <w:right w:val="none" w:sz="0" w:space="0" w:color="auto"/>
                                  </w:divBdr>
                                </w:div>
                                <w:div w:id="858154074">
                                  <w:marLeft w:val="0"/>
                                  <w:marRight w:val="0"/>
                                  <w:marTop w:val="0"/>
                                  <w:marBottom w:val="0"/>
                                  <w:divBdr>
                                    <w:top w:val="none" w:sz="0" w:space="0" w:color="auto"/>
                                    <w:left w:val="none" w:sz="0" w:space="0" w:color="auto"/>
                                    <w:bottom w:val="none" w:sz="0" w:space="0" w:color="auto"/>
                                    <w:right w:val="none" w:sz="0" w:space="0" w:color="auto"/>
                                  </w:divBdr>
                                </w:div>
                                <w:div w:id="21056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204022">
                      <w:marLeft w:val="0"/>
                      <w:marRight w:val="0"/>
                      <w:marTop w:val="240"/>
                      <w:marBottom w:val="240"/>
                      <w:divBdr>
                        <w:top w:val="none" w:sz="0" w:space="0" w:color="auto"/>
                        <w:left w:val="none" w:sz="0" w:space="0" w:color="auto"/>
                        <w:bottom w:val="none" w:sz="0" w:space="0" w:color="auto"/>
                        <w:right w:val="none" w:sz="0" w:space="0" w:color="auto"/>
                      </w:divBdr>
                      <w:divsChild>
                        <w:div w:id="1934825558">
                          <w:marLeft w:val="0"/>
                          <w:marRight w:val="0"/>
                          <w:marTop w:val="0"/>
                          <w:marBottom w:val="0"/>
                          <w:divBdr>
                            <w:top w:val="none" w:sz="0" w:space="0" w:color="auto"/>
                            <w:left w:val="none" w:sz="0" w:space="0" w:color="auto"/>
                            <w:bottom w:val="none" w:sz="0" w:space="0" w:color="auto"/>
                            <w:right w:val="none" w:sz="0" w:space="0" w:color="auto"/>
                          </w:divBdr>
                          <w:divsChild>
                            <w:div w:id="888420532">
                              <w:marLeft w:val="0"/>
                              <w:marRight w:val="0"/>
                              <w:marTop w:val="0"/>
                              <w:marBottom w:val="0"/>
                              <w:divBdr>
                                <w:top w:val="none" w:sz="0" w:space="0" w:color="auto"/>
                                <w:left w:val="none" w:sz="0" w:space="0" w:color="auto"/>
                                <w:bottom w:val="none" w:sz="0" w:space="0" w:color="auto"/>
                                <w:right w:val="none" w:sz="0" w:space="0" w:color="auto"/>
                              </w:divBdr>
                            </w:div>
                          </w:divsChild>
                        </w:div>
                        <w:div w:id="124086395">
                          <w:marLeft w:val="0"/>
                          <w:marRight w:val="0"/>
                          <w:marTop w:val="0"/>
                          <w:marBottom w:val="0"/>
                          <w:divBdr>
                            <w:top w:val="none" w:sz="0" w:space="0" w:color="auto"/>
                            <w:left w:val="none" w:sz="0" w:space="0" w:color="auto"/>
                            <w:bottom w:val="none" w:sz="0" w:space="0" w:color="auto"/>
                            <w:right w:val="none" w:sz="0" w:space="0" w:color="auto"/>
                          </w:divBdr>
                          <w:divsChild>
                            <w:div w:id="671958299">
                              <w:marLeft w:val="0"/>
                              <w:marRight w:val="0"/>
                              <w:marTop w:val="0"/>
                              <w:marBottom w:val="0"/>
                              <w:divBdr>
                                <w:top w:val="none" w:sz="0" w:space="0" w:color="auto"/>
                                <w:left w:val="none" w:sz="0" w:space="0" w:color="auto"/>
                                <w:bottom w:val="none" w:sz="0" w:space="0" w:color="auto"/>
                                <w:right w:val="none" w:sz="0" w:space="0" w:color="auto"/>
                              </w:divBdr>
                            </w:div>
                            <w:div w:id="1234589233">
                              <w:marLeft w:val="0"/>
                              <w:marRight w:val="0"/>
                              <w:marTop w:val="0"/>
                              <w:marBottom w:val="0"/>
                              <w:divBdr>
                                <w:top w:val="none" w:sz="0" w:space="0" w:color="auto"/>
                                <w:left w:val="none" w:sz="0" w:space="0" w:color="auto"/>
                                <w:bottom w:val="none" w:sz="0" w:space="0" w:color="auto"/>
                                <w:right w:val="none" w:sz="0" w:space="0" w:color="auto"/>
                              </w:divBdr>
                            </w:div>
                            <w:div w:id="891963324">
                              <w:marLeft w:val="0"/>
                              <w:marRight w:val="0"/>
                              <w:marTop w:val="0"/>
                              <w:marBottom w:val="0"/>
                              <w:divBdr>
                                <w:top w:val="none" w:sz="0" w:space="0" w:color="auto"/>
                                <w:left w:val="none" w:sz="0" w:space="0" w:color="auto"/>
                                <w:bottom w:val="none" w:sz="0" w:space="0" w:color="auto"/>
                                <w:right w:val="none" w:sz="0" w:space="0" w:color="auto"/>
                              </w:divBdr>
                            </w:div>
                            <w:div w:id="407657566">
                              <w:marLeft w:val="0"/>
                              <w:marRight w:val="0"/>
                              <w:marTop w:val="0"/>
                              <w:marBottom w:val="0"/>
                              <w:divBdr>
                                <w:top w:val="none" w:sz="0" w:space="0" w:color="auto"/>
                                <w:left w:val="none" w:sz="0" w:space="0" w:color="auto"/>
                                <w:bottom w:val="none" w:sz="0" w:space="0" w:color="auto"/>
                                <w:right w:val="none" w:sz="0" w:space="0" w:color="auto"/>
                              </w:divBdr>
                            </w:div>
                            <w:div w:id="7958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20823">
                      <w:marLeft w:val="0"/>
                      <w:marRight w:val="0"/>
                      <w:marTop w:val="0"/>
                      <w:marBottom w:val="0"/>
                      <w:divBdr>
                        <w:top w:val="none" w:sz="0" w:space="0" w:color="auto"/>
                        <w:left w:val="none" w:sz="0" w:space="0" w:color="auto"/>
                        <w:bottom w:val="none" w:sz="0" w:space="0" w:color="auto"/>
                        <w:right w:val="none" w:sz="0" w:space="0" w:color="auto"/>
                      </w:divBdr>
                      <w:divsChild>
                        <w:div w:id="1744061434">
                          <w:marLeft w:val="0"/>
                          <w:marRight w:val="0"/>
                          <w:marTop w:val="0"/>
                          <w:marBottom w:val="0"/>
                          <w:divBdr>
                            <w:top w:val="none" w:sz="0" w:space="0" w:color="auto"/>
                            <w:left w:val="none" w:sz="0" w:space="0" w:color="auto"/>
                            <w:bottom w:val="none" w:sz="0" w:space="0" w:color="auto"/>
                            <w:right w:val="none" w:sz="0" w:space="0" w:color="auto"/>
                          </w:divBdr>
                        </w:div>
                      </w:divsChild>
                    </w:div>
                    <w:div w:id="323899478">
                      <w:marLeft w:val="0"/>
                      <w:marRight w:val="0"/>
                      <w:marTop w:val="240"/>
                      <w:marBottom w:val="240"/>
                      <w:divBdr>
                        <w:top w:val="none" w:sz="0" w:space="0" w:color="auto"/>
                        <w:left w:val="none" w:sz="0" w:space="0" w:color="auto"/>
                        <w:bottom w:val="none" w:sz="0" w:space="0" w:color="auto"/>
                        <w:right w:val="none" w:sz="0" w:space="0" w:color="auto"/>
                      </w:divBdr>
                      <w:divsChild>
                        <w:div w:id="219832485">
                          <w:marLeft w:val="0"/>
                          <w:marRight w:val="0"/>
                          <w:marTop w:val="0"/>
                          <w:marBottom w:val="0"/>
                          <w:divBdr>
                            <w:top w:val="none" w:sz="0" w:space="0" w:color="auto"/>
                            <w:left w:val="none" w:sz="0" w:space="0" w:color="auto"/>
                            <w:bottom w:val="none" w:sz="0" w:space="0" w:color="auto"/>
                            <w:right w:val="none" w:sz="0" w:space="0" w:color="auto"/>
                          </w:divBdr>
                          <w:divsChild>
                            <w:div w:id="395318884">
                              <w:marLeft w:val="0"/>
                              <w:marRight w:val="0"/>
                              <w:marTop w:val="0"/>
                              <w:marBottom w:val="0"/>
                              <w:divBdr>
                                <w:top w:val="none" w:sz="0" w:space="0" w:color="auto"/>
                                <w:left w:val="none" w:sz="0" w:space="0" w:color="auto"/>
                                <w:bottom w:val="none" w:sz="0" w:space="0" w:color="auto"/>
                                <w:right w:val="none" w:sz="0" w:space="0" w:color="auto"/>
                              </w:divBdr>
                            </w:div>
                          </w:divsChild>
                        </w:div>
                        <w:div w:id="582761473">
                          <w:marLeft w:val="0"/>
                          <w:marRight w:val="0"/>
                          <w:marTop w:val="0"/>
                          <w:marBottom w:val="0"/>
                          <w:divBdr>
                            <w:top w:val="none" w:sz="0" w:space="0" w:color="auto"/>
                            <w:left w:val="none" w:sz="0" w:space="0" w:color="auto"/>
                            <w:bottom w:val="none" w:sz="0" w:space="0" w:color="auto"/>
                            <w:right w:val="none" w:sz="0" w:space="0" w:color="auto"/>
                          </w:divBdr>
                          <w:divsChild>
                            <w:div w:id="1362365990">
                              <w:marLeft w:val="0"/>
                              <w:marRight w:val="0"/>
                              <w:marTop w:val="0"/>
                              <w:marBottom w:val="0"/>
                              <w:divBdr>
                                <w:top w:val="none" w:sz="0" w:space="0" w:color="auto"/>
                                <w:left w:val="none" w:sz="0" w:space="0" w:color="auto"/>
                                <w:bottom w:val="none" w:sz="0" w:space="0" w:color="auto"/>
                                <w:right w:val="none" w:sz="0" w:space="0" w:color="auto"/>
                              </w:divBdr>
                            </w:div>
                            <w:div w:id="1697658355">
                              <w:marLeft w:val="0"/>
                              <w:marRight w:val="0"/>
                              <w:marTop w:val="0"/>
                              <w:marBottom w:val="0"/>
                              <w:divBdr>
                                <w:top w:val="none" w:sz="0" w:space="0" w:color="auto"/>
                                <w:left w:val="none" w:sz="0" w:space="0" w:color="auto"/>
                                <w:bottom w:val="none" w:sz="0" w:space="0" w:color="auto"/>
                                <w:right w:val="none" w:sz="0" w:space="0" w:color="auto"/>
                              </w:divBdr>
                            </w:div>
                            <w:div w:id="956839120">
                              <w:marLeft w:val="0"/>
                              <w:marRight w:val="0"/>
                              <w:marTop w:val="0"/>
                              <w:marBottom w:val="0"/>
                              <w:divBdr>
                                <w:top w:val="none" w:sz="0" w:space="0" w:color="auto"/>
                                <w:left w:val="none" w:sz="0" w:space="0" w:color="auto"/>
                                <w:bottom w:val="none" w:sz="0" w:space="0" w:color="auto"/>
                                <w:right w:val="none" w:sz="0" w:space="0" w:color="auto"/>
                              </w:divBdr>
                            </w:div>
                            <w:div w:id="977346712">
                              <w:marLeft w:val="0"/>
                              <w:marRight w:val="0"/>
                              <w:marTop w:val="0"/>
                              <w:marBottom w:val="0"/>
                              <w:divBdr>
                                <w:top w:val="none" w:sz="0" w:space="0" w:color="auto"/>
                                <w:left w:val="none" w:sz="0" w:space="0" w:color="auto"/>
                                <w:bottom w:val="none" w:sz="0" w:space="0" w:color="auto"/>
                                <w:right w:val="none" w:sz="0" w:space="0" w:color="auto"/>
                              </w:divBdr>
                            </w:div>
                            <w:div w:id="2057653491">
                              <w:marLeft w:val="0"/>
                              <w:marRight w:val="0"/>
                              <w:marTop w:val="0"/>
                              <w:marBottom w:val="0"/>
                              <w:divBdr>
                                <w:top w:val="none" w:sz="0" w:space="0" w:color="auto"/>
                                <w:left w:val="none" w:sz="0" w:space="0" w:color="auto"/>
                                <w:bottom w:val="none" w:sz="0" w:space="0" w:color="auto"/>
                                <w:right w:val="none" w:sz="0" w:space="0" w:color="auto"/>
                              </w:divBdr>
                            </w:div>
                            <w:div w:id="750926805">
                              <w:marLeft w:val="0"/>
                              <w:marRight w:val="0"/>
                              <w:marTop w:val="0"/>
                              <w:marBottom w:val="0"/>
                              <w:divBdr>
                                <w:top w:val="none" w:sz="0" w:space="0" w:color="auto"/>
                                <w:left w:val="none" w:sz="0" w:space="0" w:color="auto"/>
                                <w:bottom w:val="none" w:sz="0" w:space="0" w:color="auto"/>
                                <w:right w:val="none" w:sz="0" w:space="0" w:color="auto"/>
                              </w:divBdr>
                            </w:div>
                            <w:div w:id="1665739384">
                              <w:marLeft w:val="0"/>
                              <w:marRight w:val="0"/>
                              <w:marTop w:val="0"/>
                              <w:marBottom w:val="0"/>
                              <w:divBdr>
                                <w:top w:val="none" w:sz="0" w:space="0" w:color="auto"/>
                                <w:left w:val="none" w:sz="0" w:space="0" w:color="auto"/>
                                <w:bottom w:val="none" w:sz="0" w:space="0" w:color="auto"/>
                                <w:right w:val="none" w:sz="0" w:space="0" w:color="auto"/>
                              </w:divBdr>
                            </w:div>
                            <w:div w:id="1368795261">
                              <w:marLeft w:val="0"/>
                              <w:marRight w:val="0"/>
                              <w:marTop w:val="0"/>
                              <w:marBottom w:val="0"/>
                              <w:divBdr>
                                <w:top w:val="none" w:sz="0" w:space="0" w:color="auto"/>
                                <w:left w:val="none" w:sz="0" w:space="0" w:color="auto"/>
                                <w:bottom w:val="none" w:sz="0" w:space="0" w:color="auto"/>
                                <w:right w:val="none" w:sz="0" w:space="0" w:color="auto"/>
                              </w:divBdr>
                            </w:div>
                            <w:div w:id="1764447651">
                              <w:marLeft w:val="0"/>
                              <w:marRight w:val="0"/>
                              <w:marTop w:val="0"/>
                              <w:marBottom w:val="0"/>
                              <w:divBdr>
                                <w:top w:val="none" w:sz="0" w:space="0" w:color="auto"/>
                                <w:left w:val="none" w:sz="0" w:space="0" w:color="auto"/>
                                <w:bottom w:val="none" w:sz="0" w:space="0" w:color="auto"/>
                                <w:right w:val="none" w:sz="0" w:space="0" w:color="auto"/>
                              </w:divBdr>
                            </w:div>
                            <w:div w:id="1953634160">
                              <w:marLeft w:val="0"/>
                              <w:marRight w:val="0"/>
                              <w:marTop w:val="0"/>
                              <w:marBottom w:val="0"/>
                              <w:divBdr>
                                <w:top w:val="none" w:sz="0" w:space="0" w:color="auto"/>
                                <w:left w:val="none" w:sz="0" w:space="0" w:color="auto"/>
                                <w:bottom w:val="none" w:sz="0" w:space="0" w:color="auto"/>
                                <w:right w:val="none" w:sz="0" w:space="0" w:color="auto"/>
                              </w:divBdr>
                            </w:div>
                            <w:div w:id="924538684">
                              <w:marLeft w:val="0"/>
                              <w:marRight w:val="0"/>
                              <w:marTop w:val="0"/>
                              <w:marBottom w:val="0"/>
                              <w:divBdr>
                                <w:top w:val="none" w:sz="0" w:space="0" w:color="auto"/>
                                <w:left w:val="none" w:sz="0" w:space="0" w:color="auto"/>
                                <w:bottom w:val="none" w:sz="0" w:space="0" w:color="auto"/>
                                <w:right w:val="none" w:sz="0" w:space="0" w:color="auto"/>
                              </w:divBdr>
                            </w:div>
                            <w:div w:id="1227838094">
                              <w:marLeft w:val="0"/>
                              <w:marRight w:val="0"/>
                              <w:marTop w:val="0"/>
                              <w:marBottom w:val="0"/>
                              <w:divBdr>
                                <w:top w:val="none" w:sz="0" w:space="0" w:color="auto"/>
                                <w:left w:val="none" w:sz="0" w:space="0" w:color="auto"/>
                                <w:bottom w:val="none" w:sz="0" w:space="0" w:color="auto"/>
                                <w:right w:val="none" w:sz="0" w:space="0" w:color="auto"/>
                              </w:divBdr>
                            </w:div>
                            <w:div w:id="7182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7543">
                      <w:marLeft w:val="0"/>
                      <w:marRight w:val="0"/>
                      <w:marTop w:val="0"/>
                      <w:marBottom w:val="0"/>
                      <w:divBdr>
                        <w:top w:val="none" w:sz="0" w:space="0" w:color="auto"/>
                        <w:left w:val="none" w:sz="0" w:space="0" w:color="auto"/>
                        <w:bottom w:val="none" w:sz="0" w:space="0" w:color="auto"/>
                        <w:right w:val="none" w:sz="0" w:space="0" w:color="auto"/>
                      </w:divBdr>
                      <w:divsChild>
                        <w:div w:id="1025907764">
                          <w:marLeft w:val="0"/>
                          <w:marRight w:val="0"/>
                          <w:marTop w:val="0"/>
                          <w:marBottom w:val="0"/>
                          <w:divBdr>
                            <w:top w:val="none" w:sz="0" w:space="0" w:color="auto"/>
                            <w:left w:val="none" w:sz="0" w:space="0" w:color="auto"/>
                            <w:bottom w:val="none" w:sz="0" w:space="0" w:color="auto"/>
                            <w:right w:val="none" w:sz="0" w:space="0" w:color="auto"/>
                          </w:divBdr>
                        </w:div>
                      </w:divsChild>
                    </w:div>
                    <w:div w:id="974524648">
                      <w:marLeft w:val="0"/>
                      <w:marRight w:val="0"/>
                      <w:marTop w:val="240"/>
                      <w:marBottom w:val="240"/>
                      <w:divBdr>
                        <w:top w:val="none" w:sz="0" w:space="0" w:color="auto"/>
                        <w:left w:val="none" w:sz="0" w:space="0" w:color="auto"/>
                        <w:bottom w:val="none" w:sz="0" w:space="0" w:color="auto"/>
                        <w:right w:val="none" w:sz="0" w:space="0" w:color="auto"/>
                      </w:divBdr>
                      <w:divsChild>
                        <w:div w:id="1776943369">
                          <w:marLeft w:val="0"/>
                          <w:marRight w:val="0"/>
                          <w:marTop w:val="0"/>
                          <w:marBottom w:val="0"/>
                          <w:divBdr>
                            <w:top w:val="none" w:sz="0" w:space="0" w:color="auto"/>
                            <w:left w:val="none" w:sz="0" w:space="0" w:color="auto"/>
                            <w:bottom w:val="none" w:sz="0" w:space="0" w:color="auto"/>
                            <w:right w:val="none" w:sz="0" w:space="0" w:color="auto"/>
                          </w:divBdr>
                          <w:divsChild>
                            <w:div w:id="629438218">
                              <w:marLeft w:val="0"/>
                              <w:marRight w:val="0"/>
                              <w:marTop w:val="0"/>
                              <w:marBottom w:val="0"/>
                              <w:divBdr>
                                <w:top w:val="none" w:sz="0" w:space="0" w:color="auto"/>
                                <w:left w:val="none" w:sz="0" w:space="0" w:color="auto"/>
                                <w:bottom w:val="none" w:sz="0" w:space="0" w:color="auto"/>
                                <w:right w:val="none" w:sz="0" w:space="0" w:color="auto"/>
                              </w:divBdr>
                            </w:div>
                          </w:divsChild>
                        </w:div>
                        <w:div w:id="1176722897">
                          <w:marLeft w:val="0"/>
                          <w:marRight w:val="0"/>
                          <w:marTop w:val="0"/>
                          <w:marBottom w:val="0"/>
                          <w:divBdr>
                            <w:top w:val="none" w:sz="0" w:space="0" w:color="auto"/>
                            <w:left w:val="none" w:sz="0" w:space="0" w:color="auto"/>
                            <w:bottom w:val="none" w:sz="0" w:space="0" w:color="auto"/>
                            <w:right w:val="none" w:sz="0" w:space="0" w:color="auto"/>
                          </w:divBdr>
                          <w:divsChild>
                            <w:div w:id="817039980">
                              <w:marLeft w:val="0"/>
                              <w:marRight w:val="0"/>
                              <w:marTop w:val="0"/>
                              <w:marBottom w:val="0"/>
                              <w:divBdr>
                                <w:top w:val="none" w:sz="0" w:space="0" w:color="auto"/>
                                <w:left w:val="none" w:sz="0" w:space="0" w:color="auto"/>
                                <w:bottom w:val="none" w:sz="0" w:space="0" w:color="auto"/>
                                <w:right w:val="none" w:sz="0" w:space="0" w:color="auto"/>
                              </w:divBdr>
                            </w:div>
                            <w:div w:id="1674913100">
                              <w:marLeft w:val="0"/>
                              <w:marRight w:val="0"/>
                              <w:marTop w:val="0"/>
                              <w:marBottom w:val="0"/>
                              <w:divBdr>
                                <w:top w:val="none" w:sz="0" w:space="0" w:color="auto"/>
                                <w:left w:val="none" w:sz="0" w:space="0" w:color="auto"/>
                                <w:bottom w:val="none" w:sz="0" w:space="0" w:color="auto"/>
                                <w:right w:val="none" w:sz="0" w:space="0" w:color="auto"/>
                              </w:divBdr>
                            </w:div>
                            <w:div w:id="1429623122">
                              <w:marLeft w:val="0"/>
                              <w:marRight w:val="0"/>
                              <w:marTop w:val="0"/>
                              <w:marBottom w:val="0"/>
                              <w:divBdr>
                                <w:top w:val="none" w:sz="0" w:space="0" w:color="auto"/>
                                <w:left w:val="none" w:sz="0" w:space="0" w:color="auto"/>
                                <w:bottom w:val="none" w:sz="0" w:space="0" w:color="auto"/>
                                <w:right w:val="none" w:sz="0" w:space="0" w:color="auto"/>
                              </w:divBdr>
                            </w:div>
                            <w:div w:id="1166017079">
                              <w:marLeft w:val="0"/>
                              <w:marRight w:val="0"/>
                              <w:marTop w:val="0"/>
                              <w:marBottom w:val="0"/>
                              <w:divBdr>
                                <w:top w:val="none" w:sz="0" w:space="0" w:color="auto"/>
                                <w:left w:val="none" w:sz="0" w:space="0" w:color="auto"/>
                                <w:bottom w:val="none" w:sz="0" w:space="0" w:color="auto"/>
                                <w:right w:val="none" w:sz="0" w:space="0" w:color="auto"/>
                              </w:divBdr>
                            </w:div>
                            <w:div w:id="1902057765">
                              <w:marLeft w:val="0"/>
                              <w:marRight w:val="0"/>
                              <w:marTop w:val="0"/>
                              <w:marBottom w:val="0"/>
                              <w:divBdr>
                                <w:top w:val="none" w:sz="0" w:space="0" w:color="auto"/>
                                <w:left w:val="none" w:sz="0" w:space="0" w:color="auto"/>
                                <w:bottom w:val="none" w:sz="0" w:space="0" w:color="auto"/>
                                <w:right w:val="none" w:sz="0" w:space="0" w:color="auto"/>
                              </w:divBdr>
                            </w:div>
                            <w:div w:id="852500332">
                              <w:marLeft w:val="0"/>
                              <w:marRight w:val="0"/>
                              <w:marTop w:val="0"/>
                              <w:marBottom w:val="0"/>
                              <w:divBdr>
                                <w:top w:val="none" w:sz="0" w:space="0" w:color="auto"/>
                                <w:left w:val="none" w:sz="0" w:space="0" w:color="auto"/>
                                <w:bottom w:val="none" w:sz="0" w:space="0" w:color="auto"/>
                                <w:right w:val="none" w:sz="0" w:space="0" w:color="auto"/>
                              </w:divBdr>
                            </w:div>
                            <w:div w:id="95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83220">
                      <w:marLeft w:val="0"/>
                      <w:marRight w:val="0"/>
                      <w:marTop w:val="0"/>
                      <w:marBottom w:val="0"/>
                      <w:divBdr>
                        <w:top w:val="none" w:sz="0" w:space="0" w:color="auto"/>
                        <w:left w:val="none" w:sz="0" w:space="0" w:color="auto"/>
                        <w:bottom w:val="none" w:sz="0" w:space="0" w:color="auto"/>
                        <w:right w:val="none" w:sz="0" w:space="0" w:color="auto"/>
                      </w:divBdr>
                      <w:divsChild>
                        <w:div w:id="1935556224">
                          <w:marLeft w:val="0"/>
                          <w:marRight w:val="0"/>
                          <w:marTop w:val="0"/>
                          <w:marBottom w:val="0"/>
                          <w:divBdr>
                            <w:top w:val="none" w:sz="0" w:space="0" w:color="auto"/>
                            <w:left w:val="none" w:sz="0" w:space="0" w:color="auto"/>
                            <w:bottom w:val="none" w:sz="0" w:space="0" w:color="auto"/>
                            <w:right w:val="none" w:sz="0" w:space="0" w:color="auto"/>
                          </w:divBdr>
                        </w:div>
                      </w:divsChild>
                    </w:div>
                    <w:div w:id="1265108730">
                      <w:marLeft w:val="0"/>
                      <w:marRight w:val="0"/>
                      <w:marTop w:val="240"/>
                      <w:marBottom w:val="240"/>
                      <w:divBdr>
                        <w:top w:val="none" w:sz="0" w:space="0" w:color="auto"/>
                        <w:left w:val="none" w:sz="0" w:space="0" w:color="auto"/>
                        <w:bottom w:val="none" w:sz="0" w:space="0" w:color="auto"/>
                        <w:right w:val="none" w:sz="0" w:space="0" w:color="auto"/>
                      </w:divBdr>
                      <w:divsChild>
                        <w:div w:id="1342970267">
                          <w:marLeft w:val="0"/>
                          <w:marRight w:val="0"/>
                          <w:marTop w:val="0"/>
                          <w:marBottom w:val="0"/>
                          <w:divBdr>
                            <w:top w:val="none" w:sz="0" w:space="0" w:color="auto"/>
                            <w:left w:val="none" w:sz="0" w:space="0" w:color="auto"/>
                            <w:bottom w:val="none" w:sz="0" w:space="0" w:color="auto"/>
                            <w:right w:val="none" w:sz="0" w:space="0" w:color="auto"/>
                          </w:divBdr>
                          <w:divsChild>
                            <w:div w:id="1101267860">
                              <w:marLeft w:val="0"/>
                              <w:marRight w:val="0"/>
                              <w:marTop w:val="0"/>
                              <w:marBottom w:val="0"/>
                              <w:divBdr>
                                <w:top w:val="none" w:sz="0" w:space="0" w:color="auto"/>
                                <w:left w:val="none" w:sz="0" w:space="0" w:color="auto"/>
                                <w:bottom w:val="none" w:sz="0" w:space="0" w:color="auto"/>
                                <w:right w:val="none" w:sz="0" w:space="0" w:color="auto"/>
                              </w:divBdr>
                            </w:div>
                          </w:divsChild>
                        </w:div>
                        <w:div w:id="946961182">
                          <w:marLeft w:val="0"/>
                          <w:marRight w:val="0"/>
                          <w:marTop w:val="0"/>
                          <w:marBottom w:val="0"/>
                          <w:divBdr>
                            <w:top w:val="none" w:sz="0" w:space="0" w:color="auto"/>
                            <w:left w:val="none" w:sz="0" w:space="0" w:color="auto"/>
                            <w:bottom w:val="none" w:sz="0" w:space="0" w:color="auto"/>
                            <w:right w:val="none" w:sz="0" w:space="0" w:color="auto"/>
                          </w:divBdr>
                          <w:divsChild>
                            <w:div w:id="1489974921">
                              <w:marLeft w:val="0"/>
                              <w:marRight w:val="0"/>
                              <w:marTop w:val="0"/>
                              <w:marBottom w:val="0"/>
                              <w:divBdr>
                                <w:top w:val="none" w:sz="0" w:space="0" w:color="auto"/>
                                <w:left w:val="none" w:sz="0" w:space="0" w:color="auto"/>
                                <w:bottom w:val="none" w:sz="0" w:space="0" w:color="auto"/>
                                <w:right w:val="none" w:sz="0" w:space="0" w:color="auto"/>
                              </w:divBdr>
                            </w:div>
                            <w:div w:id="780035207">
                              <w:marLeft w:val="0"/>
                              <w:marRight w:val="0"/>
                              <w:marTop w:val="0"/>
                              <w:marBottom w:val="0"/>
                              <w:divBdr>
                                <w:top w:val="none" w:sz="0" w:space="0" w:color="auto"/>
                                <w:left w:val="none" w:sz="0" w:space="0" w:color="auto"/>
                                <w:bottom w:val="none" w:sz="0" w:space="0" w:color="auto"/>
                                <w:right w:val="none" w:sz="0" w:space="0" w:color="auto"/>
                              </w:divBdr>
                            </w:div>
                            <w:div w:id="623654906">
                              <w:marLeft w:val="0"/>
                              <w:marRight w:val="0"/>
                              <w:marTop w:val="0"/>
                              <w:marBottom w:val="0"/>
                              <w:divBdr>
                                <w:top w:val="none" w:sz="0" w:space="0" w:color="auto"/>
                                <w:left w:val="none" w:sz="0" w:space="0" w:color="auto"/>
                                <w:bottom w:val="none" w:sz="0" w:space="0" w:color="auto"/>
                                <w:right w:val="none" w:sz="0" w:space="0" w:color="auto"/>
                              </w:divBdr>
                            </w:div>
                            <w:div w:id="437798121">
                              <w:marLeft w:val="0"/>
                              <w:marRight w:val="0"/>
                              <w:marTop w:val="0"/>
                              <w:marBottom w:val="0"/>
                              <w:divBdr>
                                <w:top w:val="none" w:sz="0" w:space="0" w:color="auto"/>
                                <w:left w:val="none" w:sz="0" w:space="0" w:color="auto"/>
                                <w:bottom w:val="none" w:sz="0" w:space="0" w:color="auto"/>
                                <w:right w:val="none" w:sz="0" w:space="0" w:color="auto"/>
                              </w:divBdr>
                            </w:div>
                            <w:div w:id="1188447848">
                              <w:marLeft w:val="0"/>
                              <w:marRight w:val="0"/>
                              <w:marTop w:val="0"/>
                              <w:marBottom w:val="0"/>
                              <w:divBdr>
                                <w:top w:val="none" w:sz="0" w:space="0" w:color="auto"/>
                                <w:left w:val="none" w:sz="0" w:space="0" w:color="auto"/>
                                <w:bottom w:val="none" w:sz="0" w:space="0" w:color="auto"/>
                                <w:right w:val="none" w:sz="0" w:space="0" w:color="auto"/>
                              </w:divBdr>
                            </w:div>
                            <w:div w:id="374043500">
                              <w:marLeft w:val="0"/>
                              <w:marRight w:val="0"/>
                              <w:marTop w:val="0"/>
                              <w:marBottom w:val="0"/>
                              <w:divBdr>
                                <w:top w:val="none" w:sz="0" w:space="0" w:color="auto"/>
                                <w:left w:val="none" w:sz="0" w:space="0" w:color="auto"/>
                                <w:bottom w:val="none" w:sz="0" w:space="0" w:color="auto"/>
                                <w:right w:val="none" w:sz="0" w:space="0" w:color="auto"/>
                              </w:divBdr>
                            </w:div>
                            <w:div w:id="581647826">
                              <w:marLeft w:val="0"/>
                              <w:marRight w:val="0"/>
                              <w:marTop w:val="0"/>
                              <w:marBottom w:val="0"/>
                              <w:divBdr>
                                <w:top w:val="none" w:sz="0" w:space="0" w:color="auto"/>
                                <w:left w:val="none" w:sz="0" w:space="0" w:color="auto"/>
                                <w:bottom w:val="none" w:sz="0" w:space="0" w:color="auto"/>
                                <w:right w:val="none" w:sz="0" w:space="0" w:color="auto"/>
                              </w:divBdr>
                            </w:div>
                            <w:div w:id="999385292">
                              <w:marLeft w:val="0"/>
                              <w:marRight w:val="0"/>
                              <w:marTop w:val="0"/>
                              <w:marBottom w:val="0"/>
                              <w:divBdr>
                                <w:top w:val="none" w:sz="0" w:space="0" w:color="auto"/>
                                <w:left w:val="none" w:sz="0" w:space="0" w:color="auto"/>
                                <w:bottom w:val="none" w:sz="0" w:space="0" w:color="auto"/>
                                <w:right w:val="none" w:sz="0" w:space="0" w:color="auto"/>
                              </w:divBdr>
                            </w:div>
                            <w:div w:id="51126485">
                              <w:marLeft w:val="0"/>
                              <w:marRight w:val="0"/>
                              <w:marTop w:val="0"/>
                              <w:marBottom w:val="0"/>
                              <w:divBdr>
                                <w:top w:val="none" w:sz="0" w:space="0" w:color="auto"/>
                                <w:left w:val="none" w:sz="0" w:space="0" w:color="auto"/>
                                <w:bottom w:val="none" w:sz="0" w:space="0" w:color="auto"/>
                                <w:right w:val="none" w:sz="0" w:space="0" w:color="auto"/>
                              </w:divBdr>
                            </w:div>
                            <w:div w:id="339622716">
                              <w:marLeft w:val="0"/>
                              <w:marRight w:val="0"/>
                              <w:marTop w:val="0"/>
                              <w:marBottom w:val="0"/>
                              <w:divBdr>
                                <w:top w:val="none" w:sz="0" w:space="0" w:color="auto"/>
                                <w:left w:val="none" w:sz="0" w:space="0" w:color="auto"/>
                                <w:bottom w:val="none" w:sz="0" w:space="0" w:color="auto"/>
                                <w:right w:val="none" w:sz="0" w:space="0" w:color="auto"/>
                              </w:divBdr>
                            </w:div>
                            <w:div w:id="303704384">
                              <w:marLeft w:val="0"/>
                              <w:marRight w:val="0"/>
                              <w:marTop w:val="0"/>
                              <w:marBottom w:val="0"/>
                              <w:divBdr>
                                <w:top w:val="none" w:sz="0" w:space="0" w:color="auto"/>
                                <w:left w:val="none" w:sz="0" w:space="0" w:color="auto"/>
                                <w:bottom w:val="none" w:sz="0" w:space="0" w:color="auto"/>
                                <w:right w:val="none" w:sz="0" w:space="0" w:color="auto"/>
                              </w:divBdr>
                            </w:div>
                            <w:div w:id="63721920">
                              <w:marLeft w:val="0"/>
                              <w:marRight w:val="0"/>
                              <w:marTop w:val="0"/>
                              <w:marBottom w:val="0"/>
                              <w:divBdr>
                                <w:top w:val="none" w:sz="0" w:space="0" w:color="auto"/>
                                <w:left w:val="none" w:sz="0" w:space="0" w:color="auto"/>
                                <w:bottom w:val="none" w:sz="0" w:space="0" w:color="auto"/>
                                <w:right w:val="none" w:sz="0" w:space="0" w:color="auto"/>
                              </w:divBdr>
                            </w:div>
                            <w:div w:id="1077479114">
                              <w:marLeft w:val="0"/>
                              <w:marRight w:val="0"/>
                              <w:marTop w:val="0"/>
                              <w:marBottom w:val="0"/>
                              <w:divBdr>
                                <w:top w:val="none" w:sz="0" w:space="0" w:color="auto"/>
                                <w:left w:val="none" w:sz="0" w:space="0" w:color="auto"/>
                                <w:bottom w:val="none" w:sz="0" w:space="0" w:color="auto"/>
                                <w:right w:val="none" w:sz="0" w:space="0" w:color="auto"/>
                              </w:divBdr>
                            </w:div>
                            <w:div w:id="1866091083">
                              <w:marLeft w:val="0"/>
                              <w:marRight w:val="0"/>
                              <w:marTop w:val="0"/>
                              <w:marBottom w:val="0"/>
                              <w:divBdr>
                                <w:top w:val="none" w:sz="0" w:space="0" w:color="auto"/>
                                <w:left w:val="none" w:sz="0" w:space="0" w:color="auto"/>
                                <w:bottom w:val="none" w:sz="0" w:space="0" w:color="auto"/>
                                <w:right w:val="none" w:sz="0" w:space="0" w:color="auto"/>
                              </w:divBdr>
                            </w:div>
                            <w:div w:id="9118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25241">
                      <w:marLeft w:val="0"/>
                      <w:marRight w:val="0"/>
                      <w:marTop w:val="0"/>
                      <w:marBottom w:val="0"/>
                      <w:divBdr>
                        <w:top w:val="none" w:sz="0" w:space="0" w:color="auto"/>
                        <w:left w:val="none" w:sz="0" w:space="0" w:color="auto"/>
                        <w:bottom w:val="none" w:sz="0" w:space="0" w:color="auto"/>
                        <w:right w:val="none" w:sz="0" w:space="0" w:color="auto"/>
                      </w:divBdr>
                      <w:divsChild>
                        <w:div w:id="2100323860">
                          <w:marLeft w:val="0"/>
                          <w:marRight w:val="0"/>
                          <w:marTop w:val="0"/>
                          <w:marBottom w:val="0"/>
                          <w:divBdr>
                            <w:top w:val="none" w:sz="0" w:space="0" w:color="auto"/>
                            <w:left w:val="none" w:sz="0" w:space="0" w:color="auto"/>
                            <w:bottom w:val="none" w:sz="0" w:space="0" w:color="auto"/>
                            <w:right w:val="none" w:sz="0" w:space="0" w:color="auto"/>
                          </w:divBdr>
                        </w:div>
                      </w:divsChild>
                    </w:div>
                    <w:div w:id="818038781">
                      <w:marLeft w:val="0"/>
                      <w:marRight w:val="0"/>
                      <w:marTop w:val="240"/>
                      <w:marBottom w:val="240"/>
                      <w:divBdr>
                        <w:top w:val="none" w:sz="0" w:space="0" w:color="auto"/>
                        <w:left w:val="none" w:sz="0" w:space="0" w:color="auto"/>
                        <w:bottom w:val="none" w:sz="0" w:space="0" w:color="auto"/>
                        <w:right w:val="none" w:sz="0" w:space="0" w:color="auto"/>
                      </w:divBdr>
                      <w:divsChild>
                        <w:div w:id="1490369568">
                          <w:marLeft w:val="0"/>
                          <w:marRight w:val="0"/>
                          <w:marTop w:val="0"/>
                          <w:marBottom w:val="0"/>
                          <w:divBdr>
                            <w:top w:val="none" w:sz="0" w:space="0" w:color="auto"/>
                            <w:left w:val="none" w:sz="0" w:space="0" w:color="auto"/>
                            <w:bottom w:val="none" w:sz="0" w:space="0" w:color="auto"/>
                            <w:right w:val="none" w:sz="0" w:space="0" w:color="auto"/>
                          </w:divBdr>
                          <w:divsChild>
                            <w:div w:id="1898467836">
                              <w:marLeft w:val="0"/>
                              <w:marRight w:val="0"/>
                              <w:marTop w:val="0"/>
                              <w:marBottom w:val="0"/>
                              <w:divBdr>
                                <w:top w:val="none" w:sz="0" w:space="0" w:color="auto"/>
                                <w:left w:val="none" w:sz="0" w:space="0" w:color="auto"/>
                                <w:bottom w:val="none" w:sz="0" w:space="0" w:color="auto"/>
                                <w:right w:val="none" w:sz="0" w:space="0" w:color="auto"/>
                              </w:divBdr>
                            </w:div>
                          </w:divsChild>
                        </w:div>
                        <w:div w:id="858277390">
                          <w:marLeft w:val="0"/>
                          <w:marRight w:val="0"/>
                          <w:marTop w:val="0"/>
                          <w:marBottom w:val="0"/>
                          <w:divBdr>
                            <w:top w:val="none" w:sz="0" w:space="0" w:color="auto"/>
                            <w:left w:val="none" w:sz="0" w:space="0" w:color="auto"/>
                            <w:bottom w:val="none" w:sz="0" w:space="0" w:color="auto"/>
                            <w:right w:val="none" w:sz="0" w:space="0" w:color="auto"/>
                          </w:divBdr>
                          <w:divsChild>
                            <w:div w:id="1117219757">
                              <w:marLeft w:val="0"/>
                              <w:marRight w:val="0"/>
                              <w:marTop w:val="0"/>
                              <w:marBottom w:val="0"/>
                              <w:divBdr>
                                <w:top w:val="none" w:sz="0" w:space="0" w:color="auto"/>
                                <w:left w:val="none" w:sz="0" w:space="0" w:color="auto"/>
                                <w:bottom w:val="none" w:sz="0" w:space="0" w:color="auto"/>
                                <w:right w:val="none" w:sz="0" w:space="0" w:color="auto"/>
                              </w:divBdr>
                            </w:div>
                            <w:div w:id="2040886014">
                              <w:marLeft w:val="0"/>
                              <w:marRight w:val="0"/>
                              <w:marTop w:val="0"/>
                              <w:marBottom w:val="0"/>
                              <w:divBdr>
                                <w:top w:val="none" w:sz="0" w:space="0" w:color="auto"/>
                                <w:left w:val="none" w:sz="0" w:space="0" w:color="auto"/>
                                <w:bottom w:val="none" w:sz="0" w:space="0" w:color="auto"/>
                                <w:right w:val="none" w:sz="0" w:space="0" w:color="auto"/>
                              </w:divBdr>
                            </w:div>
                            <w:div w:id="658270876">
                              <w:marLeft w:val="0"/>
                              <w:marRight w:val="0"/>
                              <w:marTop w:val="0"/>
                              <w:marBottom w:val="0"/>
                              <w:divBdr>
                                <w:top w:val="none" w:sz="0" w:space="0" w:color="auto"/>
                                <w:left w:val="none" w:sz="0" w:space="0" w:color="auto"/>
                                <w:bottom w:val="none" w:sz="0" w:space="0" w:color="auto"/>
                                <w:right w:val="none" w:sz="0" w:space="0" w:color="auto"/>
                              </w:divBdr>
                            </w:div>
                            <w:div w:id="2064602003">
                              <w:marLeft w:val="0"/>
                              <w:marRight w:val="0"/>
                              <w:marTop w:val="0"/>
                              <w:marBottom w:val="0"/>
                              <w:divBdr>
                                <w:top w:val="none" w:sz="0" w:space="0" w:color="auto"/>
                                <w:left w:val="none" w:sz="0" w:space="0" w:color="auto"/>
                                <w:bottom w:val="none" w:sz="0" w:space="0" w:color="auto"/>
                                <w:right w:val="none" w:sz="0" w:space="0" w:color="auto"/>
                              </w:divBdr>
                            </w:div>
                            <w:div w:id="1415084087">
                              <w:marLeft w:val="0"/>
                              <w:marRight w:val="0"/>
                              <w:marTop w:val="0"/>
                              <w:marBottom w:val="0"/>
                              <w:divBdr>
                                <w:top w:val="none" w:sz="0" w:space="0" w:color="auto"/>
                                <w:left w:val="none" w:sz="0" w:space="0" w:color="auto"/>
                                <w:bottom w:val="none" w:sz="0" w:space="0" w:color="auto"/>
                                <w:right w:val="none" w:sz="0" w:space="0" w:color="auto"/>
                              </w:divBdr>
                            </w:div>
                            <w:div w:id="2015062020">
                              <w:marLeft w:val="0"/>
                              <w:marRight w:val="0"/>
                              <w:marTop w:val="0"/>
                              <w:marBottom w:val="0"/>
                              <w:divBdr>
                                <w:top w:val="none" w:sz="0" w:space="0" w:color="auto"/>
                                <w:left w:val="none" w:sz="0" w:space="0" w:color="auto"/>
                                <w:bottom w:val="none" w:sz="0" w:space="0" w:color="auto"/>
                                <w:right w:val="none" w:sz="0" w:space="0" w:color="auto"/>
                              </w:divBdr>
                            </w:div>
                            <w:div w:id="91903450">
                              <w:marLeft w:val="0"/>
                              <w:marRight w:val="0"/>
                              <w:marTop w:val="0"/>
                              <w:marBottom w:val="0"/>
                              <w:divBdr>
                                <w:top w:val="none" w:sz="0" w:space="0" w:color="auto"/>
                                <w:left w:val="none" w:sz="0" w:space="0" w:color="auto"/>
                                <w:bottom w:val="none" w:sz="0" w:space="0" w:color="auto"/>
                                <w:right w:val="none" w:sz="0" w:space="0" w:color="auto"/>
                              </w:divBdr>
                            </w:div>
                            <w:div w:id="494566538">
                              <w:marLeft w:val="0"/>
                              <w:marRight w:val="0"/>
                              <w:marTop w:val="0"/>
                              <w:marBottom w:val="0"/>
                              <w:divBdr>
                                <w:top w:val="none" w:sz="0" w:space="0" w:color="auto"/>
                                <w:left w:val="none" w:sz="0" w:space="0" w:color="auto"/>
                                <w:bottom w:val="none" w:sz="0" w:space="0" w:color="auto"/>
                                <w:right w:val="none" w:sz="0" w:space="0" w:color="auto"/>
                              </w:divBdr>
                            </w:div>
                            <w:div w:id="1815024721">
                              <w:marLeft w:val="0"/>
                              <w:marRight w:val="0"/>
                              <w:marTop w:val="0"/>
                              <w:marBottom w:val="0"/>
                              <w:divBdr>
                                <w:top w:val="none" w:sz="0" w:space="0" w:color="auto"/>
                                <w:left w:val="none" w:sz="0" w:space="0" w:color="auto"/>
                                <w:bottom w:val="none" w:sz="0" w:space="0" w:color="auto"/>
                                <w:right w:val="none" w:sz="0" w:space="0" w:color="auto"/>
                              </w:divBdr>
                            </w:div>
                            <w:div w:id="1831559044">
                              <w:marLeft w:val="0"/>
                              <w:marRight w:val="0"/>
                              <w:marTop w:val="0"/>
                              <w:marBottom w:val="0"/>
                              <w:divBdr>
                                <w:top w:val="none" w:sz="0" w:space="0" w:color="auto"/>
                                <w:left w:val="none" w:sz="0" w:space="0" w:color="auto"/>
                                <w:bottom w:val="none" w:sz="0" w:space="0" w:color="auto"/>
                                <w:right w:val="none" w:sz="0" w:space="0" w:color="auto"/>
                              </w:divBdr>
                            </w:div>
                            <w:div w:id="1753043395">
                              <w:marLeft w:val="0"/>
                              <w:marRight w:val="0"/>
                              <w:marTop w:val="0"/>
                              <w:marBottom w:val="0"/>
                              <w:divBdr>
                                <w:top w:val="none" w:sz="0" w:space="0" w:color="auto"/>
                                <w:left w:val="none" w:sz="0" w:space="0" w:color="auto"/>
                                <w:bottom w:val="none" w:sz="0" w:space="0" w:color="auto"/>
                                <w:right w:val="none" w:sz="0" w:space="0" w:color="auto"/>
                              </w:divBdr>
                            </w:div>
                            <w:div w:id="11348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5370">
                      <w:marLeft w:val="0"/>
                      <w:marRight w:val="0"/>
                      <w:marTop w:val="0"/>
                      <w:marBottom w:val="0"/>
                      <w:divBdr>
                        <w:top w:val="none" w:sz="0" w:space="0" w:color="auto"/>
                        <w:left w:val="none" w:sz="0" w:space="0" w:color="auto"/>
                        <w:bottom w:val="none" w:sz="0" w:space="0" w:color="auto"/>
                        <w:right w:val="none" w:sz="0" w:space="0" w:color="auto"/>
                      </w:divBdr>
                      <w:divsChild>
                        <w:div w:id="524171189">
                          <w:marLeft w:val="0"/>
                          <w:marRight w:val="0"/>
                          <w:marTop w:val="240"/>
                          <w:marBottom w:val="240"/>
                          <w:divBdr>
                            <w:top w:val="none" w:sz="0" w:space="0" w:color="auto"/>
                            <w:left w:val="none" w:sz="0" w:space="0" w:color="auto"/>
                            <w:bottom w:val="none" w:sz="0" w:space="0" w:color="auto"/>
                            <w:right w:val="none" w:sz="0" w:space="0" w:color="auto"/>
                          </w:divBdr>
                          <w:divsChild>
                            <w:div w:id="907227338">
                              <w:marLeft w:val="0"/>
                              <w:marRight w:val="0"/>
                              <w:marTop w:val="0"/>
                              <w:marBottom w:val="0"/>
                              <w:divBdr>
                                <w:top w:val="none" w:sz="0" w:space="0" w:color="auto"/>
                                <w:left w:val="none" w:sz="0" w:space="0" w:color="auto"/>
                                <w:bottom w:val="none" w:sz="0" w:space="0" w:color="auto"/>
                                <w:right w:val="none" w:sz="0" w:space="0" w:color="auto"/>
                              </w:divBdr>
                              <w:divsChild>
                                <w:div w:id="1374964652">
                                  <w:marLeft w:val="0"/>
                                  <w:marRight w:val="0"/>
                                  <w:marTop w:val="0"/>
                                  <w:marBottom w:val="0"/>
                                  <w:divBdr>
                                    <w:top w:val="none" w:sz="0" w:space="0" w:color="auto"/>
                                    <w:left w:val="none" w:sz="0" w:space="0" w:color="auto"/>
                                    <w:bottom w:val="none" w:sz="0" w:space="0" w:color="auto"/>
                                    <w:right w:val="none" w:sz="0" w:space="0" w:color="auto"/>
                                  </w:divBdr>
                                </w:div>
                              </w:divsChild>
                            </w:div>
                            <w:div w:id="791944031">
                              <w:marLeft w:val="0"/>
                              <w:marRight w:val="0"/>
                              <w:marTop w:val="0"/>
                              <w:marBottom w:val="0"/>
                              <w:divBdr>
                                <w:top w:val="none" w:sz="0" w:space="0" w:color="auto"/>
                                <w:left w:val="none" w:sz="0" w:space="0" w:color="auto"/>
                                <w:bottom w:val="none" w:sz="0" w:space="0" w:color="auto"/>
                                <w:right w:val="none" w:sz="0" w:space="0" w:color="auto"/>
                              </w:divBdr>
                              <w:divsChild>
                                <w:div w:id="1566524170">
                                  <w:marLeft w:val="0"/>
                                  <w:marRight w:val="0"/>
                                  <w:marTop w:val="0"/>
                                  <w:marBottom w:val="0"/>
                                  <w:divBdr>
                                    <w:top w:val="none" w:sz="0" w:space="0" w:color="auto"/>
                                    <w:left w:val="none" w:sz="0" w:space="0" w:color="auto"/>
                                    <w:bottom w:val="none" w:sz="0" w:space="0" w:color="auto"/>
                                    <w:right w:val="none" w:sz="0" w:space="0" w:color="auto"/>
                                  </w:divBdr>
                                </w:div>
                                <w:div w:id="1627468374">
                                  <w:marLeft w:val="0"/>
                                  <w:marRight w:val="0"/>
                                  <w:marTop w:val="0"/>
                                  <w:marBottom w:val="0"/>
                                  <w:divBdr>
                                    <w:top w:val="none" w:sz="0" w:space="0" w:color="auto"/>
                                    <w:left w:val="none" w:sz="0" w:space="0" w:color="auto"/>
                                    <w:bottom w:val="none" w:sz="0" w:space="0" w:color="auto"/>
                                    <w:right w:val="none" w:sz="0" w:space="0" w:color="auto"/>
                                  </w:divBdr>
                                </w:div>
                                <w:div w:id="693268647">
                                  <w:marLeft w:val="0"/>
                                  <w:marRight w:val="0"/>
                                  <w:marTop w:val="0"/>
                                  <w:marBottom w:val="0"/>
                                  <w:divBdr>
                                    <w:top w:val="none" w:sz="0" w:space="0" w:color="auto"/>
                                    <w:left w:val="none" w:sz="0" w:space="0" w:color="auto"/>
                                    <w:bottom w:val="none" w:sz="0" w:space="0" w:color="auto"/>
                                    <w:right w:val="none" w:sz="0" w:space="0" w:color="auto"/>
                                  </w:divBdr>
                                </w:div>
                                <w:div w:id="1647589821">
                                  <w:marLeft w:val="0"/>
                                  <w:marRight w:val="0"/>
                                  <w:marTop w:val="0"/>
                                  <w:marBottom w:val="0"/>
                                  <w:divBdr>
                                    <w:top w:val="none" w:sz="0" w:space="0" w:color="auto"/>
                                    <w:left w:val="none" w:sz="0" w:space="0" w:color="auto"/>
                                    <w:bottom w:val="none" w:sz="0" w:space="0" w:color="auto"/>
                                    <w:right w:val="none" w:sz="0" w:space="0" w:color="auto"/>
                                  </w:divBdr>
                                </w:div>
                                <w:div w:id="300885002">
                                  <w:marLeft w:val="0"/>
                                  <w:marRight w:val="0"/>
                                  <w:marTop w:val="0"/>
                                  <w:marBottom w:val="0"/>
                                  <w:divBdr>
                                    <w:top w:val="none" w:sz="0" w:space="0" w:color="auto"/>
                                    <w:left w:val="none" w:sz="0" w:space="0" w:color="auto"/>
                                    <w:bottom w:val="none" w:sz="0" w:space="0" w:color="auto"/>
                                    <w:right w:val="none" w:sz="0" w:space="0" w:color="auto"/>
                                  </w:divBdr>
                                </w:div>
                                <w:div w:id="548613781">
                                  <w:marLeft w:val="0"/>
                                  <w:marRight w:val="0"/>
                                  <w:marTop w:val="0"/>
                                  <w:marBottom w:val="0"/>
                                  <w:divBdr>
                                    <w:top w:val="none" w:sz="0" w:space="0" w:color="auto"/>
                                    <w:left w:val="none" w:sz="0" w:space="0" w:color="auto"/>
                                    <w:bottom w:val="none" w:sz="0" w:space="0" w:color="auto"/>
                                    <w:right w:val="none" w:sz="0" w:space="0" w:color="auto"/>
                                  </w:divBdr>
                                </w:div>
                                <w:div w:id="841705329">
                                  <w:marLeft w:val="0"/>
                                  <w:marRight w:val="0"/>
                                  <w:marTop w:val="0"/>
                                  <w:marBottom w:val="0"/>
                                  <w:divBdr>
                                    <w:top w:val="none" w:sz="0" w:space="0" w:color="auto"/>
                                    <w:left w:val="none" w:sz="0" w:space="0" w:color="auto"/>
                                    <w:bottom w:val="none" w:sz="0" w:space="0" w:color="auto"/>
                                    <w:right w:val="none" w:sz="0" w:space="0" w:color="auto"/>
                                  </w:divBdr>
                                </w:div>
                                <w:div w:id="48312551">
                                  <w:marLeft w:val="0"/>
                                  <w:marRight w:val="0"/>
                                  <w:marTop w:val="0"/>
                                  <w:marBottom w:val="0"/>
                                  <w:divBdr>
                                    <w:top w:val="none" w:sz="0" w:space="0" w:color="auto"/>
                                    <w:left w:val="none" w:sz="0" w:space="0" w:color="auto"/>
                                    <w:bottom w:val="none" w:sz="0" w:space="0" w:color="auto"/>
                                    <w:right w:val="none" w:sz="0" w:space="0" w:color="auto"/>
                                  </w:divBdr>
                                </w:div>
                                <w:div w:id="705133653">
                                  <w:marLeft w:val="0"/>
                                  <w:marRight w:val="0"/>
                                  <w:marTop w:val="0"/>
                                  <w:marBottom w:val="0"/>
                                  <w:divBdr>
                                    <w:top w:val="none" w:sz="0" w:space="0" w:color="auto"/>
                                    <w:left w:val="none" w:sz="0" w:space="0" w:color="auto"/>
                                    <w:bottom w:val="none" w:sz="0" w:space="0" w:color="auto"/>
                                    <w:right w:val="none" w:sz="0" w:space="0" w:color="auto"/>
                                  </w:divBdr>
                                </w:div>
                                <w:div w:id="1991785854">
                                  <w:marLeft w:val="0"/>
                                  <w:marRight w:val="0"/>
                                  <w:marTop w:val="0"/>
                                  <w:marBottom w:val="0"/>
                                  <w:divBdr>
                                    <w:top w:val="none" w:sz="0" w:space="0" w:color="auto"/>
                                    <w:left w:val="none" w:sz="0" w:space="0" w:color="auto"/>
                                    <w:bottom w:val="none" w:sz="0" w:space="0" w:color="auto"/>
                                    <w:right w:val="none" w:sz="0" w:space="0" w:color="auto"/>
                                  </w:divBdr>
                                </w:div>
                                <w:div w:id="373434178">
                                  <w:marLeft w:val="0"/>
                                  <w:marRight w:val="0"/>
                                  <w:marTop w:val="0"/>
                                  <w:marBottom w:val="0"/>
                                  <w:divBdr>
                                    <w:top w:val="none" w:sz="0" w:space="0" w:color="auto"/>
                                    <w:left w:val="none" w:sz="0" w:space="0" w:color="auto"/>
                                    <w:bottom w:val="none" w:sz="0" w:space="0" w:color="auto"/>
                                    <w:right w:val="none" w:sz="0" w:space="0" w:color="auto"/>
                                  </w:divBdr>
                                </w:div>
                                <w:div w:id="73998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9036">
                          <w:marLeft w:val="0"/>
                          <w:marRight w:val="0"/>
                          <w:marTop w:val="0"/>
                          <w:marBottom w:val="0"/>
                          <w:divBdr>
                            <w:top w:val="none" w:sz="0" w:space="0" w:color="auto"/>
                            <w:left w:val="none" w:sz="0" w:space="0" w:color="auto"/>
                            <w:bottom w:val="none" w:sz="0" w:space="0" w:color="auto"/>
                            <w:right w:val="none" w:sz="0" w:space="0" w:color="auto"/>
                          </w:divBdr>
                        </w:div>
                      </w:divsChild>
                    </w:div>
                    <w:div w:id="1483505452">
                      <w:marLeft w:val="0"/>
                      <w:marRight w:val="0"/>
                      <w:marTop w:val="0"/>
                      <w:marBottom w:val="0"/>
                      <w:divBdr>
                        <w:top w:val="none" w:sz="0" w:space="0" w:color="auto"/>
                        <w:left w:val="none" w:sz="0" w:space="0" w:color="auto"/>
                        <w:bottom w:val="none" w:sz="0" w:space="0" w:color="auto"/>
                        <w:right w:val="none" w:sz="0" w:space="0" w:color="auto"/>
                      </w:divBdr>
                      <w:divsChild>
                        <w:div w:id="391343744">
                          <w:marLeft w:val="0"/>
                          <w:marRight w:val="0"/>
                          <w:marTop w:val="240"/>
                          <w:marBottom w:val="240"/>
                          <w:divBdr>
                            <w:top w:val="none" w:sz="0" w:space="0" w:color="auto"/>
                            <w:left w:val="none" w:sz="0" w:space="0" w:color="auto"/>
                            <w:bottom w:val="none" w:sz="0" w:space="0" w:color="auto"/>
                            <w:right w:val="none" w:sz="0" w:space="0" w:color="auto"/>
                          </w:divBdr>
                          <w:divsChild>
                            <w:div w:id="119960238">
                              <w:marLeft w:val="0"/>
                              <w:marRight w:val="0"/>
                              <w:marTop w:val="0"/>
                              <w:marBottom w:val="0"/>
                              <w:divBdr>
                                <w:top w:val="none" w:sz="0" w:space="0" w:color="auto"/>
                                <w:left w:val="none" w:sz="0" w:space="0" w:color="auto"/>
                                <w:bottom w:val="none" w:sz="0" w:space="0" w:color="auto"/>
                                <w:right w:val="none" w:sz="0" w:space="0" w:color="auto"/>
                              </w:divBdr>
                              <w:divsChild>
                                <w:div w:id="553129215">
                                  <w:marLeft w:val="0"/>
                                  <w:marRight w:val="0"/>
                                  <w:marTop w:val="0"/>
                                  <w:marBottom w:val="0"/>
                                  <w:divBdr>
                                    <w:top w:val="none" w:sz="0" w:space="0" w:color="auto"/>
                                    <w:left w:val="none" w:sz="0" w:space="0" w:color="auto"/>
                                    <w:bottom w:val="none" w:sz="0" w:space="0" w:color="auto"/>
                                    <w:right w:val="none" w:sz="0" w:space="0" w:color="auto"/>
                                  </w:divBdr>
                                </w:div>
                              </w:divsChild>
                            </w:div>
                            <w:div w:id="390887740">
                              <w:marLeft w:val="0"/>
                              <w:marRight w:val="0"/>
                              <w:marTop w:val="0"/>
                              <w:marBottom w:val="0"/>
                              <w:divBdr>
                                <w:top w:val="none" w:sz="0" w:space="0" w:color="auto"/>
                                <w:left w:val="none" w:sz="0" w:space="0" w:color="auto"/>
                                <w:bottom w:val="none" w:sz="0" w:space="0" w:color="auto"/>
                                <w:right w:val="none" w:sz="0" w:space="0" w:color="auto"/>
                              </w:divBdr>
                              <w:divsChild>
                                <w:div w:id="767774184">
                                  <w:marLeft w:val="0"/>
                                  <w:marRight w:val="0"/>
                                  <w:marTop w:val="0"/>
                                  <w:marBottom w:val="0"/>
                                  <w:divBdr>
                                    <w:top w:val="none" w:sz="0" w:space="0" w:color="auto"/>
                                    <w:left w:val="none" w:sz="0" w:space="0" w:color="auto"/>
                                    <w:bottom w:val="none" w:sz="0" w:space="0" w:color="auto"/>
                                    <w:right w:val="none" w:sz="0" w:space="0" w:color="auto"/>
                                  </w:divBdr>
                                </w:div>
                                <w:div w:id="1481649391">
                                  <w:marLeft w:val="0"/>
                                  <w:marRight w:val="0"/>
                                  <w:marTop w:val="0"/>
                                  <w:marBottom w:val="0"/>
                                  <w:divBdr>
                                    <w:top w:val="none" w:sz="0" w:space="0" w:color="auto"/>
                                    <w:left w:val="none" w:sz="0" w:space="0" w:color="auto"/>
                                    <w:bottom w:val="none" w:sz="0" w:space="0" w:color="auto"/>
                                    <w:right w:val="none" w:sz="0" w:space="0" w:color="auto"/>
                                  </w:divBdr>
                                </w:div>
                                <w:div w:id="1627588035">
                                  <w:marLeft w:val="0"/>
                                  <w:marRight w:val="0"/>
                                  <w:marTop w:val="0"/>
                                  <w:marBottom w:val="0"/>
                                  <w:divBdr>
                                    <w:top w:val="none" w:sz="0" w:space="0" w:color="auto"/>
                                    <w:left w:val="none" w:sz="0" w:space="0" w:color="auto"/>
                                    <w:bottom w:val="none" w:sz="0" w:space="0" w:color="auto"/>
                                    <w:right w:val="none" w:sz="0" w:space="0" w:color="auto"/>
                                  </w:divBdr>
                                </w:div>
                                <w:div w:id="87508943">
                                  <w:marLeft w:val="0"/>
                                  <w:marRight w:val="0"/>
                                  <w:marTop w:val="0"/>
                                  <w:marBottom w:val="0"/>
                                  <w:divBdr>
                                    <w:top w:val="none" w:sz="0" w:space="0" w:color="auto"/>
                                    <w:left w:val="none" w:sz="0" w:space="0" w:color="auto"/>
                                    <w:bottom w:val="none" w:sz="0" w:space="0" w:color="auto"/>
                                    <w:right w:val="none" w:sz="0" w:space="0" w:color="auto"/>
                                  </w:divBdr>
                                </w:div>
                                <w:div w:id="1634675697">
                                  <w:marLeft w:val="0"/>
                                  <w:marRight w:val="0"/>
                                  <w:marTop w:val="0"/>
                                  <w:marBottom w:val="0"/>
                                  <w:divBdr>
                                    <w:top w:val="none" w:sz="0" w:space="0" w:color="auto"/>
                                    <w:left w:val="none" w:sz="0" w:space="0" w:color="auto"/>
                                    <w:bottom w:val="none" w:sz="0" w:space="0" w:color="auto"/>
                                    <w:right w:val="none" w:sz="0" w:space="0" w:color="auto"/>
                                  </w:divBdr>
                                </w:div>
                                <w:div w:id="1427263008">
                                  <w:marLeft w:val="0"/>
                                  <w:marRight w:val="0"/>
                                  <w:marTop w:val="0"/>
                                  <w:marBottom w:val="0"/>
                                  <w:divBdr>
                                    <w:top w:val="none" w:sz="0" w:space="0" w:color="auto"/>
                                    <w:left w:val="none" w:sz="0" w:space="0" w:color="auto"/>
                                    <w:bottom w:val="none" w:sz="0" w:space="0" w:color="auto"/>
                                    <w:right w:val="none" w:sz="0" w:space="0" w:color="auto"/>
                                  </w:divBdr>
                                </w:div>
                                <w:div w:id="1348748480">
                                  <w:marLeft w:val="0"/>
                                  <w:marRight w:val="0"/>
                                  <w:marTop w:val="0"/>
                                  <w:marBottom w:val="0"/>
                                  <w:divBdr>
                                    <w:top w:val="none" w:sz="0" w:space="0" w:color="auto"/>
                                    <w:left w:val="none" w:sz="0" w:space="0" w:color="auto"/>
                                    <w:bottom w:val="none" w:sz="0" w:space="0" w:color="auto"/>
                                    <w:right w:val="none" w:sz="0" w:space="0" w:color="auto"/>
                                  </w:divBdr>
                                </w:div>
                                <w:div w:id="231894926">
                                  <w:marLeft w:val="0"/>
                                  <w:marRight w:val="0"/>
                                  <w:marTop w:val="0"/>
                                  <w:marBottom w:val="0"/>
                                  <w:divBdr>
                                    <w:top w:val="none" w:sz="0" w:space="0" w:color="auto"/>
                                    <w:left w:val="none" w:sz="0" w:space="0" w:color="auto"/>
                                    <w:bottom w:val="none" w:sz="0" w:space="0" w:color="auto"/>
                                    <w:right w:val="none" w:sz="0" w:space="0" w:color="auto"/>
                                  </w:divBdr>
                                </w:div>
                                <w:div w:id="1387099819">
                                  <w:marLeft w:val="0"/>
                                  <w:marRight w:val="0"/>
                                  <w:marTop w:val="0"/>
                                  <w:marBottom w:val="0"/>
                                  <w:divBdr>
                                    <w:top w:val="none" w:sz="0" w:space="0" w:color="auto"/>
                                    <w:left w:val="none" w:sz="0" w:space="0" w:color="auto"/>
                                    <w:bottom w:val="none" w:sz="0" w:space="0" w:color="auto"/>
                                    <w:right w:val="none" w:sz="0" w:space="0" w:color="auto"/>
                                  </w:divBdr>
                                </w:div>
                                <w:div w:id="444428081">
                                  <w:marLeft w:val="0"/>
                                  <w:marRight w:val="0"/>
                                  <w:marTop w:val="0"/>
                                  <w:marBottom w:val="0"/>
                                  <w:divBdr>
                                    <w:top w:val="none" w:sz="0" w:space="0" w:color="auto"/>
                                    <w:left w:val="none" w:sz="0" w:space="0" w:color="auto"/>
                                    <w:bottom w:val="none" w:sz="0" w:space="0" w:color="auto"/>
                                    <w:right w:val="none" w:sz="0" w:space="0" w:color="auto"/>
                                  </w:divBdr>
                                </w:div>
                                <w:div w:id="1226529476">
                                  <w:marLeft w:val="0"/>
                                  <w:marRight w:val="0"/>
                                  <w:marTop w:val="0"/>
                                  <w:marBottom w:val="0"/>
                                  <w:divBdr>
                                    <w:top w:val="none" w:sz="0" w:space="0" w:color="auto"/>
                                    <w:left w:val="none" w:sz="0" w:space="0" w:color="auto"/>
                                    <w:bottom w:val="none" w:sz="0" w:space="0" w:color="auto"/>
                                    <w:right w:val="none" w:sz="0" w:space="0" w:color="auto"/>
                                  </w:divBdr>
                                </w:div>
                                <w:div w:id="98273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21373">
                          <w:marLeft w:val="0"/>
                          <w:marRight w:val="0"/>
                          <w:marTop w:val="0"/>
                          <w:marBottom w:val="0"/>
                          <w:divBdr>
                            <w:top w:val="none" w:sz="0" w:space="0" w:color="auto"/>
                            <w:left w:val="none" w:sz="0" w:space="0" w:color="auto"/>
                            <w:bottom w:val="none" w:sz="0" w:space="0" w:color="auto"/>
                            <w:right w:val="none" w:sz="0" w:space="0" w:color="auto"/>
                          </w:divBdr>
                        </w:div>
                      </w:divsChild>
                    </w:div>
                    <w:div w:id="1223523037">
                      <w:marLeft w:val="0"/>
                      <w:marRight w:val="0"/>
                      <w:marTop w:val="240"/>
                      <w:marBottom w:val="240"/>
                      <w:divBdr>
                        <w:top w:val="none" w:sz="0" w:space="0" w:color="auto"/>
                        <w:left w:val="none" w:sz="0" w:space="0" w:color="auto"/>
                        <w:bottom w:val="none" w:sz="0" w:space="0" w:color="auto"/>
                        <w:right w:val="none" w:sz="0" w:space="0" w:color="auto"/>
                      </w:divBdr>
                      <w:divsChild>
                        <w:div w:id="1289312342">
                          <w:marLeft w:val="0"/>
                          <w:marRight w:val="0"/>
                          <w:marTop w:val="0"/>
                          <w:marBottom w:val="0"/>
                          <w:divBdr>
                            <w:top w:val="none" w:sz="0" w:space="0" w:color="auto"/>
                            <w:left w:val="none" w:sz="0" w:space="0" w:color="auto"/>
                            <w:bottom w:val="none" w:sz="0" w:space="0" w:color="auto"/>
                            <w:right w:val="none" w:sz="0" w:space="0" w:color="auto"/>
                          </w:divBdr>
                          <w:divsChild>
                            <w:div w:id="2044863559">
                              <w:marLeft w:val="0"/>
                              <w:marRight w:val="0"/>
                              <w:marTop w:val="0"/>
                              <w:marBottom w:val="0"/>
                              <w:divBdr>
                                <w:top w:val="none" w:sz="0" w:space="0" w:color="auto"/>
                                <w:left w:val="none" w:sz="0" w:space="0" w:color="auto"/>
                                <w:bottom w:val="none" w:sz="0" w:space="0" w:color="auto"/>
                                <w:right w:val="none" w:sz="0" w:space="0" w:color="auto"/>
                              </w:divBdr>
                            </w:div>
                          </w:divsChild>
                        </w:div>
                        <w:div w:id="269551315">
                          <w:marLeft w:val="0"/>
                          <w:marRight w:val="0"/>
                          <w:marTop w:val="0"/>
                          <w:marBottom w:val="0"/>
                          <w:divBdr>
                            <w:top w:val="none" w:sz="0" w:space="0" w:color="auto"/>
                            <w:left w:val="none" w:sz="0" w:space="0" w:color="auto"/>
                            <w:bottom w:val="none" w:sz="0" w:space="0" w:color="auto"/>
                            <w:right w:val="none" w:sz="0" w:space="0" w:color="auto"/>
                          </w:divBdr>
                          <w:divsChild>
                            <w:div w:id="149568109">
                              <w:marLeft w:val="0"/>
                              <w:marRight w:val="0"/>
                              <w:marTop w:val="0"/>
                              <w:marBottom w:val="0"/>
                              <w:divBdr>
                                <w:top w:val="none" w:sz="0" w:space="0" w:color="auto"/>
                                <w:left w:val="none" w:sz="0" w:space="0" w:color="auto"/>
                                <w:bottom w:val="none" w:sz="0" w:space="0" w:color="auto"/>
                                <w:right w:val="none" w:sz="0" w:space="0" w:color="auto"/>
                              </w:divBdr>
                            </w:div>
                            <w:div w:id="1913201102">
                              <w:marLeft w:val="0"/>
                              <w:marRight w:val="0"/>
                              <w:marTop w:val="0"/>
                              <w:marBottom w:val="0"/>
                              <w:divBdr>
                                <w:top w:val="none" w:sz="0" w:space="0" w:color="auto"/>
                                <w:left w:val="none" w:sz="0" w:space="0" w:color="auto"/>
                                <w:bottom w:val="none" w:sz="0" w:space="0" w:color="auto"/>
                                <w:right w:val="none" w:sz="0" w:space="0" w:color="auto"/>
                              </w:divBdr>
                            </w:div>
                            <w:div w:id="1663000785">
                              <w:marLeft w:val="0"/>
                              <w:marRight w:val="0"/>
                              <w:marTop w:val="0"/>
                              <w:marBottom w:val="0"/>
                              <w:divBdr>
                                <w:top w:val="none" w:sz="0" w:space="0" w:color="auto"/>
                                <w:left w:val="none" w:sz="0" w:space="0" w:color="auto"/>
                                <w:bottom w:val="none" w:sz="0" w:space="0" w:color="auto"/>
                                <w:right w:val="none" w:sz="0" w:space="0" w:color="auto"/>
                              </w:divBdr>
                            </w:div>
                            <w:div w:id="1472822629">
                              <w:marLeft w:val="0"/>
                              <w:marRight w:val="0"/>
                              <w:marTop w:val="0"/>
                              <w:marBottom w:val="0"/>
                              <w:divBdr>
                                <w:top w:val="none" w:sz="0" w:space="0" w:color="auto"/>
                                <w:left w:val="none" w:sz="0" w:space="0" w:color="auto"/>
                                <w:bottom w:val="none" w:sz="0" w:space="0" w:color="auto"/>
                                <w:right w:val="none" w:sz="0" w:space="0" w:color="auto"/>
                              </w:divBdr>
                            </w:div>
                            <w:div w:id="1113018468">
                              <w:marLeft w:val="0"/>
                              <w:marRight w:val="0"/>
                              <w:marTop w:val="0"/>
                              <w:marBottom w:val="0"/>
                              <w:divBdr>
                                <w:top w:val="none" w:sz="0" w:space="0" w:color="auto"/>
                                <w:left w:val="none" w:sz="0" w:space="0" w:color="auto"/>
                                <w:bottom w:val="none" w:sz="0" w:space="0" w:color="auto"/>
                                <w:right w:val="none" w:sz="0" w:space="0" w:color="auto"/>
                              </w:divBdr>
                            </w:div>
                            <w:div w:id="479616357">
                              <w:marLeft w:val="0"/>
                              <w:marRight w:val="0"/>
                              <w:marTop w:val="0"/>
                              <w:marBottom w:val="0"/>
                              <w:divBdr>
                                <w:top w:val="none" w:sz="0" w:space="0" w:color="auto"/>
                                <w:left w:val="none" w:sz="0" w:space="0" w:color="auto"/>
                                <w:bottom w:val="none" w:sz="0" w:space="0" w:color="auto"/>
                                <w:right w:val="none" w:sz="0" w:space="0" w:color="auto"/>
                              </w:divBdr>
                            </w:div>
                            <w:div w:id="55126313">
                              <w:marLeft w:val="0"/>
                              <w:marRight w:val="0"/>
                              <w:marTop w:val="0"/>
                              <w:marBottom w:val="0"/>
                              <w:divBdr>
                                <w:top w:val="none" w:sz="0" w:space="0" w:color="auto"/>
                                <w:left w:val="none" w:sz="0" w:space="0" w:color="auto"/>
                                <w:bottom w:val="none" w:sz="0" w:space="0" w:color="auto"/>
                                <w:right w:val="none" w:sz="0" w:space="0" w:color="auto"/>
                              </w:divBdr>
                            </w:div>
                            <w:div w:id="746731865">
                              <w:marLeft w:val="0"/>
                              <w:marRight w:val="0"/>
                              <w:marTop w:val="0"/>
                              <w:marBottom w:val="0"/>
                              <w:divBdr>
                                <w:top w:val="none" w:sz="0" w:space="0" w:color="auto"/>
                                <w:left w:val="none" w:sz="0" w:space="0" w:color="auto"/>
                                <w:bottom w:val="none" w:sz="0" w:space="0" w:color="auto"/>
                                <w:right w:val="none" w:sz="0" w:space="0" w:color="auto"/>
                              </w:divBdr>
                            </w:div>
                            <w:div w:id="349842349">
                              <w:marLeft w:val="0"/>
                              <w:marRight w:val="0"/>
                              <w:marTop w:val="0"/>
                              <w:marBottom w:val="0"/>
                              <w:divBdr>
                                <w:top w:val="none" w:sz="0" w:space="0" w:color="auto"/>
                                <w:left w:val="none" w:sz="0" w:space="0" w:color="auto"/>
                                <w:bottom w:val="none" w:sz="0" w:space="0" w:color="auto"/>
                                <w:right w:val="none" w:sz="0" w:space="0" w:color="auto"/>
                              </w:divBdr>
                            </w:div>
                            <w:div w:id="250966408">
                              <w:marLeft w:val="0"/>
                              <w:marRight w:val="0"/>
                              <w:marTop w:val="0"/>
                              <w:marBottom w:val="0"/>
                              <w:divBdr>
                                <w:top w:val="none" w:sz="0" w:space="0" w:color="auto"/>
                                <w:left w:val="none" w:sz="0" w:space="0" w:color="auto"/>
                                <w:bottom w:val="none" w:sz="0" w:space="0" w:color="auto"/>
                                <w:right w:val="none" w:sz="0" w:space="0" w:color="auto"/>
                              </w:divBdr>
                            </w:div>
                            <w:div w:id="520167764">
                              <w:marLeft w:val="0"/>
                              <w:marRight w:val="0"/>
                              <w:marTop w:val="0"/>
                              <w:marBottom w:val="0"/>
                              <w:divBdr>
                                <w:top w:val="none" w:sz="0" w:space="0" w:color="auto"/>
                                <w:left w:val="none" w:sz="0" w:space="0" w:color="auto"/>
                                <w:bottom w:val="none" w:sz="0" w:space="0" w:color="auto"/>
                                <w:right w:val="none" w:sz="0" w:space="0" w:color="auto"/>
                              </w:divBdr>
                            </w:div>
                            <w:div w:id="924152283">
                              <w:marLeft w:val="0"/>
                              <w:marRight w:val="0"/>
                              <w:marTop w:val="0"/>
                              <w:marBottom w:val="0"/>
                              <w:divBdr>
                                <w:top w:val="none" w:sz="0" w:space="0" w:color="auto"/>
                                <w:left w:val="none" w:sz="0" w:space="0" w:color="auto"/>
                                <w:bottom w:val="none" w:sz="0" w:space="0" w:color="auto"/>
                                <w:right w:val="none" w:sz="0" w:space="0" w:color="auto"/>
                              </w:divBdr>
                            </w:div>
                            <w:div w:id="2124300452">
                              <w:marLeft w:val="0"/>
                              <w:marRight w:val="0"/>
                              <w:marTop w:val="0"/>
                              <w:marBottom w:val="0"/>
                              <w:divBdr>
                                <w:top w:val="none" w:sz="0" w:space="0" w:color="auto"/>
                                <w:left w:val="none" w:sz="0" w:space="0" w:color="auto"/>
                                <w:bottom w:val="none" w:sz="0" w:space="0" w:color="auto"/>
                                <w:right w:val="none" w:sz="0" w:space="0" w:color="auto"/>
                              </w:divBdr>
                            </w:div>
                            <w:div w:id="1858352393">
                              <w:marLeft w:val="0"/>
                              <w:marRight w:val="0"/>
                              <w:marTop w:val="0"/>
                              <w:marBottom w:val="0"/>
                              <w:divBdr>
                                <w:top w:val="none" w:sz="0" w:space="0" w:color="auto"/>
                                <w:left w:val="none" w:sz="0" w:space="0" w:color="auto"/>
                                <w:bottom w:val="none" w:sz="0" w:space="0" w:color="auto"/>
                                <w:right w:val="none" w:sz="0" w:space="0" w:color="auto"/>
                              </w:divBdr>
                            </w:div>
                            <w:div w:id="964385421">
                              <w:marLeft w:val="0"/>
                              <w:marRight w:val="0"/>
                              <w:marTop w:val="0"/>
                              <w:marBottom w:val="0"/>
                              <w:divBdr>
                                <w:top w:val="none" w:sz="0" w:space="0" w:color="auto"/>
                                <w:left w:val="none" w:sz="0" w:space="0" w:color="auto"/>
                                <w:bottom w:val="none" w:sz="0" w:space="0" w:color="auto"/>
                                <w:right w:val="none" w:sz="0" w:space="0" w:color="auto"/>
                              </w:divBdr>
                            </w:div>
                            <w:div w:id="1802649964">
                              <w:marLeft w:val="0"/>
                              <w:marRight w:val="0"/>
                              <w:marTop w:val="0"/>
                              <w:marBottom w:val="0"/>
                              <w:divBdr>
                                <w:top w:val="none" w:sz="0" w:space="0" w:color="auto"/>
                                <w:left w:val="none" w:sz="0" w:space="0" w:color="auto"/>
                                <w:bottom w:val="none" w:sz="0" w:space="0" w:color="auto"/>
                                <w:right w:val="none" w:sz="0" w:space="0" w:color="auto"/>
                              </w:divBdr>
                            </w:div>
                            <w:div w:id="2045473627">
                              <w:marLeft w:val="0"/>
                              <w:marRight w:val="0"/>
                              <w:marTop w:val="0"/>
                              <w:marBottom w:val="0"/>
                              <w:divBdr>
                                <w:top w:val="none" w:sz="0" w:space="0" w:color="auto"/>
                                <w:left w:val="none" w:sz="0" w:space="0" w:color="auto"/>
                                <w:bottom w:val="none" w:sz="0" w:space="0" w:color="auto"/>
                                <w:right w:val="none" w:sz="0" w:space="0" w:color="auto"/>
                              </w:divBdr>
                            </w:div>
                            <w:div w:id="65753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6510">
                      <w:marLeft w:val="0"/>
                      <w:marRight w:val="0"/>
                      <w:marTop w:val="0"/>
                      <w:marBottom w:val="0"/>
                      <w:divBdr>
                        <w:top w:val="none" w:sz="0" w:space="0" w:color="auto"/>
                        <w:left w:val="none" w:sz="0" w:space="0" w:color="auto"/>
                        <w:bottom w:val="none" w:sz="0" w:space="0" w:color="auto"/>
                        <w:right w:val="none" w:sz="0" w:space="0" w:color="auto"/>
                      </w:divBdr>
                      <w:divsChild>
                        <w:div w:id="1559055433">
                          <w:marLeft w:val="0"/>
                          <w:marRight w:val="0"/>
                          <w:marTop w:val="240"/>
                          <w:marBottom w:val="240"/>
                          <w:divBdr>
                            <w:top w:val="none" w:sz="0" w:space="0" w:color="auto"/>
                            <w:left w:val="none" w:sz="0" w:space="0" w:color="auto"/>
                            <w:bottom w:val="none" w:sz="0" w:space="0" w:color="auto"/>
                            <w:right w:val="none" w:sz="0" w:space="0" w:color="auto"/>
                          </w:divBdr>
                          <w:divsChild>
                            <w:div w:id="1530266328">
                              <w:marLeft w:val="0"/>
                              <w:marRight w:val="0"/>
                              <w:marTop w:val="0"/>
                              <w:marBottom w:val="0"/>
                              <w:divBdr>
                                <w:top w:val="none" w:sz="0" w:space="0" w:color="auto"/>
                                <w:left w:val="none" w:sz="0" w:space="0" w:color="auto"/>
                                <w:bottom w:val="none" w:sz="0" w:space="0" w:color="auto"/>
                                <w:right w:val="none" w:sz="0" w:space="0" w:color="auto"/>
                              </w:divBdr>
                              <w:divsChild>
                                <w:div w:id="369262563">
                                  <w:marLeft w:val="0"/>
                                  <w:marRight w:val="0"/>
                                  <w:marTop w:val="0"/>
                                  <w:marBottom w:val="0"/>
                                  <w:divBdr>
                                    <w:top w:val="none" w:sz="0" w:space="0" w:color="auto"/>
                                    <w:left w:val="none" w:sz="0" w:space="0" w:color="auto"/>
                                    <w:bottom w:val="none" w:sz="0" w:space="0" w:color="auto"/>
                                    <w:right w:val="none" w:sz="0" w:space="0" w:color="auto"/>
                                  </w:divBdr>
                                </w:div>
                              </w:divsChild>
                            </w:div>
                            <w:div w:id="885219894">
                              <w:marLeft w:val="0"/>
                              <w:marRight w:val="0"/>
                              <w:marTop w:val="0"/>
                              <w:marBottom w:val="0"/>
                              <w:divBdr>
                                <w:top w:val="none" w:sz="0" w:space="0" w:color="auto"/>
                                <w:left w:val="none" w:sz="0" w:space="0" w:color="auto"/>
                                <w:bottom w:val="none" w:sz="0" w:space="0" w:color="auto"/>
                                <w:right w:val="none" w:sz="0" w:space="0" w:color="auto"/>
                              </w:divBdr>
                              <w:divsChild>
                                <w:div w:id="422342896">
                                  <w:marLeft w:val="0"/>
                                  <w:marRight w:val="0"/>
                                  <w:marTop w:val="0"/>
                                  <w:marBottom w:val="0"/>
                                  <w:divBdr>
                                    <w:top w:val="none" w:sz="0" w:space="0" w:color="auto"/>
                                    <w:left w:val="none" w:sz="0" w:space="0" w:color="auto"/>
                                    <w:bottom w:val="none" w:sz="0" w:space="0" w:color="auto"/>
                                    <w:right w:val="none" w:sz="0" w:space="0" w:color="auto"/>
                                  </w:divBdr>
                                </w:div>
                                <w:div w:id="1584945864">
                                  <w:marLeft w:val="0"/>
                                  <w:marRight w:val="0"/>
                                  <w:marTop w:val="0"/>
                                  <w:marBottom w:val="0"/>
                                  <w:divBdr>
                                    <w:top w:val="none" w:sz="0" w:space="0" w:color="auto"/>
                                    <w:left w:val="none" w:sz="0" w:space="0" w:color="auto"/>
                                    <w:bottom w:val="none" w:sz="0" w:space="0" w:color="auto"/>
                                    <w:right w:val="none" w:sz="0" w:space="0" w:color="auto"/>
                                  </w:divBdr>
                                </w:div>
                                <w:div w:id="1162500377">
                                  <w:marLeft w:val="0"/>
                                  <w:marRight w:val="0"/>
                                  <w:marTop w:val="0"/>
                                  <w:marBottom w:val="0"/>
                                  <w:divBdr>
                                    <w:top w:val="none" w:sz="0" w:space="0" w:color="auto"/>
                                    <w:left w:val="none" w:sz="0" w:space="0" w:color="auto"/>
                                    <w:bottom w:val="none" w:sz="0" w:space="0" w:color="auto"/>
                                    <w:right w:val="none" w:sz="0" w:space="0" w:color="auto"/>
                                  </w:divBdr>
                                </w:div>
                                <w:div w:id="740642948">
                                  <w:marLeft w:val="0"/>
                                  <w:marRight w:val="0"/>
                                  <w:marTop w:val="0"/>
                                  <w:marBottom w:val="0"/>
                                  <w:divBdr>
                                    <w:top w:val="none" w:sz="0" w:space="0" w:color="auto"/>
                                    <w:left w:val="none" w:sz="0" w:space="0" w:color="auto"/>
                                    <w:bottom w:val="none" w:sz="0" w:space="0" w:color="auto"/>
                                    <w:right w:val="none" w:sz="0" w:space="0" w:color="auto"/>
                                  </w:divBdr>
                                </w:div>
                                <w:div w:id="2124768344">
                                  <w:marLeft w:val="0"/>
                                  <w:marRight w:val="0"/>
                                  <w:marTop w:val="0"/>
                                  <w:marBottom w:val="0"/>
                                  <w:divBdr>
                                    <w:top w:val="none" w:sz="0" w:space="0" w:color="auto"/>
                                    <w:left w:val="none" w:sz="0" w:space="0" w:color="auto"/>
                                    <w:bottom w:val="none" w:sz="0" w:space="0" w:color="auto"/>
                                    <w:right w:val="none" w:sz="0" w:space="0" w:color="auto"/>
                                  </w:divBdr>
                                </w:div>
                                <w:div w:id="502168440">
                                  <w:marLeft w:val="0"/>
                                  <w:marRight w:val="0"/>
                                  <w:marTop w:val="0"/>
                                  <w:marBottom w:val="0"/>
                                  <w:divBdr>
                                    <w:top w:val="none" w:sz="0" w:space="0" w:color="auto"/>
                                    <w:left w:val="none" w:sz="0" w:space="0" w:color="auto"/>
                                    <w:bottom w:val="none" w:sz="0" w:space="0" w:color="auto"/>
                                    <w:right w:val="none" w:sz="0" w:space="0" w:color="auto"/>
                                  </w:divBdr>
                                </w:div>
                                <w:div w:id="1743017464">
                                  <w:marLeft w:val="0"/>
                                  <w:marRight w:val="0"/>
                                  <w:marTop w:val="0"/>
                                  <w:marBottom w:val="0"/>
                                  <w:divBdr>
                                    <w:top w:val="none" w:sz="0" w:space="0" w:color="auto"/>
                                    <w:left w:val="none" w:sz="0" w:space="0" w:color="auto"/>
                                    <w:bottom w:val="none" w:sz="0" w:space="0" w:color="auto"/>
                                    <w:right w:val="none" w:sz="0" w:space="0" w:color="auto"/>
                                  </w:divBdr>
                                </w:div>
                                <w:div w:id="1054043353">
                                  <w:marLeft w:val="0"/>
                                  <w:marRight w:val="0"/>
                                  <w:marTop w:val="0"/>
                                  <w:marBottom w:val="0"/>
                                  <w:divBdr>
                                    <w:top w:val="none" w:sz="0" w:space="0" w:color="auto"/>
                                    <w:left w:val="none" w:sz="0" w:space="0" w:color="auto"/>
                                    <w:bottom w:val="none" w:sz="0" w:space="0" w:color="auto"/>
                                    <w:right w:val="none" w:sz="0" w:space="0" w:color="auto"/>
                                  </w:divBdr>
                                </w:div>
                                <w:div w:id="1778524022">
                                  <w:marLeft w:val="0"/>
                                  <w:marRight w:val="0"/>
                                  <w:marTop w:val="0"/>
                                  <w:marBottom w:val="0"/>
                                  <w:divBdr>
                                    <w:top w:val="none" w:sz="0" w:space="0" w:color="auto"/>
                                    <w:left w:val="none" w:sz="0" w:space="0" w:color="auto"/>
                                    <w:bottom w:val="none" w:sz="0" w:space="0" w:color="auto"/>
                                    <w:right w:val="none" w:sz="0" w:space="0" w:color="auto"/>
                                  </w:divBdr>
                                </w:div>
                                <w:div w:id="1960993728">
                                  <w:marLeft w:val="0"/>
                                  <w:marRight w:val="0"/>
                                  <w:marTop w:val="0"/>
                                  <w:marBottom w:val="0"/>
                                  <w:divBdr>
                                    <w:top w:val="none" w:sz="0" w:space="0" w:color="auto"/>
                                    <w:left w:val="none" w:sz="0" w:space="0" w:color="auto"/>
                                    <w:bottom w:val="none" w:sz="0" w:space="0" w:color="auto"/>
                                    <w:right w:val="none" w:sz="0" w:space="0" w:color="auto"/>
                                  </w:divBdr>
                                </w:div>
                                <w:div w:id="1866088828">
                                  <w:marLeft w:val="0"/>
                                  <w:marRight w:val="0"/>
                                  <w:marTop w:val="0"/>
                                  <w:marBottom w:val="0"/>
                                  <w:divBdr>
                                    <w:top w:val="none" w:sz="0" w:space="0" w:color="auto"/>
                                    <w:left w:val="none" w:sz="0" w:space="0" w:color="auto"/>
                                    <w:bottom w:val="none" w:sz="0" w:space="0" w:color="auto"/>
                                    <w:right w:val="none" w:sz="0" w:space="0" w:color="auto"/>
                                  </w:divBdr>
                                </w:div>
                                <w:div w:id="1308170488">
                                  <w:marLeft w:val="0"/>
                                  <w:marRight w:val="0"/>
                                  <w:marTop w:val="0"/>
                                  <w:marBottom w:val="0"/>
                                  <w:divBdr>
                                    <w:top w:val="none" w:sz="0" w:space="0" w:color="auto"/>
                                    <w:left w:val="none" w:sz="0" w:space="0" w:color="auto"/>
                                    <w:bottom w:val="none" w:sz="0" w:space="0" w:color="auto"/>
                                    <w:right w:val="none" w:sz="0" w:space="0" w:color="auto"/>
                                  </w:divBdr>
                                </w:div>
                                <w:div w:id="35545902">
                                  <w:marLeft w:val="0"/>
                                  <w:marRight w:val="0"/>
                                  <w:marTop w:val="0"/>
                                  <w:marBottom w:val="0"/>
                                  <w:divBdr>
                                    <w:top w:val="none" w:sz="0" w:space="0" w:color="auto"/>
                                    <w:left w:val="none" w:sz="0" w:space="0" w:color="auto"/>
                                    <w:bottom w:val="none" w:sz="0" w:space="0" w:color="auto"/>
                                    <w:right w:val="none" w:sz="0" w:space="0" w:color="auto"/>
                                  </w:divBdr>
                                </w:div>
                                <w:div w:id="1983122223">
                                  <w:marLeft w:val="0"/>
                                  <w:marRight w:val="0"/>
                                  <w:marTop w:val="0"/>
                                  <w:marBottom w:val="0"/>
                                  <w:divBdr>
                                    <w:top w:val="none" w:sz="0" w:space="0" w:color="auto"/>
                                    <w:left w:val="none" w:sz="0" w:space="0" w:color="auto"/>
                                    <w:bottom w:val="none" w:sz="0" w:space="0" w:color="auto"/>
                                    <w:right w:val="none" w:sz="0" w:space="0" w:color="auto"/>
                                  </w:divBdr>
                                </w:div>
                                <w:div w:id="181938349">
                                  <w:marLeft w:val="0"/>
                                  <w:marRight w:val="0"/>
                                  <w:marTop w:val="0"/>
                                  <w:marBottom w:val="0"/>
                                  <w:divBdr>
                                    <w:top w:val="none" w:sz="0" w:space="0" w:color="auto"/>
                                    <w:left w:val="none" w:sz="0" w:space="0" w:color="auto"/>
                                    <w:bottom w:val="none" w:sz="0" w:space="0" w:color="auto"/>
                                    <w:right w:val="none" w:sz="0" w:space="0" w:color="auto"/>
                                  </w:divBdr>
                                </w:div>
                                <w:div w:id="438835695">
                                  <w:marLeft w:val="0"/>
                                  <w:marRight w:val="0"/>
                                  <w:marTop w:val="0"/>
                                  <w:marBottom w:val="0"/>
                                  <w:divBdr>
                                    <w:top w:val="none" w:sz="0" w:space="0" w:color="auto"/>
                                    <w:left w:val="none" w:sz="0" w:space="0" w:color="auto"/>
                                    <w:bottom w:val="none" w:sz="0" w:space="0" w:color="auto"/>
                                    <w:right w:val="none" w:sz="0" w:space="0" w:color="auto"/>
                                  </w:divBdr>
                                </w:div>
                                <w:div w:id="16930069">
                                  <w:marLeft w:val="0"/>
                                  <w:marRight w:val="0"/>
                                  <w:marTop w:val="0"/>
                                  <w:marBottom w:val="0"/>
                                  <w:divBdr>
                                    <w:top w:val="none" w:sz="0" w:space="0" w:color="auto"/>
                                    <w:left w:val="none" w:sz="0" w:space="0" w:color="auto"/>
                                    <w:bottom w:val="none" w:sz="0" w:space="0" w:color="auto"/>
                                    <w:right w:val="none" w:sz="0" w:space="0" w:color="auto"/>
                                  </w:divBdr>
                                </w:div>
                                <w:div w:id="8517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1755">
                          <w:marLeft w:val="0"/>
                          <w:marRight w:val="0"/>
                          <w:marTop w:val="0"/>
                          <w:marBottom w:val="0"/>
                          <w:divBdr>
                            <w:top w:val="none" w:sz="0" w:space="0" w:color="auto"/>
                            <w:left w:val="none" w:sz="0" w:space="0" w:color="auto"/>
                            <w:bottom w:val="none" w:sz="0" w:space="0" w:color="auto"/>
                            <w:right w:val="none" w:sz="0" w:space="0" w:color="auto"/>
                          </w:divBdr>
                        </w:div>
                      </w:divsChild>
                    </w:div>
                    <w:div w:id="1435058631">
                      <w:marLeft w:val="0"/>
                      <w:marRight w:val="0"/>
                      <w:marTop w:val="0"/>
                      <w:marBottom w:val="0"/>
                      <w:divBdr>
                        <w:top w:val="none" w:sz="0" w:space="0" w:color="auto"/>
                        <w:left w:val="none" w:sz="0" w:space="0" w:color="auto"/>
                        <w:bottom w:val="none" w:sz="0" w:space="0" w:color="auto"/>
                        <w:right w:val="none" w:sz="0" w:space="0" w:color="auto"/>
                      </w:divBdr>
                      <w:divsChild>
                        <w:div w:id="1624262433">
                          <w:marLeft w:val="0"/>
                          <w:marRight w:val="0"/>
                          <w:marTop w:val="240"/>
                          <w:marBottom w:val="240"/>
                          <w:divBdr>
                            <w:top w:val="none" w:sz="0" w:space="0" w:color="auto"/>
                            <w:left w:val="none" w:sz="0" w:space="0" w:color="auto"/>
                            <w:bottom w:val="none" w:sz="0" w:space="0" w:color="auto"/>
                            <w:right w:val="none" w:sz="0" w:space="0" w:color="auto"/>
                          </w:divBdr>
                          <w:divsChild>
                            <w:div w:id="1288316881">
                              <w:marLeft w:val="0"/>
                              <w:marRight w:val="0"/>
                              <w:marTop w:val="0"/>
                              <w:marBottom w:val="0"/>
                              <w:divBdr>
                                <w:top w:val="none" w:sz="0" w:space="0" w:color="auto"/>
                                <w:left w:val="none" w:sz="0" w:space="0" w:color="auto"/>
                                <w:bottom w:val="none" w:sz="0" w:space="0" w:color="auto"/>
                                <w:right w:val="none" w:sz="0" w:space="0" w:color="auto"/>
                              </w:divBdr>
                              <w:divsChild>
                                <w:div w:id="771633407">
                                  <w:marLeft w:val="0"/>
                                  <w:marRight w:val="0"/>
                                  <w:marTop w:val="0"/>
                                  <w:marBottom w:val="0"/>
                                  <w:divBdr>
                                    <w:top w:val="none" w:sz="0" w:space="0" w:color="auto"/>
                                    <w:left w:val="none" w:sz="0" w:space="0" w:color="auto"/>
                                    <w:bottom w:val="none" w:sz="0" w:space="0" w:color="auto"/>
                                    <w:right w:val="none" w:sz="0" w:space="0" w:color="auto"/>
                                  </w:divBdr>
                                </w:div>
                              </w:divsChild>
                            </w:div>
                            <w:div w:id="1380781276">
                              <w:marLeft w:val="0"/>
                              <w:marRight w:val="0"/>
                              <w:marTop w:val="0"/>
                              <w:marBottom w:val="0"/>
                              <w:divBdr>
                                <w:top w:val="none" w:sz="0" w:space="0" w:color="auto"/>
                                <w:left w:val="none" w:sz="0" w:space="0" w:color="auto"/>
                                <w:bottom w:val="none" w:sz="0" w:space="0" w:color="auto"/>
                                <w:right w:val="none" w:sz="0" w:space="0" w:color="auto"/>
                              </w:divBdr>
                              <w:divsChild>
                                <w:div w:id="85199451">
                                  <w:marLeft w:val="0"/>
                                  <w:marRight w:val="0"/>
                                  <w:marTop w:val="0"/>
                                  <w:marBottom w:val="0"/>
                                  <w:divBdr>
                                    <w:top w:val="none" w:sz="0" w:space="0" w:color="auto"/>
                                    <w:left w:val="none" w:sz="0" w:space="0" w:color="auto"/>
                                    <w:bottom w:val="none" w:sz="0" w:space="0" w:color="auto"/>
                                    <w:right w:val="none" w:sz="0" w:space="0" w:color="auto"/>
                                  </w:divBdr>
                                </w:div>
                                <w:div w:id="1262833532">
                                  <w:marLeft w:val="0"/>
                                  <w:marRight w:val="0"/>
                                  <w:marTop w:val="0"/>
                                  <w:marBottom w:val="0"/>
                                  <w:divBdr>
                                    <w:top w:val="none" w:sz="0" w:space="0" w:color="auto"/>
                                    <w:left w:val="none" w:sz="0" w:space="0" w:color="auto"/>
                                    <w:bottom w:val="none" w:sz="0" w:space="0" w:color="auto"/>
                                    <w:right w:val="none" w:sz="0" w:space="0" w:color="auto"/>
                                  </w:divBdr>
                                </w:div>
                                <w:div w:id="1698967962">
                                  <w:marLeft w:val="0"/>
                                  <w:marRight w:val="0"/>
                                  <w:marTop w:val="0"/>
                                  <w:marBottom w:val="0"/>
                                  <w:divBdr>
                                    <w:top w:val="none" w:sz="0" w:space="0" w:color="auto"/>
                                    <w:left w:val="none" w:sz="0" w:space="0" w:color="auto"/>
                                    <w:bottom w:val="none" w:sz="0" w:space="0" w:color="auto"/>
                                    <w:right w:val="none" w:sz="0" w:space="0" w:color="auto"/>
                                  </w:divBdr>
                                </w:div>
                                <w:div w:id="1876118721">
                                  <w:marLeft w:val="0"/>
                                  <w:marRight w:val="0"/>
                                  <w:marTop w:val="0"/>
                                  <w:marBottom w:val="0"/>
                                  <w:divBdr>
                                    <w:top w:val="none" w:sz="0" w:space="0" w:color="auto"/>
                                    <w:left w:val="none" w:sz="0" w:space="0" w:color="auto"/>
                                    <w:bottom w:val="none" w:sz="0" w:space="0" w:color="auto"/>
                                    <w:right w:val="none" w:sz="0" w:space="0" w:color="auto"/>
                                  </w:divBdr>
                                </w:div>
                                <w:div w:id="627007563">
                                  <w:marLeft w:val="0"/>
                                  <w:marRight w:val="0"/>
                                  <w:marTop w:val="0"/>
                                  <w:marBottom w:val="0"/>
                                  <w:divBdr>
                                    <w:top w:val="none" w:sz="0" w:space="0" w:color="auto"/>
                                    <w:left w:val="none" w:sz="0" w:space="0" w:color="auto"/>
                                    <w:bottom w:val="none" w:sz="0" w:space="0" w:color="auto"/>
                                    <w:right w:val="none" w:sz="0" w:space="0" w:color="auto"/>
                                  </w:divBdr>
                                </w:div>
                                <w:div w:id="1013848054">
                                  <w:marLeft w:val="0"/>
                                  <w:marRight w:val="0"/>
                                  <w:marTop w:val="0"/>
                                  <w:marBottom w:val="0"/>
                                  <w:divBdr>
                                    <w:top w:val="none" w:sz="0" w:space="0" w:color="auto"/>
                                    <w:left w:val="none" w:sz="0" w:space="0" w:color="auto"/>
                                    <w:bottom w:val="none" w:sz="0" w:space="0" w:color="auto"/>
                                    <w:right w:val="none" w:sz="0" w:space="0" w:color="auto"/>
                                  </w:divBdr>
                                </w:div>
                                <w:div w:id="1159813151">
                                  <w:marLeft w:val="0"/>
                                  <w:marRight w:val="0"/>
                                  <w:marTop w:val="0"/>
                                  <w:marBottom w:val="0"/>
                                  <w:divBdr>
                                    <w:top w:val="none" w:sz="0" w:space="0" w:color="auto"/>
                                    <w:left w:val="none" w:sz="0" w:space="0" w:color="auto"/>
                                    <w:bottom w:val="none" w:sz="0" w:space="0" w:color="auto"/>
                                    <w:right w:val="none" w:sz="0" w:space="0" w:color="auto"/>
                                  </w:divBdr>
                                </w:div>
                                <w:div w:id="906496345">
                                  <w:marLeft w:val="0"/>
                                  <w:marRight w:val="0"/>
                                  <w:marTop w:val="0"/>
                                  <w:marBottom w:val="0"/>
                                  <w:divBdr>
                                    <w:top w:val="none" w:sz="0" w:space="0" w:color="auto"/>
                                    <w:left w:val="none" w:sz="0" w:space="0" w:color="auto"/>
                                    <w:bottom w:val="none" w:sz="0" w:space="0" w:color="auto"/>
                                    <w:right w:val="none" w:sz="0" w:space="0" w:color="auto"/>
                                  </w:divBdr>
                                </w:div>
                                <w:div w:id="443773759">
                                  <w:marLeft w:val="0"/>
                                  <w:marRight w:val="0"/>
                                  <w:marTop w:val="0"/>
                                  <w:marBottom w:val="0"/>
                                  <w:divBdr>
                                    <w:top w:val="none" w:sz="0" w:space="0" w:color="auto"/>
                                    <w:left w:val="none" w:sz="0" w:space="0" w:color="auto"/>
                                    <w:bottom w:val="none" w:sz="0" w:space="0" w:color="auto"/>
                                    <w:right w:val="none" w:sz="0" w:space="0" w:color="auto"/>
                                  </w:divBdr>
                                </w:div>
                                <w:div w:id="1421639200">
                                  <w:marLeft w:val="0"/>
                                  <w:marRight w:val="0"/>
                                  <w:marTop w:val="0"/>
                                  <w:marBottom w:val="0"/>
                                  <w:divBdr>
                                    <w:top w:val="none" w:sz="0" w:space="0" w:color="auto"/>
                                    <w:left w:val="none" w:sz="0" w:space="0" w:color="auto"/>
                                    <w:bottom w:val="none" w:sz="0" w:space="0" w:color="auto"/>
                                    <w:right w:val="none" w:sz="0" w:space="0" w:color="auto"/>
                                  </w:divBdr>
                                </w:div>
                                <w:div w:id="1309895773">
                                  <w:marLeft w:val="0"/>
                                  <w:marRight w:val="0"/>
                                  <w:marTop w:val="0"/>
                                  <w:marBottom w:val="0"/>
                                  <w:divBdr>
                                    <w:top w:val="none" w:sz="0" w:space="0" w:color="auto"/>
                                    <w:left w:val="none" w:sz="0" w:space="0" w:color="auto"/>
                                    <w:bottom w:val="none" w:sz="0" w:space="0" w:color="auto"/>
                                    <w:right w:val="none" w:sz="0" w:space="0" w:color="auto"/>
                                  </w:divBdr>
                                </w:div>
                                <w:div w:id="1464929393">
                                  <w:marLeft w:val="0"/>
                                  <w:marRight w:val="0"/>
                                  <w:marTop w:val="0"/>
                                  <w:marBottom w:val="0"/>
                                  <w:divBdr>
                                    <w:top w:val="none" w:sz="0" w:space="0" w:color="auto"/>
                                    <w:left w:val="none" w:sz="0" w:space="0" w:color="auto"/>
                                    <w:bottom w:val="none" w:sz="0" w:space="0" w:color="auto"/>
                                    <w:right w:val="none" w:sz="0" w:space="0" w:color="auto"/>
                                  </w:divBdr>
                                </w:div>
                                <w:div w:id="1533154433">
                                  <w:marLeft w:val="0"/>
                                  <w:marRight w:val="0"/>
                                  <w:marTop w:val="0"/>
                                  <w:marBottom w:val="0"/>
                                  <w:divBdr>
                                    <w:top w:val="none" w:sz="0" w:space="0" w:color="auto"/>
                                    <w:left w:val="none" w:sz="0" w:space="0" w:color="auto"/>
                                    <w:bottom w:val="none" w:sz="0" w:space="0" w:color="auto"/>
                                    <w:right w:val="none" w:sz="0" w:space="0" w:color="auto"/>
                                  </w:divBdr>
                                </w:div>
                                <w:div w:id="369839336">
                                  <w:marLeft w:val="0"/>
                                  <w:marRight w:val="0"/>
                                  <w:marTop w:val="0"/>
                                  <w:marBottom w:val="0"/>
                                  <w:divBdr>
                                    <w:top w:val="none" w:sz="0" w:space="0" w:color="auto"/>
                                    <w:left w:val="none" w:sz="0" w:space="0" w:color="auto"/>
                                    <w:bottom w:val="none" w:sz="0" w:space="0" w:color="auto"/>
                                    <w:right w:val="none" w:sz="0" w:space="0" w:color="auto"/>
                                  </w:divBdr>
                                </w:div>
                                <w:div w:id="275914845">
                                  <w:marLeft w:val="0"/>
                                  <w:marRight w:val="0"/>
                                  <w:marTop w:val="0"/>
                                  <w:marBottom w:val="0"/>
                                  <w:divBdr>
                                    <w:top w:val="none" w:sz="0" w:space="0" w:color="auto"/>
                                    <w:left w:val="none" w:sz="0" w:space="0" w:color="auto"/>
                                    <w:bottom w:val="none" w:sz="0" w:space="0" w:color="auto"/>
                                    <w:right w:val="none" w:sz="0" w:space="0" w:color="auto"/>
                                  </w:divBdr>
                                </w:div>
                                <w:div w:id="588664158">
                                  <w:marLeft w:val="0"/>
                                  <w:marRight w:val="0"/>
                                  <w:marTop w:val="0"/>
                                  <w:marBottom w:val="0"/>
                                  <w:divBdr>
                                    <w:top w:val="none" w:sz="0" w:space="0" w:color="auto"/>
                                    <w:left w:val="none" w:sz="0" w:space="0" w:color="auto"/>
                                    <w:bottom w:val="none" w:sz="0" w:space="0" w:color="auto"/>
                                    <w:right w:val="none" w:sz="0" w:space="0" w:color="auto"/>
                                  </w:divBdr>
                                </w:div>
                                <w:div w:id="858129623">
                                  <w:marLeft w:val="0"/>
                                  <w:marRight w:val="0"/>
                                  <w:marTop w:val="0"/>
                                  <w:marBottom w:val="0"/>
                                  <w:divBdr>
                                    <w:top w:val="none" w:sz="0" w:space="0" w:color="auto"/>
                                    <w:left w:val="none" w:sz="0" w:space="0" w:color="auto"/>
                                    <w:bottom w:val="none" w:sz="0" w:space="0" w:color="auto"/>
                                    <w:right w:val="none" w:sz="0" w:space="0" w:color="auto"/>
                                  </w:divBdr>
                                </w:div>
                                <w:div w:id="7296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4002">
                          <w:marLeft w:val="0"/>
                          <w:marRight w:val="0"/>
                          <w:marTop w:val="0"/>
                          <w:marBottom w:val="0"/>
                          <w:divBdr>
                            <w:top w:val="none" w:sz="0" w:space="0" w:color="auto"/>
                            <w:left w:val="none" w:sz="0" w:space="0" w:color="auto"/>
                            <w:bottom w:val="none" w:sz="0" w:space="0" w:color="auto"/>
                            <w:right w:val="none" w:sz="0" w:space="0" w:color="auto"/>
                          </w:divBdr>
                        </w:div>
                      </w:divsChild>
                    </w:div>
                    <w:div w:id="1560633409">
                      <w:marLeft w:val="0"/>
                      <w:marRight w:val="0"/>
                      <w:marTop w:val="0"/>
                      <w:marBottom w:val="0"/>
                      <w:divBdr>
                        <w:top w:val="none" w:sz="0" w:space="0" w:color="auto"/>
                        <w:left w:val="none" w:sz="0" w:space="0" w:color="auto"/>
                        <w:bottom w:val="none" w:sz="0" w:space="0" w:color="auto"/>
                        <w:right w:val="none" w:sz="0" w:space="0" w:color="auto"/>
                      </w:divBdr>
                      <w:divsChild>
                        <w:div w:id="668755240">
                          <w:marLeft w:val="0"/>
                          <w:marRight w:val="0"/>
                          <w:marTop w:val="0"/>
                          <w:marBottom w:val="0"/>
                          <w:divBdr>
                            <w:top w:val="none" w:sz="0" w:space="0" w:color="auto"/>
                            <w:left w:val="none" w:sz="0" w:space="0" w:color="auto"/>
                            <w:bottom w:val="none" w:sz="0" w:space="0" w:color="auto"/>
                            <w:right w:val="none" w:sz="0" w:space="0" w:color="auto"/>
                          </w:divBdr>
                          <w:divsChild>
                            <w:div w:id="5456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881863">
                  <w:marLeft w:val="0"/>
                  <w:marRight w:val="0"/>
                  <w:marTop w:val="0"/>
                  <w:marBottom w:val="0"/>
                  <w:divBdr>
                    <w:top w:val="none" w:sz="0" w:space="0" w:color="auto"/>
                    <w:left w:val="none" w:sz="0" w:space="0" w:color="auto"/>
                    <w:bottom w:val="none" w:sz="0" w:space="0" w:color="auto"/>
                    <w:right w:val="none" w:sz="0" w:space="0" w:color="auto"/>
                  </w:divBdr>
                  <w:divsChild>
                    <w:div w:id="224798626">
                      <w:marLeft w:val="0"/>
                      <w:marRight w:val="0"/>
                      <w:marTop w:val="0"/>
                      <w:marBottom w:val="0"/>
                      <w:divBdr>
                        <w:top w:val="none" w:sz="0" w:space="0" w:color="auto"/>
                        <w:left w:val="none" w:sz="0" w:space="0" w:color="auto"/>
                        <w:bottom w:val="none" w:sz="0" w:space="0" w:color="auto"/>
                        <w:right w:val="none" w:sz="0" w:space="0" w:color="auto"/>
                      </w:divBdr>
                    </w:div>
                    <w:div w:id="13919194">
                      <w:marLeft w:val="0"/>
                      <w:marRight w:val="0"/>
                      <w:marTop w:val="0"/>
                      <w:marBottom w:val="0"/>
                      <w:divBdr>
                        <w:top w:val="none" w:sz="0" w:space="0" w:color="auto"/>
                        <w:left w:val="none" w:sz="0" w:space="0" w:color="auto"/>
                        <w:bottom w:val="none" w:sz="0" w:space="0" w:color="auto"/>
                        <w:right w:val="none" w:sz="0" w:space="0" w:color="auto"/>
                      </w:divBdr>
                    </w:div>
                  </w:divsChild>
                </w:div>
                <w:div w:id="1508590991">
                  <w:marLeft w:val="0"/>
                  <w:marRight w:val="0"/>
                  <w:marTop w:val="0"/>
                  <w:marBottom w:val="0"/>
                  <w:divBdr>
                    <w:top w:val="none" w:sz="0" w:space="0" w:color="auto"/>
                    <w:left w:val="none" w:sz="0" w:space="0" w:color="auto"/>
                    <w:bottom w:val="none" w:sz="0" w:space="0" w:color="auto"/>
                    <w:right w:val="none" w:sz="0" w:space="0" w:color="auto"/>
                  </w:divBdr>
                  <w:divsChild>
                    <w:div w:id="173501279">
                      <w:marLeft w:val="0"/>
                      <w:marRight w:val="0"/>
                      <w:marTop w:val="0"/>
                      <w:marBottom w:val="0"/>
                      <w:divBdr>
                        <w:top w:val="none" w:sz="0" w:space="0" w:color="auto"/>
                        <w:left w:val="none" w:sz="0" w:space="0" w:color="auto"/>
                        <w:bottom w:val="none" w:sz="0" w:space="0" w:color="auto"/>
                        <w:right w:val="none" w:sz="0" w:space="0" w:color="auto"/>
                      </w:divBdr>
                    </w:div>
                    <w:div w:id="1178154600">
                      <w:marLeft w:val="0"/>
                      <w:marRight w:val="0"/>
                      <w:marTop w:val="0"/>
                      <w:marBottom w:val="0"/>
                      <w:divBdr>
                        <w:top w:val="none" w:sz="0" w:space="0" w:color="auto"/>
                        <w:left w:val="none" w:sz="0" w:space="0" w:color="auto"/>
                        <w:bottom w:val="none" w:sz="0" w:space="0" w:color="auto"/>
                        <w:right w:val="none" w:sz="0" w:space="0" w:color="auto"/>
                      </w:divBdr>
                    </w:div>
                  </w:divsChild>
                </w:div>
                <w:div w:id="8534421">
                  <w:marLeft w:val="0"/>
                  <w:marRight w:val="0"/>
                  <w:marTop w:val="0"/>
                  <w:marBottom w:val="0"/>
                  <w:divBdr>
                    <w:top w:val="none" w:sz="0" w:space="0" w:color="auto"/>
                    <w:left w:val="none" w:sz="0" w:space="0" w:color="auto"/>
                    <w:bottom w:val="none" w:sz="0" w:space="0" w:color="auto"/>
                    <w:right w:val="none" w:sz="0" w:space="0" w:color="auto"/>
                  </w:divBdr>
                </w:div>
                <w:div w:id="281226038">
                  <w:marLeft w:val="0"/>
                  <w:marRight w:val="0"/>
                  <w:marTop w:val="0"/>
                  <w:marBottom w:val="0"/>
                  <w:divBdr>
                    <w:top w:val="none" w:sz="0" w:space="0" w:color="auto"/>
                    <w:left w:val="none" w:sz="0" w:space="0" w:color="auto"/>
                    <w:bottom w:val="none" w:sz="0" w:space="0" w:color="auto"/>
                    <w:right w:val="none" w:sz="0" w:space="0" w:color="auto"/>
                  </w:divBdr>
                </w:div>
                <w:div w:id="1451238533">
                  <w:marLeft w:val="0"/>
                  <w:marRight w:val="0"/>
                  <w:marTop w:val="0"/>
                  <w:marBottom w:val="0"/>
                  <w:divBdr>
                    <w:top w:val="none" w:sz="0" w:space="0" w:color="auto"/>
                    <w:left w:val="none" w:sz="0" w:space="0" w:color="auto"/>
                    <w:bottom w:val="none" w:sz="0" w:space="0" w:color="auto"/>
                    <w:right w:val="none" w:sz="0" w:space="0" w:color="auto"/>
                  </w:divBdr>
                </w:div>
                <w:div w:id="655690526">
                  <w:marLeft w:val="0"/>
                  <w:marRight w:val="0"/>
                  <w:marTop w:val="0"/>
                  <w:marBottom w:val="0"/>
                  <w:divBdr>
                    <w:top w:val="none" w:sz="0" w:space="0" w:color="auto"/>
                    <w:left w:val="none" w:sz="0" w:space="0" w:color="auto"/>
                    <w:bottom w:val="none" w:sz="0" w:space="0" w:color="auto"/>
                    <w:right w:val="none" w:sz="0" w:space="0" w:color="auto"/>
                  </w:divBdr>
                </w:div>
                <w:div w:id="31268514">
                  <w:marLeft w:val="0"/>
                  <w:marRight w:val="0"/>
                  <w:marTop w:val="0"/>
                  <w:marBottom w:val="0"/>
                  <w:divBdr>
                    <w:top w:val="none" w:sz="0" w:space="0" w:color="auto"/>
                    <w:left w:val="none" w:sz="0" w:space="0" w:color="auto"/>
                    <w:bottom w:val="none" w:sz="0" w:space="0" w:color="auto"/>
                    <w:right w:val="none" w:sz="0" w:space="0" w:color="auto"/>
                  </w:divBdr>
                </w:div>
                <w:div w:id="802116156">
                  <w:marLeft w:val="0"/>
                  <w:marRight w:val="0"/>
                  <w:marTop w:val="0"/>
                  <w:marBottom w:val="0"/>
                  <w:divBdr>
                    <w:top w:val="none" w:sz="0" w:space="0" w:color="auto"/>
                    <w:left w:val="none" w:sz="0" w:space="0" w:color="auto"/>
                    <w:bottom w:val="none" w:sz="0" w:space="0" w:color="auto"/>
                    <w:right w:val="none" w:sz="0" w:space="0" w:color="auto"/>
                  </w:divBdr>
                </w:div>
                <w:div w:id="1978684129">
                  <w:marLeft w:val="0"/>
                  <w:marRight w:val="0"/>
                  <w:marTop w:val="0"/>
                  <w:marBottom w:val="0"/>
                  <w:divBdr>
                    <w:top w:val="none" w:sz="0" w:space="0" w:color="auto"/>
                    <w:left w:val="none" w:sz="0" w:space="0" w:color="auto"/>
                    <w:bottom w:val="none" w:sz="0" w:space="0" w:color="auto"/>
                    <w:right w:val="none" w:sz="0" w:space="0" w:color="auto"/>
                  </w:divBdr>
                </w:div>
                <w:div w:id="441463483">
                  <w:marLeft w:val="0"/>
                  <w:marRight w:val="0"/>
                  <w:marTop w:val="0"/>
                  <w:marBottom w:val="0"/>
                  <w:divBdr>
                    <w:top w:val="none" w:sz="0" w:space="0" w:color="auto"/>
                    <w:left w:val="none" w:sz="0" w:space="0" w:color="auto"/>
                    <w:bottom w:val="none" w:sz="0" w:space="0" w:color="auto"/>
                    <w:right w:val="none" w:sz="0" w:space="0" w:color="auto"/>
                  </w:divBdr>
                </w:div>
                <w:div w:id="113988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xplainextended.com/2009/09/25/adjacency-list-vs-nested-sets-sql-serve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43</Pages>
  <Words>7412</Words>
  <Characters>42250</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49563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2015-11-17T16:45:00Z</dcterms:created>
  <dcterms:modified xsi:type="dcterms:W3CDTF">2015-11-17T16:47:00Z</dcterms:modified>
</cp:coreProperties>
</file>