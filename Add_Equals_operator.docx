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181" w:rsidRDefault="00596181"/>
    <w:bookmarkStart w:id="0" w:name="_GoBack"/>
    <w:p w:rsidR="00721DCB" w:rsidRPr="00721DCB" w:rsidRDefault="00721DCB" w:rsidP="00721DCB">
      <w:pPr>
        <w:rPr>
          <w:b/>
          <w:bCs/>
        </w:rPr>
      </w:pPr>
      <w:r w:rsidRPr="00721DCB">
        <w:rPr>
          <w:b/>
          <w:bCs/>
        </w:rPr>
        <w:fldChar w:fldCharType="begin"/>
      </w:r>
      <w:r w:rsidRPr="00721DCB">
        <w:rPr>
          <w:b/>
          <w:bCs/>
        </w:rPr>
        <w:instrText xml:space="preserve"> HYPERLINK "http://am2.co/2016/05/add-equals-operator/" </w:instrText>
      </w:r>
      <w:r w:rsidRPr="00721DCB">
        <w:rPr>
          <w:b/>
          <w:bCs/>
        </w:rPr>
        <w:fldChar w:fldCharType="separate"/>
      </w:r>
      <w:r w:rsidRPr="00721DCB">
        <w:rPr>
          <w:rStyle w:val="Hyperlink"/>
          <w:b/>
          <w:bCs/>
        </w:rPr>
        <w:t>Add-Equals operator</w:t>
      </w:r>
      <w:r w:rsidRPr="00721DCB">
        <w:fldChar w:fldCharType="end"/>
      </w:r>
    </w:p>
    <w:bookmarkEnd w:id="0"/>
    <w:p w:rsidR="00721DCB" w:rsidRPr="00721DCB" w:rsidRDefault="00721DCB" w:rsidP="00721DCB">
      <w:r w:rsidRPr="00721DCB">
        <w:fldChar w:fldCharType="begin"/>
      </w:r>
      <w:r w:rsidRPr="00721DCB">
        <w:instrText xml:space="preserve"> HYPERLINK "http://www.ImpatientDBA.com" </w:instrText>
      </w:r>
      <w:r w:rsidRPr="00721DCB">
        <w:fldChar w:fldCharType="separate"/>
      </w:r>
      <w:r w:rsidRPr="00721DCB">
        <w:rPr>
          <w:rStyle w:val="Hyperlink"/>
        </w:rPr>
        <w:t>Andy</w:t>
      </w:r>
      <w:r w:rsidRPr="00721DCB">
        <w:fldChar w:fldCharType="end"/>
      </w:r>
      <w:r w:rsidRPr="00721DCB">
        <w:t xml:space="preserve"> </w:t>
      </w:r>
    </w:p>
    <w:p w:rsidR="00721DCB" w:rsidRPr="00721DCB" w:rsidRDefault="00721DCB" w:rsidP="00721DCB">
      <w:hyperlink r:id="rId5" w:history="1">
        <w:r w:rsidRPr="00721DCB">
          <w:rPr>
            <w:rStyle w:val="Hyperlink"/>
          </w:rPr>
          <w:t>May 24, 2016</w:t>
        </w:r>
      </w:hyperlink>
      <w:r w:rsidRPr="00721DCB">
        <w:t xml:space="preserve"> </w:t>
      </w:r>
    </w:p>
    <w:p w:rsidR="00721DCB" w:rsidRDefault="00721DCB" w:rsidP="00721DCB">
      <w:r>
        <w:t xml:space="preserve">FROM:  </w:t>
      </w:r>
      <w:hyperlink r:id="rId6" w:history="1">
        <w:r w:rsidRPr="00914236">
          <w:rPr>
            <w:rStyle w:val="Hyperlink"/>
          </w:rPr>
          <w:t>http://am2.co/2016/05/add-equals-operator/</w:t>
        </w:r>
      </w:hyperlink>
    </w:p>
    <w:p w:rsidR="00721DCB" w:rsidRPr="00721DCB" w:rsidRDefault="00721DCB" w:rsidP="00721DCB"/>
    <w:p w:rsidR="00721DCB" w:rsidRPr="00721DCB" w:rsidRDefault="00721DCB" w:rsidP="00721DCB">
      <w:pPr>
        <w:rPr>
          <w:b/>
          <w:bCs/>
        </w:rPr>
      </w:pPr>
      <w:r w:rsidRPr="00721DCB">
        <w:rPr>
          <w:b/>
          <w:bCs/>
        </w:rPr>
        <w:t>Shortcuts &amp; tips from an Impatient DBA</w:t>
      </w:r>
    </w:p>
    <w:p w:rsidR="00721DCB" w:rsidRPr="00721DCB" w:rsidRDefault="00721DCB" w:rsidP="00721DCB">
      <w:r w:rsidRPr="00721DCB">
        <w:t>This series of short posts will demonstrate some lesser-known features, keyboard shortcuts, and other tips that make my day as a DBA more productive. None of these are groundbreaking super-secret features–they are the little things that I do as part of my daily work that make me more efficient.</w:t>
      </w:r>
    </w:p>
    <w:p w:rsidR="00721DCB" w:rsidRPr="00721DCB" w:rsidRDefault="00721DCB" w:rsidP="00721DCB">
      <w:pPr>
        <w:rPr>
          <w:b/>
          <w:bCs/>
        </w:rPr>
      </w:pPr>
      <w:r w:rsidRPr="00721DCB">
        <w:rPr>
          <w:b/>
          <w:bCs/>
        </w:rPr>
        <w:t>Concatenating strings</w:t>
      </w:r>
    </w:p>
    <w:p w:rsidR="00721DCB" w:rsidRPr="00721DCB" w:rsidRDefault="00721DCB" w:rsidP="00721DCB">
      <w:r w:rsidRPr="00721DCB">
        <w:t>You’ve written code that builds out a string. The most common reason I do it is when I’m writing dynamic SQL for my automation code. In fact, you’re probably already thinking of the code you wrote where you did something like this:</w:t>
      </w:r>
    </w:p>
    <w:p w:rsidR="00721DCB" w:rsidRPr="00721DCB" w:rsidRDefault="00721DCB" w:rsidP="00721DCB">
      <w:r w:rsidRPr="00721DCB">
        <w:t>DECLARE @</w:t>
      </w:r>
      <w:proofErr w:type="spellStart"/>
      <w:r w:rsidRPr="00721DCB">
        <w:t>sql</w:t>
      </w:r>
      <w:proofErr w:type="spellEnd"/>
      <w:r w:rsidRPr="00721DCB">
        <w:t xml:space="preserve"> </w:t>
      </w:r>
      <w:proofErr w:type="spellStart"/>
      <w:proofErr w:type="gramStart"/>
      <w:r w:rsidRPr="00721DCB">
        <w:t>varchar</w:t>
      </w:r>
      <w:proofErr w:type="spellEnd"/>
      <w:r w:rsidRPr="00721DCB">
        <w:t>(</w:t>
      </w:r>
      <w:proofErr w:type="gramEnd"/>
      <w:r w:rsidRPr="00721DCB">
        <w:t>4000);</w:t>
      </w:r>
      <w:r w:rsidRPr="00721DCB">
        <w:br/>
        <w:t>SET @</w:t>
      </w:r>
      <w:proofErr w:type="spellStart"/>
      <w:r w:rsidRPr="00721DCB">
        <w:t>sql</w:t>
      </w:r>
      <w:proofErr w:type="spellEnd"/>
      <w:r w:rsidRPr="00721DCB">
        <w:t xml:space="preserve"> = ‘SELECT Col001 FROM [table] ‘;</w:t>
      </w:r>
      <w:r w:rsidRPr="00721DCB">
        <w:br/>
        <w:t>SET @</w:t>
      </w:r>
      <w:proofErr w:type="spellStart"/>
      <w:r w:rsidRPr="00721DCB">
        <w:t>sql</w:t>
      </w:r>
      <w:proofErr w:type="spellEnd"/>
      <w:r w:rsidRPr="00721DCB">
        <w:t xml:space="preserve"> = @</w:t>
      </w:r>
      <w:proofErr w:type="spellStart"/>
      <w:r w:rsidRPr="00721DCB">
        <w:t>sql</w:t>
      </w:r>
      <w:proofErr w:type="spellEnd"/>
      <w:r w:rsidRPr="00721DCB">
        <w:t xml:space="preserve"> + ‘ WHERE 1=2;’; — Concatenating @</w:t>
      </w:r>
      <w:proofErr w:type="spellStart"/>
      <w:r w:rsidRPr="00721DCB">
        <w:t>sql</w:t>
      </w:r>
      <w:proofErr w:type="spellEnd"/>
      <w:r w:rsidRPr="00721DCB">
        <w:t xml:space="preserve"> manually</w:t>
      </w:r>
      <w:r w:rsidRPr="00721DCB">
        <w:br/>
        <w:t>SELECT @</w:t>
      </w:r>
      <w:proofErr w:type="spellStart"/>
      <w:r w:rsidRPr="00721DCB">
        <w:t>sql</w:t>
      </w:r>
      <w:proofErr w:type="spellEnd"/>
      <w:r w:rsidRPr="00721DCB">
        <w:t>;</w:t>
      </w:r>
    </w:p>
    <w:p w:rsidR="00721DCB" w:rsidRPr="00721DCB" w:rsidRDefault="00721DCB" w:rsidP="00721DCB">
      <w:r w:rsidRPr="00721DCB">
        <w:t>I’ve been writing code like that for a decade….which is the problem. Ever since SQL Server 2008, I’ve been wasting precious keystrokes.</w:t>
      </w:r>
    </w:p>
    <w:p w:rsidR="00721DCB" w:rsidRPr="00721DCB" w:rsidRDefault="00721DCB" w:rsidP="00721DCB">
      <w:r w:rsidRPr="00721DCB">
        <w:t> </w:t>
      </w:r>
    </w:p>
    <w:p w:rsidR="00721DCB" w:rsidRPr="00721DCB" w:rsidRDefault="00721DCB" w:rsidP="00721DCB">
      <w:pPr>
        <w:rPr>
          <w:b/>
          <w:bCs/>
        </w:rPr>
      </w:pPr>
      <w:r w:rsidRPr="00721DCB">
        <w:rPr>
          <w:b/>
          <w:bCs/>
        </w:rPr>
        <w:t>There’s a better way</w:t>
      </w:r>
    </w:p>
    <w:p w:rsidR="00721DCB" w:rsidRPr="00721DCB" w:rsidRDefault="00721DCB" w:rsidP="00721DCB">
      <w:r w:rsidRPr="00721DCB">
        <w:t>SQL Server 2008 introduced an Add-Equals operator (+=) to T-SQL. Somehow, this hidden gem slipped past me. That whole “@</w:t>
      </w:r>
      <w:proofErr w:type="spellStart"/>
      <w:r w:rsidRPr="00721DCB">
        <w:t>sql</w:t>
      </w:r>
      <w:proofErr w:type="spellEnd"/>
      <w:r w:rsidRPr="00721DCB">
        <w:t xml:space="preserve"> = @</w:t>
      </w:r>
      <w:proofErr w:type="spellStart"/>
      <w:r w:rsidRPr="00721DCB">
        <w:t>sql</w:t>
      </w:r>
      <w:proofErr w:type="spellEnd"/>
      <w:r w:rsidRPr="00721DCB">
        <w:t xml:space="preserve"> +” nonsense can be made a lot easier to read.</w:t>
      </w:r>
    </w:p>
    <w:p w:rsidR="00721DCB" w:rsidRPr="00721DCB" w:rsidRDefault="00721DCB" w:rsidP="00721DCB">
      <w:r w:rsidRPr="00721DCB">
        <w:t>DECLARE @</w:t>
      </w:r>
      <w:proofErr w:type="spellStart"/>
      <w:r w:rsidRPr="00721DCB">
        <w:t>sql</w:t>
      </w:r>
      <w:proofErr w:type="spellEnd"/>
      <w:r w:rsidRPr="00721DCB">
        <w:t xml:space="preserve"> </w:t>
      </w:r>
      <w:proofErr w:type="spellStart"/>
      <w:proofErr w:type="gramStart"/>
      <w:r w:rsidRPr="00721DCB">
        <w:t>varchar</w:t>
      </w:r>
      <w:proofErr w:type="spellEnd"/>
      <w:r w:rsidRPr="00721DCB">
        <w:t>(</w:t>
      </w:r>
      <w:proofErr w:type="gramEnd"/>
      <w:r w:rsidRPr="00721DCB">
        <w:t>4000);</w:t>
      </w:r>
      <w:r w:rsidRPr="00721DCB">
        <w:br/>
        <w:t>SET @</w:t>
      </w:r>
      <w:proofErr w:type="spellStart"/>
      <w:r w:rsidRPr="00721DCB">
        <w:t>sql</w:t>
      </w:r>
      <w:proofErr w:type="spellEnd"/>
      <w:r w:rsidRPr="00721DCB">
        <w:t xml:space="preserve"> = ‘SELECT Col001 FROM [table] ‘;</w:t>
      </w:r>
      <w:r w:rsidRPr="00721DCB">
        <w:br/>
        <w:t>SET @</w:t>
      </w:r>
      <w:proofErr w:type="spellStart"/>
      <w:r w:rsidRPr="00721DCB">
        <w:t>sql</w:t>
      </w:r>
      <w:proofErr w:type="spellEnd"/>
      <w:r w:rsidRPr="00721DCB">
        <w:t xml:space="preserve"> += ‘ WHERE 1=2;’; — Concatenation operator</w:t>
      </w:r>
      <w:r w:rsidRPr="00721DCB">
        <w:br/>
        <w:t>SELECT @</w:t>
      </w:r>
      <w:proofErr w:type="spellStart"/>
      <w:r w:rsidRPr="00721DCB">
        <w:t>sql</w:t>
      </w:r>
      <w:proofErr w:type="spellEnd"/>
      <w:r w:rsidRPr="00721DCB">
        <w:t>;</w:t>
      </w:r>
    </w:p>
    <w:p w:rsidR="00721DCB" w:rsidRPr="00721DCB" w:rsidRDefault="00721DCB" w:rsidP="00721DCB">
      <w:r w:rsidRPr="00721DCB">
        <w:t>This is logically equivalent to the first version of the code, but I find it makes for more readable code. It just looks cleaner.</w:t>
      </w:r>
    </w:p>
    <w:p w:rsidR="00721DCB" w:rsidRPr="00721DCB" w:rsidRDefault="00721DCB" w:rsidP="00721DCB">
      <w:r w:rsidRPr="00721DCB">
        <w:t xml:space="preserve">For those of us who are </w:t>
      </w:r>
      <w:del w:id="1" w:author="Unknown">
        <w:r w:rsidRPr="00721DCB">
          <w:delText>lazy</w:delText>
        </w:r>
      </w:del>
      <w:r w:rsidRPr="00721DCB">
        <w:t xml:space="preserve"> looking to maximize efficiency, this could save a whole lot of key strokes.</w:t>
      </w:r>
    </w:p>
    <w:p w:rsidR="00721DCB" w:rsidRPr="00721DCB" w:rsidRDefault="00721DCB" w:rsidP="00721DCB">
      <w:r w:rsidRPr="00721DCB">
        <w:lastRenderedPageBreak/>
        <w:t> </w:t>
      </w:r>
    </w:p>
    <w:p w:rsidR="00721DCB" w:rsidRPr="00721DCB" w:rsidRDefault="00721DCB" w:rsidP="00721DCB">
      <w:pPr>
        <w:rPr>
          <w:b/>
          <w:bCs/>
        </w:rPr>
      </w:pPr>
      <w:r w:rsidRPr="00721DCB">
        <w:rPr>
          <w:b/>
          <w:bCs/>
        </w:rPr>
        <w:t>But wait, there’s more</w:t>
      </w:r>
    </w:p>
    <w:p w:rsidR="00721DCB" w:rsidRPr="00721DCB" w:rsidRDefault="00721DCB" w:rsidP="00721DCB">
      <w:hyperlink r:id="rId7" w:tgtFrame="_blank" w:history="1">
        <w:r w:rsidRPr="00721DCB">
          <w:rPr>
            <w:rStyle w:val="Hyperlink"/>
          </w:rPr>
          <w:t xml:space="preserve">If you call now, you can have not one, but TWO </w:t>
        </w:r>
        <w:proofErr w:type="spellStart"/>
        <w:r w:rsidRPr="00721DCB">
          <w:rPr>
            <w:rStyle w:val="Hyperlink"/>
          </w:rPr>
          <w:t>ShamWows</w:t>
        </w:r>
        <w:proofErr w:type="spellEnd"/>
      </w:hyperlink>
      <w:r w:rsidRPr="00721DCB">
        <w:t>!</w:t>
      </w:r>
    </w:p>
    <w:p w:rsidR="00721DCB" w:rsidRPr="00721DCB" w:rsidRDefault="00721DCB" w:rsidP="00721DCB">
      <w:r w:rsidRPr="00721DCB">
        <w:t>DECLARE @</w:t>
      </w:r>
      <w:proofErr w:type="spellStart"/>
      <w:r w:rsidRPr="00721DCB">
        <w:t>shamwow</w:t>
      </w:r>
      <w:proofErr w:type="spellEnd"/>
      <w:r w:rsidRPr="00721DCB">
        <w:t xml:space="preserve"> </w:t>
      </w:r>
      <w:proofErr w:type="spellStart"/>
      <w:r w:rsidRPr="00721DCB">
        <w:t>int</w:t>
      </w:r>
      <w:proofErr w:type="spellEnd"/>
      <w:r w:rsidRPr="00721DCB">
        <w:t xml:space="preserve"> = 0</w:t>
      </w:r>
      <w:proofErr w:type="gramStart"/>
      <w:r w:rsidRPr="00721DCB">
        <w:t>;</w:t>
      </w:r>
      <w:proofErr w:type="gramEnd"/>
      <w:r w:rsidRPr="00721DCB">
        <w:br/>
        <w:t>SET @</w:t>
      </w:r>
      <w:proofErr w:type="spellStart"/>
      <w:r w:rsidRPr="00721DCB">
        <w:t>shamwow</w:t>
      </w:r>
      <w:proofErr w:type="spellEnd"/>
      <w:r w:rsidRPr="00721DCB">
        <w:t xml:space="preserve"> += 1;</w:t>
      </w:r>
      <w:r w:rsidRPr="00721DCB">
        <w:br/>
        <w:t>SET @</w:t>
      </w:r>
      <w:proofErr w:type="spellStart"/>
      <w:r w:rsidRPr="00721DCB">
        <w:t>shamwow</w:t>
      </w:r>
      <w:proofErr w:type="spellEnd"/>
      <w:r w:rsidRPr="00721DCB">
        <w:t xml:space="preserve"> += 1;</w:t>
      </w:r>
      <w:r w:rsidRPr="00721DCB">
        <w:br/>
        <w:t>SELECT @</w:t>
      </w:r>
      <w:proofErr w:type="spellStart"/>
      <w:r w:rsidRPr="00721DCB">
        <w:t>shamwow</w:t>
      </w:r>
      <w:proofErr w:type="spellEnd"/>
      <w:r w:rsidRPr="00721DCB">
        <w:t xml:space="preserve"> AS </w:t>
      </w:r>
      <w:proofErr w:type="spellStart"/>
      <w:r w:rsidRPr="00721DCB">
        <w:t>ShamWow</w:t>
      </w:r>
      <w:proofErr w:type="spellEnd"/>
      <w:r w:rsidRPr="00721DCB">
        <w:t>;</w:t>
      </w:r>
    </w:p>
    <w:p w:rsidR="00721DCB" w:rsidRPr="00721DCB" w:rsidRDefault="00721DCB" w:rsidP="00721DCB">
      <w:r w:rsidRPr="00721DCB">
        <w:t xml:space="preserve">Yup, </w:t>
      </w:r>
      <w:r w:rsidRPr="00721DCB">
        <w:rPr>
          <w:b/>
          <w:bCs/>
        </w:rPr>
        <w:t>the Add-Equals operator</w:t>
      </w:r>
      <w:r w:rsidRPr="00721DCB">
        <w:t xml:space="preserve"> </w:t>
      </w:r>
      <w:r w:rsidRPr="00721DCB">
        <w:rPr>
          <w:b/>
          <w:bCs/>
        </w:rPr>
        <w:t>works with both strings and numbers</w:t>
      </w:r>
      <w:r w:rsidRPr="00721DCB">
        <w:t>.</w:t>
      </w:r>
    </w:p>
    <w:p w:rsidR="00721DCB" w:rsidRPr="00721DCB" w:rsidRDefault="00721DCB" w:rsidP="00721DCB">
      <w:r w:rsidRPr="00721DCB">
        <w:t>So the next time you talk yourself into writing a loop or a cursor, and you implement a counter, you can save some keystrokes. That makes it efficient, right?</w:t>
      </w:r>
    </w:p>
    <w:p w:rsidR="00721DCB" w:rsidRPr="00721DCB" w:rsidRDefault="00721DCB" w:rsidP="00721DCB">
      <w:r w:rsidRPr="00721DCB">
        <w:t xml:space="preserve">DECLARE @count </w:t>
      </w:r>
      <w:proofErr w:type="spellStart"/>
      <w:r w:rsidRPr="00721DCB">
        <w:t>int</w:t>
      </w:r>
      <w:proofErr w:type="spellEnd"/>
      <w:r w:rsidRPr="00721DCB">
        <w:t xml:space="preserve"> = 3</w:t>
      </w:r>
      <w:proofErr w:type="gramStart"/>
      <w:r w:rsidRPr="00721DCB">
        <w:t>;</w:t>
      </w:r>
      <w:proofErr w:type="gramEnd"/>
      <w:r w:rsidRPr="00721DCB">
        <w:br/>
        <w:t>PRINT ‘Numbers less than 100 that are also multiples of three.’</w:t>
      </w:r>
      <w:r w:rsidRPr="00721DCB">
        <w:br/>
        <w:t>WHILE @count &lt; 100</w:t>
      </w:r>
      <w:r w:rsidRPr="00721DCB">
        <w:br/>
        <w:t>BEGIN</w:t>
      </w:r>
      <w:r w:rsidRPr="00721DCB">
        <w:br/>
        <w:t>PRINT @Count</w:t>
      </w:r>
      <w:proofErr w:type="gramStart"/>
      <w:r w:rsidRPr="00721DCB">
        <w:t>;</w:t>
      </w:r>
      <w:proofErr w:type="gramEnd"/>
      <w:r w:rsidRPr="00721DCB">
        <w:br/>
        <w:t>SET @Count += 3;</w:t>
      </w:r>
      <w:r w:rsidRPr="00721DCB">
        <w:br/>
        <w:t>END;</w:t>
      </w:r>
    </w:p>
    <w:p w:rsidR="00721DCB" w:rsidRDefault="00721DCB"/>
    <w:sectPr w:rsidR="00721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DCB"/>
    <w:rsid w:val="00596181"/>
    <w:rsid w:val="0072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D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D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8708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63368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85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73317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8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8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wRISkyV_B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m2.co/2016/05/add-equals-operator/" TargetMode="External"/><Relationship Id="rId5" Type="http://schemas.openxmlformats.org/officeDocument/2006/relationships/hyperlink" Target="http://am2.co/2016/05/add-equals-operato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bergenwia1</dc:creator>
  <cp:lastModifiedBy>bergenwia1</cp:lastModifiedBy>
  <cp:revision>1</cp:revision>
  <dcterms:created xsi:type="dcterms:W3CDTF">2016-05-31T13:40:00Z</dcterms:created>
  <dcterms:modified xsi:type="dcterms:W3CDTF">2016-05-31T13:42:00Z</dcterms:modified>
</cp:coreProperties>
</file>